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1F0217" w14:textId="21CF7889" w:rsidR="00A63563" w:rsidRPr="00B53D0D" w:rsidRDefault="00A63563" w:rsidP="00A63563">
      <w:pPr>
        <w:spacing w:after="0" w:line="360" w:lineRule="auto"/>
        <w:jc w:val="center"/>
        <w:rPr>
          <w:b/>
        </w:rPr>
      </w:pPr>
      <w:r w:rsidRPr="00A63563">
        <w:rPr>
          <w:b/>
        </w:rPr>
        <w:t xml:space="preserve">PROCESO </w:t>
      </w:r>
      <w:r w:rsidR="002E0F5A">
        <w:rPr>
          <w:b/>
        </w:rPr>
        <w:t>DE GESTIÓN DE</w:t>
      </w:r>
      <w:r w:rsidR="00B53D0D">
        <w:rPr>
          <w:b/>
        </w:rPr>
        <w:t xml:space="preserve"> FORMACIÓN PROFESIONAL INTEGRAL </w:t>
      </w:r>
    </w:p>
    <w:p w14:paraId="35A035C6" w14:textId="77777777" w:rsidR="00A63563" w:rsidRPr="00A63563" w:rsidRDefault="00A63563" w:rsidP="00A63563">
      <w:pPr>
        <w:spacing w:after="0" w:line="360" w:lineRule="auto"/>
        <w:jc w:val="center"/>
        <w:rPr>
          <w:b/>
          <w:color w:val="FF0000"/>
        </w:rPr>
      </w:pPr>
      <w:r w:rsidRPr="00A63563">
        <w:rPr>
          <w:b/>
        </w:rPr>
        <w:t xml:space="preserve">FORMATO </w:t>
      </w:r>
      <w:r w:rsidR="00B53D0D" w:rsidRPr="00B53D0D">
        <w:rPr>
          <w:b/>
        </w:rPr>
        <w:t>GUÍA DE APRENDIZAJE</w:t>
      </w:r>
    </w:p>
    <w:p w14:paraId="5E3BCBDD" w14:textId="77777777" w:rsidR="00A63563" w:rsidRDefault="00A63563">
      <w:pPr>
        <w:rPr>
          <w:b/>
          <w:color w:val="000000" w:themeColor="text1"/>
        </w:rPr>
      </w:pPr>
    </w:p>
    <w:p w14:paraId="3708BC72" w14:textId="1AA9A9A9" w:rsidR="00B53D0D" w:rsidRPr="00B53D0D" w:rsidRDefault="00D250FF" w:rsidP="00B53D0D">
      <w:pPr>
        <w:jc w:val="both"/>
        <w:rPr>
          <w:rFonts w:ascii="Arial" w:hAnsi="Arial" w:cs="Arial"/>
          <w:b/>
          <w:sz w:val="20"/>
          <w:szCs w:val="20"/>
        </w:rPr>
      </w:pPr>
      <w:r>
        <w:rPr>
          <w:rFonts w:ascii="Arial" w:hAnsi="Arial" w:cs="Arial"/>
          <w:b/>
          <w:sz w:val="20"/>
          <w:szCs w:val="20"/>
        </w:rPr>
        <w:t>IDENTIFICACIÓN DE LA GUÍ</w:t>
      </w:r>
      <w:r w:rsidR="00B53D0D" w:rsidRPr="00B53D0D">
        <w:rPr>
          <w:rFonts w:ascii="Arial" w:hAnsi="Arial" w:cs="Arial"/>
          <w:b/>
          <w:sz w:val="20"/>
          <w:szCs w:val="20"/>
        </w:rPr>
        <w:t xml:space="preserve">A DE </w:t>
      </w:r>
      <w:r w:rsidR="00B53D0D">
        <w:rPr>
          <w:rFonts w:ascii="Arial" w:hAnsi="Arial" w:cs="Arial"/>
          <w:b/>
          <w:sz w:val="20"/>
          <w:szCs w:val="20"/>
        </w:rPr>
        <w:t>APRENDIZAJE</w:t>
      </w:r>
    </w:p>
    <w:p w14:paraId="65322F1D" w14:textId="77777777" w:rsidR="00B53D0D" w:rsidRPr="00B53D0D" w:rsidRDefault="00B53D0D" w:rsidP="00B53D0D">
      <w:pPr>
        <w:jc w:val="both"/>
        <w:rPr>
          <w:rFonts w:ascii="Arial" w:hAnsi="Arial" w:cs="Arial"/>
          <w:sz w:val="20"/>
          <w:szCs w:val="20"/>
        </w:rPr>
      </w:pPr>
    </w:p>
    <w:p w14:paraId="5146533C" w14:textId="018651EB" w:rsidR="00B53D0D" w:rsidRPr="00B53D0D" w:rsidRDefault="00B53D0D" w:rsidP="00732CA1">
      <w:pPr>
        <w:pStyle w:val="Prrafodelista"/>
        <w:numPr>
          <w:ilvl w:val="0"/>
          <w:numId w:val="2"/>
        </w:numPr>
        <w:jc w:val="both"/>
        <w:rPr>
          <w:rFonts w:ascii="Arial" w:hAnsi="Arial" w:cs="Arial"/>
          <w:sz w:val="20"/>
          <w:szCs w:val="20"/>
        </w:rPr>
      </w:pPr>
      <w:r w:rsidRPr="00B53D0D">
        <w:rPr>
          <w:rFonts w:ascii="Arial" w:hAnsi="Arial" w:cs="Arial"/>
          <w:sz w:val="20"/>
          <w:szCs w:val="20"/>
        </w:rPr>
        <w:t>Denominación del Programa de Formación:</w:t>
      </w:r>
      <w:r w:rsidR="005F3D43">
        <w:rPr>
          <w:rFonts w:ascii="Arial" w:hAnsi="Arial" w:cs="Arial"/>
          <w:sz w:val="20"/>
          <w:szCs w:val="20"/>
        </w:rPr>
        <w:t xml:space="preserve"> </w:t>
      </w:r>
      <w:r w:rsidR="003E614D">
        <w:rPr>
          <w:rFonts w:ascii="Arial" w:hAnsi="Arial" w:cs="Arial"/>
          <w:sz w:val="20"/>
          <w:szCs w:val="20"/>
        </w:rPr>
        <w:t>Análisis</w:t>
      </w:r>
      <w:r w:rsidR="005F3D43">
        <w:rPr>
          <w:rFonts w:ascii="Arial" w:hAnsi="Arial" w:cs="Arial"/>
          <w:sz w:val="20"/>
          <w:szCs w:val="20"/>
        </w:rPr>
        <w:t xml:space="preserve"> y Desarrollo de Sistemas de Información</w:t>
      </w:r>
    </w:p>
    <w:p w14:paraId="11F40DA0" w14:textId="78335037" w:rsidR="00B53D0D" w:rsidRPr="00B53D0D" w:rsidRDefault="00B53D0D" w:rsidP="00732CA1">
      <w:pPr>
        <w:pStyle w:val="Prrafodelista"/>
        <w:numPr>
          <w:ilvl w:val="0"/>
          <w:numId w:val="2"/>
        </w:numPr>
        <w:jc w:val="both"/>
        <w:rPr>
          <w:rFonts w:ascii="Arial" w:hAnsi="Arial" w:cs="Arial"/>
          <w:sz w:val="20"/>
          <w:szCs w:val="20"/>
        </w:rPr>
      </w:pPr>
      <w:r w:rsidRPr="00B53D0D">
        <w:rPr>
          <w:rFonts w:ascii="Arial" w:hAnsi="Arial" w:cs="Arial"/>
          <w:sz w:val="20"/>
          <w:szCs w:val="20"/>
        </w:rPr>
        <w:t>Código del Programa de Formación:</w:t>
      </w:r>
      <w:r w:rsidR="005F3D43">
        <w:rPr>
          <w:rFonts w:ascii="Arial" w:hAnsi="Arial" w:cs="Arial"/>
          <w:sz w:val="20"/>
          <w:szCs w:val="20"/>
        </w:rPr>
        <w:t xml:space="preserve"> 228106 Ver 102</w:t>
      </w:r>
    </w:p>
    <w:p w14:paraId="5ABB6B05" w14:textId="608334CF" w:rsidR="00B53D0D" w:rsidRPr="00B53D0D" w:rsidRDefault="00B53D0D" w:rsidP="00732CA1">
      <w:pPr>
        <w:pStyle w:val="Prrafodelista"/>
        <w:numPr>
          <w:ilvl w:val="0"/>
          <w:numId w:val="2"/>
        </w:numPr>
        <w:jc w:val="both"/>
        <w:rPr>
          <w:rFonts w:ascii="Arial" w:hAnsi="Arial" w:cs="Arial"/>
          <w:sz w:val="20"/>
          <w:szCs w:val="20"/>
        </w:rPr>
      </w:pPr>
      <w:r w:rsidRPr="00B53D0D">
        <w:rPr>
          <w:rFonts w:ascii="Arial" w:hAnsi="Arial" w:cs="Arial"/>
          <w:sz w:val="20"/>
          <w:szCs w:val="20"/>
        </w:rPr>
        <w:t>Nombre del Proyecto</w:t>
      </w:r>
      <w:r w:rsidR="00D250FF">
        <w:rPr>
          <w:rFonts w:ascii="Arial" w:hAnsi="Arial" w:cs="Arial"/>
          <w:sz w:val="20"/>
          <w:szCs w:val="20"/>
        </w:rPr>
        <w:t>:</w:t>
      </w:r>
      <w:r w:rsidR="005F3D43">
        <w:rPr>
          <w:rFonts w:ascii="Arial" w:hAnsi="Arial" w:cs="Arial"/>
          <w:sz w:val="20"/>
          <w:szCs w:val="20"/>
        </w:rPr>
        <w:t xml:space="preserve"> Sistema Integral Web Para La </w:t>
      </w:r>
      <w:r w:rsidR="003E614D">
        <w:rPr>
          <w:rFonts w:ascii="Arial" w:hAnsi="Arial" w:cs="Arial"/>
          <w:sz w:val="20"/>
          <w:szCs w:val="20"/>
        </w:rPr>
        <w:t>Gestión</w:t>
      </w:r>
      <w:r w:rsidR="005F3D43">
        <w:rPr>
          <w:rFonts w:ascii="Arial" w:hAnsi="Arial" w:cs="Arial"/>
          <w:sz w:val="20"/>
          <w:szCs w:val="20"/>
        </w:rPr>
        <w:t xml:space="preserve"> de Procesos Educativos CEET</w:t>
      </w:r>
    </w:p>
    <w:p w14:paraId="63058BFC" w14:textId="71082F97" w:rsidR="00B53D0D" w:rsidRPr="00B53D0D" w:rsidRDefault="00B53D0D" w:rsidP="00732CA1">
      <w:pPr>
        <w:pStyle w:val="Prrafodelista"/>
        <w:numPr>
          <w:ilvl w:val="0"/>
          <w:numId w:val="2"/>
        </w:numPr>
        <w:jc w:val="both"/>
        <w:rPr>
          <w:rFonts w:ascii="Arial" w:hAnsi="Arial" w:cs="Arial"/>
          <w:sz w:val="20"/>
          <w:szCs w:val="20"/>
        </w:rPr>
      </w:pPr>
      <w:r w:rsidRPr="00B53D0D">
        <w:rPr>
          <w:rFonts w:ascii="Arial" w:hAnsi="Arial" w:cs="Arial"/>
          <w:sz w:val="20"/>
          <w:szCs w:val="20"/>
        </w:rPr>
        <w:t>Fase del Proyecto</w:t>
      </w:r>
      <w:r w:rsidR="00D250FF">
        <w:rPr>
          <w:rFonts w:ascii="Arial" w:hAnsi="Arial" w:cs="Arial"/>
          <w:sz w:val="20"/>
          <w:szCs w:val="20"/>
        </w:rPr>
        <w:t>:</w:t>
      </w:r>
      <w:r w:rsidR="00D03596">
        <w:rPr>
          <w:rFonts w:ascii="Arial" w:hAnsi="Arial" w:cs="Arial"/>
          <w:sz w:val="20"/>
          <w:szCs w:val="20"/>
        </w:rPr>
        <w:t xml:space="preserve"> </w:t>
      </w:r>
      <w:r w:rsidR="003E614D">
        <w:rPr>
          <w:rFonts w:ascii="Arial" w:hAnsi="Arial" w:cs="Arial"/>
          <w:sz w:val="20"/>
          <w:szCs w:val="20"/>
        </w:rPr>
        <w:t>Análisis</w:t>
      </w:r>
    </w:p>
    <w:p w14:paraId="66D83556" w14:textId="47380D8B" w:rsidR="00B53D0D" w:rsidRPr="00CA1E58" w:rsidRDefault="00B53D0D" w:rsidP="00732CA1">
      <w:pPr>
        <w:pStyle w:val="Prrafodelista"/>
        <w:numPr>
          <w:ilvl w:val="0"/>
          <w:numId w:val="2"/>
        </w:numPr>
        <w:jc w:val="both"/>
        <w:rPr>
          <w:rFonts w:ascii="Arial" w:hAnsi="Arial" w:cs="Arial"/>
          <w:sz w:val="20"/>
          <w:szCs w:val="20"/>
        </w:rPr>
      </w:pPr>
      <w:r w:rsidRPr="00B53D0D">
        <w:rPr>
          <w:rFonts w:ascii="Arial" w:hAnsi="Arial" w:cs="Arial"/>
          <w:sz w:val="20"/>
          <w:szCs w:val="20"/>
        </w:rPr>
        <w:t>Actividad de Proyecto</w:t>
      </w:r>
      <w:r w:rsidR="00D250FF">
        <w:rPr>
          <w:rFonts w:ascii="Arial" w:hAnsi="Arial" w:cs="Arial"/>
          <w:sz w:val="20"/>
          <w:szCs w:val="20"/>
        </w:rPr>
        <w:t>:</w:t>
      </w:r>
      <w:r w:rsidR="00CA1E58" w:rsidRPr="00CA1E58">
        <w:t xml:space="preserve"> </w:t>
      </w:r>
      <w:r w:rsidR="00D03596">
        <w:rPr>
          <w:rFonts w:ascii="Arial" w:hAnsi="Arial" w:cs="Arial"/>
          <w:sz w:val="20"/>
          <w:szCs w:val="20"/>
        </w:rPr>
        <w:t xml:space="preserve">Analizar procesos, datos y necesidades del centro de electricidad, electrónica y telecomunicaciones y el usuario final para el </w:t>
      </w:r>
      <w:r w:rsidR="003E614D">
        <w:rPr>
          <w:rFonts w:ascii="Arial" w:hAnsi="Arial" w:cs="Arial"/>
          <w:sz w:val="20"/>
          <w:szCs w:val="20"/>
        </w:rPr>
        <w:t>módulo</w:t>
      </w:r>
      <w:r w:rsidR="00D03596">
        <w:rPr>
          <w:rFonts w:ascii="Arial" w:hAnsi="Arial" w:cs="Arial"/>
          <w:sz w:val="20"/>
          <w:szCs w:val="20"/>
        </w:rPr>
        <w:t xml:space="preserve"> especifico.</w:t>
      </w:r>
    </w:p>
    <w:p w14:paraId="0F830893" w14:textId="6CD1573F" w:rsidR="00B53D0D" w:rsidRPr="00B53D0D" w:rsidRDefault="00B53D0D" w:rsidP="00D03596">
      <w:pPr>
        <w:pStyle w:val="Prrafodelista"/>
        <w:numPr>
          <w:ilvl w:val="0"/>
          <w:numId w:val="2"/>
        </w:numPr>
        <w:jc w:val="both"/>
        <w:rPr>
          <w:rFonts w:ascii="Arial" w:hAnsi="Arial" w:cs="Arial"/>
          <w:sz w:val="20"/>
          <w:szCs w:val="20"/>
        </w:rPr>
      </w:pPr>
      <w:r w:rsidRPr="00B53D0D">
        <w:rPr>
          <w:rFonts w:ascii="Arial" w:hAnsi="Arial" w:cs="Arial"/>
          <w:sz w:val="20"/>
          <w:szCs w:val="20"/>
        </w:rPr>
        <w:t>Competencia</w:t>
      </w:r>
      <w:r w:rsidR="00CA1E58">
        <w:t>:</w:t>
      </w:r>
      <w:r w:rsidR="00D03596" w:rsidRPr="00D03596">
        <w:t xml:space="preserve"> </w:t>
      </w:r>
      <w:r w:rsidR="00D03596" w:rsidRPr="00D03596">
        <w:rPr>
          <w:rFonts w:ascii="Arial" w:hAnsi="Arial" w:cs="Arial"/>
          <w:sz w:val="20"/>
          <w:szCs w:val="20"/>
        </w:rPr>
        <w:t>Participar en el proceso de negociación de Tecnología informática para permitir la implementación del sistema de información.</w:t>
      </w:r>
    </w:p>
    <w:p w14:paraId="0AEFE6D1" w14:textId="77777777" w:rsidR="00CA1E58" w:rsidRDefault="00B53D0D" w:rsidP="00732CA1">
      <w:pPr>
        <w:pStyle w:val="Prrafodelista"/>
        <w:numPr>
          <w:ilvl w:val="0"/>
          <w:numId w:val="2"/>
        </w:numPr>
        <w:jc w:val="both"/>
        <w:rPr>
          <w:rFonts w:ascii="Arial" w:hAnsi="Arial" w:cs="Arial"/>
          <w:sz w:val="20"/>
          <w:szCs w:val="20"/>
        </w:rPr>
      </w:pPr>
      <w:r w:rsidRPr="001F6195">
        <w:rPr>
          <w:rFonts w:ascii="Arial" w:hAnsi="Arial" w:cs="Arial"/>
          <w:sz w:val="20"/>
          <w:szCs w:val="20"/>
        </w:rPr>
        <w:t>Resultados de Aprendizaje Alcanzar:</w:t>
      </w:r>
    </w:p>
    <w:p w14:paraId="78EF49EF" w14:textId="7799AAD5" w:rsidR="00CA1E58" w:rsidRDefault="00D03596" w:rsidP="00D03596">
      <w:pPr>
        <w:pStyle w:val="Prrafodelista"/>
        <w:numPr>
          <w:ilvl w:val="0"/>
          <w:numId w:val="9"/>
        </w:numPr>
        <w:jc w:val="both"/>
        <w:rPr>
          <w:rFonts w:ascii="Arial" w:hAnsi="Arial" w:cs="Arial"/>
          <w:sz w:val="20"/>
          <w:szCs w:val="20"/>
        </w:rPr>
      </w:pPr>
      <w:r w:rsidRPr="00D03596">
        <w:rPr>
          <w:rFonts w:ascii="Arial" w:hAnsi="Arial" w:cs="Arial"/>
          <w:sz w:val="20"/>
          <w:szCs w:val="20"/>
        </w:rPr>
        <w:t xml:space="preserve">Interpretar el diagnóstico de necesidades informáticas, para determinar las tecnológicas requeridas en el manejo de la información, de acuerdo con las normas y protocolos establecidos por la </w:t>
      </w:r>
      <w:r w:rsidR="003E614D" w:rsidRPr="00D03596">
        <w:rPr>
          <w:rFonts w:ascii="Arial" w:hAnsi="Arial" w:cs="Arial"/>
          <w:sz w:val="20"/>
          <w:szCs w:val="20"/>
        </w:rPr>
        <w:t>empresa.</w:t>
      </w:r>
    </w:p>
    <w:p w14:paraId="2F477666" w14:textId="1A278392" w:rsidR="00B53D0D" w:rsidRPr="00CA1E58" w:rsidRDefault="00B53D0D" w:rsidP="00732CA1">
      <w:pPr>
        <w:pStyle w:val="Prrafodelista"/>
        <w:numPr>
          <w:ilvl w:val="0"/>
          <w:numId w:val="2"/>
        </w:numPr>
        <w:jc w:val="both"/>
        <w:rPr>
          <w:rFonts w:ascii="Arial" w:hAnsi="Arial" w:cs="Arial"/>
          <w:sz w:val="20"/>
          <w:szCs w:val="20"/>
        </w:rPr>
      </w:pPr>
      <w:r w:rsidRPr="00CA1E58">
        <w:rPr>
          <w:rFonts w:ascii="Arial" w:hAnsi="Arial" w:cs="Arial"/>
          <w:sz w:val="20"/>
          <w:szCs w:val="20"/>
        </w:rPr>
        <w:t>Duración de la Guía</w:t>
      </w:r>
      <w:r w:rsidR="00D250FF" w:rsidRPr="00CA1E58">
        <w:rPr>
          <w:rFonts w:ascii="Arial" w:hAnsi="Arial" w:cs="Arial"/>
          <w:sz w:val="20"/>
          <w:szCs w:val="20"/>
        </w:rPr>
        <w:t>:</w:t>
      </w:r>
      <w:r w:rsidR="005F3D43" w:rsidRPr="00CA1E58">
        <w:rPr>
          <w:rFonts w:ascii="Arial" w:hAnsi="Arial" w:cs="Arial"/>
          <w:sz w:val="20"/>
          <w:szCs w:val="20"/>
        </w:rPr>
        <w:t>40</w:t>
      </w:r>
    </w:p>
    <w:p w14:paraId="473B6C17" w14:textId="77777777" w:rsidR="00D250FF" w:rsidRPr="00D250FF" w:rsidRDefault="00D250FF" w:rsidP="00D250FF">
      <w:pPr>
        <w:pStyle w:val="Prrafodelista"/>
        <w:jc w:val="both"/>
        <w:rPr>
          <w:rFonts w:ascii="Arial" w:hAnsi="Arial" w:cs="Arial"/>
          <w:sz w:val="20"/>
          <w:szCs w:val="20"/>
        </w:rPr>
      </w:pPr>
    </w:p>
    <w:p w14:paraId="6395F881" w14:textId="1AB54E04" w:rsidR="00B53D0D" w:rsidRDefault="00B53D0D" w:rsidP="00B53D0D">
      <w:pPr>
        <w:tabs>
          <w:tab w:val="left" w:pos="4320"/>
          <w:tab w:val="left" w:pos="4485"/>
          <w:tab w:val="left" w:pos="5445"/>
        </w:tabs>
        <w:jc w:val="both"/>
        <w:rPr>
          <w:rFonts w:ascii="Arial" w:hAnsi="Arial" w:cs="Arial"/>
          <w:b/>
          <w:sz w:val="20"/>
          <w:szCs w:val="20"/>
        </w:rPr>
      </w:pPr>
      <w:r w:rsidRPr="00B53D0D">
        <w:rPr>
          <w:rFonts w:ascii="Arial" w:hAnsi="Arial" w:cs="Arial"/>
          <w:b/>
          <w:sz w:val="20"/>
          <w:szCs w:val="20"/>
        </w:rPr>
        <w:t>2. PRESENTACIÓN</w:t>
      </w:r>
    </w:p>
    <w:p w14:paraId="0B17D4B8" w14:textId="387E9F8F" w:rsidR="00CA1E58" w:rsidRPr="00B53D0D" w:rsidRDefault="00CA1E58" w:rsidP="00B53D0D">
      <w:pPr>
        <w:tabs>
          <w:tab w:val="left" w:pos="4320"/>
          <w:tab w:val="left" w:pos="4485"/>
          <w:tab w:val="left" w:pos="5445"/>
        </w:tabs>
        <w:jc w:val="both"/>
        <w:rPr>
          <w:rFonts w:ascii="Arial" w:hAnsi="Arial" w:cs="Arial"/>
          <w:b/>
          <w:sz w:val="20"/>
          <w:szCs w:val="20"/>
        </w:rPr>
      </w:pPr>
      <w:r>
        <w:rPr>
          <w:rFonts w:ascii="Arial" w:hAnsi="Arial" w:cs="Arial"/>
          <w:b/>
          <w:i/>
          <w:noProof/>
          <w:color w:val="000000" w:themeColor="text1"/>
          <w:sz w:val="20"/>
          <w:szCs w:val="20"/>
          <w:lang w:eastAsia="es-CO"/>
        </w:rPr>
        <w:drawing>
          <wp:anchor distT="0" distB="0" distL="114300" distR="114300" simplePos="0" relativeHeight="251666432" behindDoc="0" locked="0" layoutInCell="1" allowOverlap="1" wp14:anchorId="000246CF" wp14:editId="6CBBFBF3">
            <wp:simplePos x="0" y="0"/>
            <wp:positionH relativeFrom="margin">
              <wp:align>left</wp:align>
            </wp:positionH>
            <wp:positionV relativeFrom="paragraph">
              <wp:posOffset>289507</wp:posOffset>
            </wp:positionV>
            <wp:extent cx="3084830" cy="1487170"/>
            <wp:effectExtent l="0" t="0" r="1270" b="0"/>
            <wp:wrapThrough wrapText="bothSides">
              <wp:wrapPolygon edited="0">
                <wp:start x="0" y="0"/>
                <wp:lineTo x="0" y="21305"/>
                <wp:lineTo x="21476" y="21305"/>
                <wp:lineTo x="21476" y="0"/>
                <wp:lineTo x="0" y="0"/>
              </wp:wrapPolygon>
            </wp:wrapThrough>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84830" cy="1487170"/>
                    </a:xfrm>
                    <a:prstGeom prst="rect">
                      <a:avLst/>
                    </a:prstGeom>
                    <a:noFill/>
                    <a:ln>
                      <a:noFill/>
                    </a:ln>
                  </pic:spPr>
                </pic:pic>
              </a:graphicData>
            </a:graphic>
          </wp:anchor>
        </w:drawing>
      </w:r>
    </w:p>
    <w:p w14:paraId="30B103AA" w14:textId="77777777" w:rsidR="00D03596" w:rsidRPr="00D03596" w:rsidRDefault="00D03596" w:rsidP="00D03596">
      <w:pPr>
        <w:spacing w:after="0"/>
        <w:ind w:left="100" w:right="52"/>
        <w:jc w:val="both"/>
        <w:rPr>
          <w:rFonts w:ascii="Arial" w:hAnsi="Arial" w:cs="Arial"/>
          <w:i/>
          <w:sz w:val="20"/>
        </w:rPr>
      </w:pPr>
      <w:r w:rsidRPr="00D03596">
        <w:rPr>
          <w:rFonts w:ascii="Arial" w:hAnsi="Arial" w:cs="Arial"/>
          <w:i/>
          <w:sz w:val="20"/>
        </w:rPr>
        <w:t>En</w:t>
      </w:r>
      <w:r w:rsidRPr="00D03596">
        <w:rPr>
          <w:rFonts w:ascii="Arial" w:hAnsi="Arial" w:cs="Arial"/>
          <w:i/>
          <w:spacing w:val="3"/>
          <w:sz w:val="20"/>
        </w:rPr>
        <w:t xml:space="preserve"> </w:t>
      </w:r>
      <w:r w:rsidRPr="00D03596">
        <w:rPr>
          <w:rFonts w:ascii="Arial" w:hAnsi="Arial" w:cs="Arial"/>
          <w:i/>
          <w:sz w:val="20"/>
        </w:rPr>
        <w:t>el</w:t>
      </w:r>
      <w:r w:rsidRPr="00D03596">
        <w:rPr>
          <w:rFonts w:ascii="Arial" w:hAnsi="Arial" w:cs="Arial"/>
          <w:i/>
          <w:spacing w:val="3"/>
          <w:sz w:val="20"/>
        </w:rPr>
        <w:t xml:space="preserve"> </w:t>
      </w:r>
      <w:r w:rsidRPr="00D03596">
        <w:rPr>
          <w:rFonts w:ascii="Arial" w:hAnsi="Arial" w:cs="Arial"/>
          <w:i/>
          <w:spacing w:val="-1"/>
          <w:sz w:val="20"/>
        </w:rPr>
        <w:t>d</w:t>
      </w:r>
      <w:r w:rsidRPr="00D03596">
        <w:rPr>
          <w:rFonts w:ascii="Arial" w:hAnsi="Arial" w:cs="Arial"/>
          <w:i/>
          <w:spacing w:val="-2"/>
          <w:sz w:val="20"/>
        </w:rPr>
        <w:t>e</w:t>
      </w:r>
      <w:r w:rsidRPr="00D03596">
        <w:rPr>
          <w:rFonts w:ascii="Arial" w:hAnsi="Arial" w:cs="Arial"/>
          <w:i/>
          <w:sz w:val="20"/>
        </w:rPr>
        <w:t>sarrol</w:t>
      </w:r>
      <w:r w:rsidRPr="00D03596">
        <w:rPr>
          <w:rFonts w:ascii="Arial" w:hAnsi="Arial" w:cs="Arial"/>
          <w:i/>
          <w:spacing w:val="-2"/>
          <w:sz w:val="20"/>
        </w:rPr>
        <w:t>l</w:t>
      </w:r>
      <w:r w:rsidRPr="00D03596">
        <w:rPr>
          <w:rFonts w:ascii="Arial" w:hAnsi="Arial" w:cs="Arial"/>
          <w:i/>
          <w:sz w:val="20"/>
        </w:rPr>
        <w:t>o</w:t>
      </w:r>
      <w:r w:rsidRPr="00D03596">
        <w:rPr>
          <w:rFonts w:ascii="Arial" w:hAnsi="Arial" w:cs="Arial"/>
          <w:i/>
          <w:spacing w:val="4"/>
          <w:sz w:val="20"/>
        </w:rPr>
        <w:t xml:space="preserve"> </w:t>
      </w:r>
      <w:r w:rsidRPr="00D03596">
        <w:rPr>
          <w:rFonts w:ascii="Arial" w:hAnsi="Arial" w:cs="Arial"/>
          <w:i/>
          <w:spacing w:val="-3"/>
          <w:sz w:val="20"/>
        </w:rPr>
        <w:t>d</w:t>
      </w:r>
      <w:r w:rsidRPr="00D03596">
        <w:rPr>
          <w:rFonts w:ascii="Arial" w:hAnsi="Arial" w:cs="Arial"/>
          <w:i/>
          <w:sz w:val="20"/>
        </w:rPr>
        <w:t>e</w:t>
      </w:r>
      <w:r w:rsidRPr="00D03596">
        <w:rPr>
          <w:rFonts w:ascii="Arial" w:hAnsi="Arial" w:cs="Arial"/>
          <w:i/>
          <w:spacing w:val="4"/>
          <w:sz w:val="20"/>
        </w:rPr>
        <w:t xml:space="preserve"> </w:t>
      </w:r>
      <w:r w:rsidRPr="00D03596">
        <w:rPr>
          <w:rFonts w:ascii="Arial" w:hAnsi="Arial" w:cs="Arial"/>
          <w:i/>
          <w:sz w:val="20"/>
        </w:rPr>
        <w:t>sus act</w:t>
      </w:r>
      <w:r w:rsidRPr="00D03596">
        <w:rPr>
          <w:rFonts w:ascii="Arial" w:hAnsi="Arial" w:cs="Arial"/>
          <w:i/>
          <w:spacing w:val="-2"/>
          <w:sz w:val="20"/>
        </w:rPr>
        <w:t>i</w:t>
      </w:r>
      <w:r w:rsidRPr="00D03596">
        <w:rPr>
          <w:rFonts w:ascii="Arial" w:hAnsi="Arial" w:cs="Arial"/>
          <w:i/>
          <w:spacing w:val="1"/>
          <w:sz w:val="20"/>
        </w:rPr>
        <w:t>v</w:t>
      </w:r>
      <w:r w:rsidRPr="00D03596">
        <w:rPr>
          <w:rFonts w:ascii="Arial" w:hAnsi="Arial" w:cs="Arial"/>
          <w:i/>
          <w:sz w:val="20"/>
        </w:rPr>
        <w:t>i</w:t>
      </w:r>
      <w:r w:rsidRPr="00D03596">
        <w:rPr>
          <w:rFonts w:ascii="Arial" w:hAnsi="Arial" w:cs="Arial"/>
          <w:i/>
          <w:spacing w:val="-1"/>
          <w:sz w:val="20"/>
        </w:rPr>
        <w:t>d</w:t>
      </w:r>
      <w:r w:rsidRPr="00D03596">
        <w:rPr>
          <w:rFonts w:ascii="Arial" w:hAnsi="Arial" w:cs="Arial"/>
          <w:i/>
          <w:sz w:val="20"/>
        </w:rPr>
        <w:t>a</w:t>
      </w:r>
      <w:r w:rsidRPr="00D03596">
        <w:rPr>
          <w:rFonts w:ascii="Arial" w:hAnsi="Arial" w:cs="Arial"/>
          <w:i/>
          <w:spacing w:val="-1"/>
          <w:sz w:val="20"/>
        </w:rPr>
        <w:t>d</w:t>
      </w:r>
      <w:r w:rsidRPr="00D03596">
        <w:rPr>
          <w:rFonts w:ascii="Arial" w:hAnsi="Arial" w:cs="Arial"/>
          <w:i/>
          <w:sz w:val="20"/>
        </w:rPr>
        <w:t>es</w:t>
      </w:r>
      <w:r w:rsidRPr="00D03596">
        <w:rPr>
          <w:rFonts w:ascii="Arial" w:hAnsi="Arial" w:cs="Arial"/>
          <w:i/>
          <w:spacing w:val="1"/>
          <w:sz w:val="20"/>
        </w:rPr>
        <w:t xml:space="preserve"> </w:t>
      </w:r>
      <w:r w:rsidRPr="00D03596">
        <w:rPr>
          <w:rFonts w:ascii="Arial" w:hAnsi="Arial" w:cs="Arial"/>
          <w:i/>
          <w:sz w:val="20"/>
        </w:rPr>
        <w:t>en</w:t>
      </w:r>
      <w:r w:rsidRPr="00D03596">
        <w:rPr>
          <w:rFonts w:ascii="Arial" w:hAnsi="Arial" w:cs="Arial"/>
          <w:i/>
          <w:spacing w:val="3"/>
          <w:sz w:val="20"/>
        </w:rPr>
        <w:t xml:space="preserve"> </w:t>
      </w:r>
      <w:r w:rsidRPr="00D03596">
        <w:rPr>
          <w:rFonts w:ascii="Arial" w:hAnsi="Arial" w:cs="Arial"/>
          <w:i/>
          <w:sz w:val="20"/>
        </w:rPr>
        <w:t>la e</w:t>
      </w:r>
      <w:r w:rsidRPr="00D03596">
        <w:rPr>
          <w:rFonts w:ascii="Arial" w:hAnsi="Arial" w:cs="Arial"/>
          <w:i/>
          <w:spacing w:val="1"/>
          <w:sz w:val="20"/>
        </w:rPr>
        <w:t>m</w:t>
      </w:r>
      <w:r w:rsidRPr="00D03596">
        <w:rPr>
          <w:rFonts w:ascii="Arial" w:hAnsi="Arial" w:cs="Arial"/>
          <w:i/>
          <w:spacing w:val="-1"/>
          <w:sz w:val="20"/>
        </w:rPr>
        <w:t>p</w:t>
      </w:r>
      <w:r w:rsidRPr="00D03596">
        <w:rPr>
          <w:rFonts w:ascii="Arial" w:hAnsi="Arial" w:cs="Arial"/>
          <w:i/>
          <w:spacing w:val="-3"/>
          <w:sz w:val="20"/>
        </w:rPr>
        <w:t>r</w:t>
      </w:r>
      <w:r w:rsidRPr="00D03596">
        <w:rPr>
          <w:rFonts w:ascii="Arial" w:hAnsi="Arial" w:cs="Arial"/>
          <w:i/>
          <w:sz w:val="20"/>
        </w:rPr>
        <w:t>esa,</w:t>
      </w:r>
      <w:r w:rsidRPr="00D03596">
        <w:rPr>
          <w:rFonts w:ascii="Arial" w:hAnsi="Arial" w:cs="Arial"/>
          <w:i/>
          <w:spacing w:val="1"/>
          <w:sz w:val="20"/>
        </w:rPr>
        <w:t xml:space="preserve"> </w:t>
      </w:r>
      <w:r w:rsidRPr="00D03596">
        <w:rPr>
          <w:rFonts w:ascii="Arial" w:hAnsi="Arial" w:cs="Arial"/>
          <w:i/>
          <w:sz w:val="20"/>
        </w:rPr>
        <w:t>t</w:t>
      </w:r>
      <w:r w:rsidRPr="00D03596">
        <w:rPr>
          <w:rFonts w:ascii="Arial" w:hAnsi="Arial" w:cs="Arial"/>
          <w:i/>
          <w:spacing w:val="1"/>
          <w:sz w:val="20"/>
        </w:rPr>
        <w:t>e</w:t>
      </w:r>
      <w:r w:rsidRPr="00D03596">
        <w:rPr>
          <w:rFonts w:ascii="Arial" w:hAnsi="Arial" w:cs="Arial"/>
          <w:i/>
          <w:spacing w:val="-3"/>
          <w:sz w:val="20"/>
        </w:rPr>
        <w:t>n</w:t>
      </w:r>
      <w:r w:rsidRPr="00D03596">
        <w:rPr>
          <w:rFonts w:ascii="Arial" w:hAnsi="Arial" w:cs="Arial"/>
          <w:i/>
          <w:spacing w:val="-1"/>
          <w:sz w:val="20"/>
        </w:rPr>
        <w:t>d</w:t>
      </w:r>
      <w:r w:rsidRPr="00D03596">
        <w:rPr>
          <w:rFonts w:ascii="Arial" w:hAnsi="Arial" w:cs="Arial"/>
          <w:i/>
          <w:sz w:val="20"/>
        </w:rPr>
        <w:t>rá</w:t>
      </w:r>
      <w:r w:rsidRPr="00D03596">
        <w:rPr>
          <w:rFonts w:ascii="Arial" w:hAnsi="Arial" w:cs="Arial"/>
          <w:i/>
          <w:spacing w:val="3"/>
          <w:sz w:val="20"/>
        </w:rPr>
        <w:t xml:space="preserve"> </w:t>
      </w:r>
      <w:r w:rsidRPr="00D03596">
        <w:rPr>
          <w:rFonts w:ascii="Arial" w:hAnsi="Arial" w:cs="Arial"/>
          <w:i/>
          <w:sz w:val="20"/>
        </w:rPr>
        <w:t>la</w:t>
      </w:r>
      <w:r w:rsidRPr="00D03596">
        <w:rPr>
          <w:rFonts w:ascii="Arial" w:hAnsi="Arial" w:cs="Arial"/>
          <w:i/>
          <w:spacing w:val="3"/>
          <w:sz w:val="20"/>
        </w:rPr>
        <w:t xml:space="preserve"> </w:t>
      </w:r>
      <w:r w:rsidRPr="00D03596">
        <w:rPr>
          <w:rFonts w:ascii="Arial" w:hAnsi="Arial" w:cs="Arial"/>
          <w:i/>
          <w:spacing w:val="1"/>
          <w:sz w:val="20"/>
        </w:rPr>
        <w:t>o</w:t>
      </w:r>
      <w:r w:rsidRPr="00D03596">
        <w:rPr>
          <w:rFonts w:ascii="Arial" w:hAnsi="Arial" w:cs="Arial"/>
          <w:i/>
          <w:spacing w:val="-3"/>
          <w:sz w:val="20"/>
        </w:rPr>
        <w:t>p</w:t>
      </w:r>
      <w:r w:rsidRPr="00D03596">
        <w:rPr>
          <w:rFonts w:ascii="Arial" w:hAnsi="Arial" w:cs="Arial"/>
          <w:i/>
          <w:spacing w:val="1"/>
          <w:sz w:val="20"/>
        </w:rPr>
        <w:t>o</w:t>
      </w:r>
      <w:r w:rsidRPr="00D03596">
        <w:rPr>
          <w:rFonts w:ascii="Arial" w:hAnsi="Arial" w:cs="Arial"/>
          <w:i/>
          <w:sz w:val="20"/>
        </w:rPr>
        <w:t>rtu</w:t>
      </w:r>
      <w:r w:rsidRPr="00D03596">
        <w:rPr>
          <w:rFonts w:ascii="Arial" w:hAnsi="Arial" w:cs="Arial"/>
          <w:i/>
          <w:spacing w:val="-1"/>
          <w:sz w:val="20"/>
        </w:rPr>
        <w:t>n</w:t>
      </w:r>
      <w:r w:rsidRPr="00D03596">
        <w:rPr>
          <w:rFonts w:ascii="Arial" w:hAnsi="Arial" w:cs="Arial"/>
          <w:i/>
          <w:sz w:val="20"/>
        </w:rPr>
        <w:t>i</w:t>
      </w:r>
      <w:r w:rsidRPr="00D03596">
        <w:rPr>
          <w:rFonts w:ascii="Arial" w:hAnsi="Arial" w:cs="Arial"/>
          <w:i/>
          <w:spacing w:val="-1"/>
          <w:sz w:val="20"/>
        </w:rPr>
        <w:t>d</w:t>
      </w:r>
      <w:r w:rsidRPr="00D03596">
        <w:rPr>
          <w:rFonts w:ascii="Arial" w:hAnsi="Arial" w:cs="Arial"/>
          <w:i/>
          <w:sz w:val="20"/>
        </w:rPr>
        <w:t>ad</w:t>
      </w:r>
      <w:r w:rsidRPr="00D03596">
        <w:rPr>
          <w:rFonts w:ascii="Arial" w:hAnsi="Arial" w:cs="Arial"/>
          <w:i/>
          <w:spacing w:val="2"/>
          <w:sz w:val="20"/>
        </w:rPr>
        <w:t xml:space="preserve"> </w:t>
      </w:r>
      <w:r w:rsidRPr="00D03596">
        <w:rPr>
          <w:rFonts w:ascii="Arial" w:hAnsi="Arial" w:cs="Arial"/>
          <w:i/>
          <w:spacing w:val="-1"/>
          <w:sz w:val="20"/>
        </w:rPr>
        <w:t>d</w:t>
      </w:r>
      <w:r w:rsidRPr="00D03596">
        <w:rPr>
          <w:rFonts w:ascii="Arial" w:hAnsi="Arial" w:cs="Arial"/>
          <w:i/>
          <w:sz w:val="20"/>
        </w:rPr>
        <w:t>e</w:t>
      </w:r>
      <w:r w:rsidRPr="00D03596">
        <w:rPr>
          <w:rFonts w:ascii="Arial" w:hAnsi="Arial" w:cs="Arial"/>
          <w:i/>
          <w:spacing w:val="1"/>
          <w:sz w:val="20"/>
        </w:rPr>
        <w:t xml:space="preserve"> </w:t>
      </w:r>
      <w:r w:rsidRPr="00D03596">
        <w:rPr>
          <w:rFonts w:ascii="Arial" w:hAnsi="Arial" w:cs="Arial"/>
          <w:i/>
          <w:sz w:val="20"/>
        </w:rPr>
        <w:t>i</w:t>
      </w:r>
      <w:r w:rsidRPr="00D03596">
        <w:rPr>
          <w:rFonts w:ascii="Arial" w:hAnsi="Arial" w:cs="Arial"/>
          <w:i/>
          <w:spacing w:val="-1"/>
          <w:sz w:val="20"/>
        </w:rPr>
        <w:t>ng</w:t>
      </w:r>
      <w:r w:rsidRPr="00D03596">
        <w:rPr>
          <w:rFonts w:ascii="Arial" w:hAnsi="Arial" w:cs="Arial"/>
          <w:i/>
          <w:sz w:val="20"/>
        </w:rPr>
        <w:t>resar</w:t>
      </w:r>
      <w:r w:rsidRPr="00D03596">
        <w:rPr>
          <w:rFonts w:ascii="Arial" w:hAnsi="Arial" w:cs="Arial"/>
          <w:i/>
          <w:spacing w:val="3"/>
          <w:sz w:val="20"/>
        </w:rPr>
        <w:t xml:space="preserve"> </w:t>
      </w:r>
      <w:r w:rsidRPr="00D03596">
        <w:rPr>
          <w:rFonts w:ascii="Arial" w:hAnsi="Arial" w:cs="Arial"/>
          <w:i/>
          <w:sz w:val="20"/>
        </w:rPr>
        <w:t xml:space="preserve">en </w:t>
      </w:r>
      <w:r w:rsidRPr="00D03596">
        <w:rPr>
          <w:rFonts w:ascii="Arial" w:hAnsi="Arial" w:cs="Arial"/>
          <w:i/>
          <w:spacing w:val="-1"/>
          <w:sz w:val="20"/>
        </w:rPr>
        <w:t>g</w:t>
      </w:r>
      <w:r w:rsidRPr="00D03596">
        <w:rPr>
          <w:rFonts w:ascii="Arial" w:hAnsi="Arial" w:cs="Arial"/>
          <w:i/>
          <w:sz w:val="20"/>
        </w:rPr>
        <w:t>r</w:t>
      </w:r>
      <w:r w:rsidRPr="00D03596">
        <w:rPr>
          <w:rFonts w:ascii="Arial" w:hAnsi="Arial" w:cs="Arial"/>
          <w:i/>
          <w:spacing w:val="-1"/>
          <w:sz w:val="20"/>
        </w:rPr>
        <w:t>up</w:t>
      </w:r>
      <w:r w:rsidRPr="00D03596">
        <w:rPr>
          <w:rFonts w:ascii="Arial" w:hAnsi="Arial" w:cs="Arial"/>
          <w:i/>
          <w:spacing w:val="1"/>
          <w:sz w:val="20"/>
        </w:rPr>
        <w:t>o</w:t>
      </w:r>
      <w:r w:rsidRPr="00D03596">
        <w:rPr>
          <w:rFonts w:ascii="Arial" w:hAnsi="Arial" w:cs="Arial"/>
          <w:i/>
          <w:sz w:val="20"/>
        </w:rPr>
        <w:t>s</w:t>
      </w:r>
      <w:r w:rsidRPr="00D03596">
        <w:rPr>
          <w:rFonts w:ascii="Arial" w:hAnsi="Arial" w:cs="Arial"/>
          <w:i/>
          <w:spacing w:val="3"/>
          <w:sz w:val="20"/>
        </w:rPr>
        <w:t xml:space="preserve"> </w:t>
      </w:r>
      <w:r w:rsidRPr="00D03596">
        <w:rPr>
          <w:rFonts w:ascii="Arial" w:hAnsi="Arial" w:cs="Arial"/>
          <w:i/>
          <w:spacing w:val="-3"/>
          <w:sz w:val="20"/>
        </w:rPr>
        <w:t>d</w:t>
      </w:r>
      <w:r w:rsidRPr="00D03596">
        <w:rPr>
          <w:rFonts w:ascii="Arial" w:hAnsi="Arial" w:cs="Arial"/>
          <w:i/>
          <w:sz w:val="20"/>
        </w:rPr>
        <w:t>e</w:t>
      </w:r>
      <w:r w:rsidRPr="00D03596">
        <w:rPr>
          <w:rFonts w:ascii="Arial" w:hAnsi="Arial" w:cs="Arial"/>
          <w:i/>
          <w:spacing w:val="4"/>
          <w:sz w:val="20"/>
        </w:rPr>
        <w:t xml:space="preserve"> </w:t>
      </w:r>
      <w:r w:rsidRPr="00D03596">
        <w:rPr>
          <w:rFonts w:ascii="Arial" w:hAnsi="Arial" w:cs="Arial"/>
          <w:i/>
          <w:sz w:val="20"/>
        </w:rPr>
        <w:t>t</w:t>
      </w:r>
      <w:r w:rsidRPr="00D03596">
        <w:rPr>
          <w:rFonts w:ascii="Arial" w:hAnsi="Arial" w:cs="Arial"/>
          <w:i/>
          <w:spacing w:val="-2"/>
          <w:sz w:val="20"/>
        </w:rPr>
        <w:t>r</w:t>
      </w:r>
      <w:r w:rsidRPr="00D03596">
        <w:rPr>
          <w:rFonts w:ascii="Arial" w:hAnsi="Arial" w:cs="Arial"/>
          <w:i/>
          <w:sz w:val="20"/>
        </w:rPr>
        <w:t>a</w:t>
      </w:r>
      <w:r w:rsidRPr="00D03596">
        <w:rPr>
          <w:rFonts w:ascii="Arial" w:hAnsi="Arial" w:cs="Arial"/>
          <w:i/>
          <w:spacing w:val="-1"/>
          <w:sz w:val="20"/>
        </w:rPr>
        <w:t>b</w:t>
      </w:r>
      <w:r w:rsidRPr="00D03596">
        <w:rPr>
          <w:rFonts w:ascii="Arial" w:hAnsi="Arial" w:cs="Arial"/>
          <w:i/>
          <w:sz w:val="20"/>
        </w:rPr>
        <w:t>a</w:t>
      </w:r>
      <w:r w:rsidRPr="00D03596">
        <w:rPr>
          <w:rFonts w:ascii="Arial" w:hAnsi="Arial" w:cs="Arial"/>
          <w:i/>
          <w:spacing w:val="-2"/>
          <w:sz w:val="20"/>
        </w:rPr>
        <w:t>j</w:t>
      </w:r>
      <w:r w:rsidRPr="00D03596">
        <w:rPr>
          <w:rFonts w:ascii="Arial" w:hAnsi="Arial" w:cs="Arial"/>
          <w:i/>
          <w:sz w:val="20"/>
        </w:rPr>
        <w:t xml:space="preserve">o </w:t>
      </w:r>
      <w:r w:rsidRPr="00D03596">
        <w:rPr>
          <w:rFonts w:ascii="Arial" w:hAnsi="Arial" w:cs="Arial"/>
          <w:i/>
          <w:spacing w:val="-1"/>
          <w:sz w:val="20"/>
        </w:rPr>
        <w:t>p</w:t>
      </w:r>
      <w:r w:rsidRPr="00D03596">
        <w:rPr>
          <w:rFonts w:ascii="Arial" w:hAnsi="Arial" w:cs="Arial"/>
          <w:i/>
          <w:sz w:val="20"/>
        </w:rPr>
        <w:t xml:space="preserve">ara </w:t>
      </w:r>
      <w:r w:rsidRPr="00D03596">
        <w:rPr>
          <w:rFonts w:ascii="Arial" w:hAnsi="Arial" w:cs="Arial"/>
          <w:i/>
          <w:spacing w:val="-1"/>
          <w:sz w:val="20"/>
        </w:rPr>
        <w:t>h</w:t>
      </w:r>
      <w:r w:rsidRPr="00D03596">
        <w:rPr>
          <w:rFonts w:ascii="Arial" w:hAnsi="Arial" w:cs="Arial"/>
          <w:i/>
          <w:sz w:val="20"/>
        </w:rPr>
        <w:t>acer el a</w:t>
      </w:r>
      <w:r w:rsidRPr="00D03596">
        <w:rPr>
          <w:rFonts w:ascii="Arial" w:hAnsi="Arial" w:cs="Arial"/>
          <w:i/>
          <w:spacing w:val="-1"/>
          <w:sz w:val="20"/>
        </w:rPr>
        <w:t>n</w:t>
      </w:r>
      <w:r w:rsidRPr="00D03596">
        <w:rPr>
          <w:rFonts w:ascii="Arial" w:hAnsi="Arial" w:cs="Arial"/>
          <w:i/>
          <w:sz w:val="20"/>
        </w:rPr>
        <w:t>ál</w:t>
      </w:r>
      <w:r w:rsidRPr="00D03596">
        <w:rPr>
          <w:rFonts w:ascii="Arial" w:hAnsi="Arial" w:cs="Arial"/>
          <w:i/>
          <w:spacing w:val="-1"/>
          <w:sz w:val="20"/>
        </w:rPr>
        <w:t>i</w:t>
      </w:r>
      <w:r w:rsidRPr="00D03596">
        <w:rPr>
          <w:rFonts w:ascii="Arial" w:hAnsi="Arial" w:cs="Arial"/>
          <w:i/>
          <w:sz w:val="20"/>
        </w:rPr>
        <w:t xml:space="preserve">sis </w:t>
      </w:r>
      <w:r w:rsidRPr="00D03596">
        <w:rPr>
          <w:rFonts w:ascii="Arial" w:hAnsi="Arial" w:cs="Arial"/>
          <w:i/>
          <w:spacing w:val="-1"/>
          <w:sz w:val="20"/>
        </w:rPr>
        <w:t>d</w:t>
      </w:r>
      <w:r w:rsidRPr="00D03596">
        <w:rPr>
          <w:rFonts w:ascii="Arial" w:hAnsi="Arial" w:cs="Arial"/>
          <w:i/>
          <w:sz w:val="20"/>
        </w:rPr>
        <w:t>e las reperc</w:t>
      </w:r>
      <w:r w:rsidRPr="00D03596">
        <w:rPr>
          <w:rFonts w:ascii="Arial" w:hAnsi="Arial" w:cs="Arial"/>
          <w:i/>
          <w:spacing w:val="-1"/>
          <w:sz w:val="20"/>
        </w:rPr>
        <w:t>u</w:t>
      </w:r>
      <w:r w:rsidRPr="00D03596">
        <w:rPr>
          <w:rFonts w:ascii="Arial" w:hAnsi="Arial" w:cs="Arial"/>
          <w:i/>
          <w:sz w:val="20"/>
        </w:rPr>
        <w:t>si</w:t>
      </w:r>
      <w:r w:rsidRPr="00D03596">
        <w:rPr>
          <w:rFonts w:ascii="Arial" w:hAnsi="Arial" w:cs="Arial"/>
          <w:i/>
          <w:spacing w:val="1"/>
          <w:sz w:val="20"/>
        </w:rPr>
        <w:t>o</w:t>
      </w:r>
      <w:r w:rsidRPr="00D03596">
        <w:rPr>
          <w:rFonts w:ascii="Arial" w:hAnsi="Arial" w:cs="Arial"/>
          <w:i/>
          <w:spacing w:val="-1"/>
          <w:sz w:val="20"/>
        </w:rPr>
        <w:t>n</w:t>
      </w:r>
      <w:r w:rsidRPr="00D03596">
        <w:rPr>
          <w:rFonts w:ascii="Arial" w:hAnsi="Arial" w:cs="Arial"/>
          <w:i/>
          <w:spacing w:val="-2"/>
          <w:sz w:val="20"/>
        </w:rPr>
        <w:t>e</w:t>
      </w:r>
      <w:r w:rsidRPr="00D03596">
        <w:rPr>
          <w:rFonts w:ascii="Arial" w:hAnsi="Arial" w:cs="Arial"/>
          <w:i/>
          <w:sz w:val="20"/>
        </w:rPr>
        <w:t xml:space="preserve">s </w:t>
      </w:r>
      <w:r w:rsidRPr="00D03596">
        <w:rPr>
          <w:rFonts w:ascii="Arial" w:hAnsi="Arial" w:cs="Arial"/>
          <w:i/>
          <w:spacing w:val="-1"/>
          <w:sz w:val="20"/>
        </w:rPr>
        <w:t>d</w:t>
      </w:r>
      <w:r w:rsidRPr="00D03596">
        <w:rPr>
          <w:rFonts w:ascii="Arial" w:hAnsi="Arial" w:cs="Arial"/>
          <w:i/>
          <w:sz w:val="20"/>
        </w:rPr>
        <w:t>el i</w:t>
      </w:r>
      <w:r w:rsidRPr="00D03596">
        <w:rPr>
          <w:rFonts w:ascii="Arial" w:hAnsi="Arial" w:cs="Arial"/>
          <w:i/>
          <w:spacing w:val="-1"/>
          <w:sz w:val="20"/>
        </w:rPr>
        <w:t>ng</w:t>
      </w:r>
      <w:r w:rsidRPr="00D03596">
        <w:rPr>
          <w:rFonts w:ascii="Arial" w:hAnsi="Arial" w:cs="Arial"/>
          <w:i/>
          <w:sz w:val="20"/>
        </w:rPr>
        <w:t xml:space="preserve">reso </w:t>
      </w:r>
      <w:r w:rsidRPr="00D03596">
        <w:rPr>
          <w:rFonts w:ascii="Arial" w:hAnsi="Arial" w:cs="Arial"/>
          <w:i/>
          <w:spacing w:val="-1"/>
          <w:sz w:val="20"/>
        </w:rPr>
        <w:t>d</w:t>
      </w:r>
      <w:r w:rsidRPr="00D03596">
        <w:rPr>
          <w:rFonts w:ascii="Arial" w:hAnsi="Arial" w:cs="Arial"/>
          <w:i/>
          <w:sz w:val="20"/>
        </w:rPr>
        <w:t xml:space="preserve">e </w:t>
      </w:r>
      <w:r w:rsidRPr="00D03596">
        <w:rPr>
          <w:rFonts w:ascii="Arial" w:hAnsi="Arial" w:cs="Arial"/>
          <w:i/>
          <w:spacing w:val="-1"/>
          <w:sz w:val="20"/>
        </w:rPr>
        <w:t>nu</w:t>
      </w:r>
      <w:r w:rsidRPr="00D03596">
        <w:rPr>
          <w:rFonts w:ascii="Arial" w:hAnsi="Arial" w:cs="Arial"/>
          <w:i/>
          <w:sz w:val="20"/>
        </w:rPr>
        <w:t>e</w:t>
      </w:r>
      <w:r w:rsidRPr="00D03596">
        <w:rPr>
          <w:rFonts w:ascii="Arial" w:hAnsi="Arial" w:cs="Arial"/>
          <w:i/>
          <w:spacing w:val="-1"/>
          <w:sz w:val="20"/>
        </w:rPr>
        <w:t>v</w:t>
      </w:r>
      <w:r w:rsidRPr="00D03596">
        <w:rPr>
          <w:rFonts w:ascii="Arial" w:hAnsi="Arial" w:cs="Arial"/>
          <w:i/>
          <w:sz w:val="20"/>
        </w:rPr>
        <w:t>as t</w:t>
      </w:r>
      <w:r w:rsidRPr="00D03596">
        <w:rPr>
          <w:rFonts w:ascii="Arial" w:hAnsi="Arial" w:cs="Arial"/>
          <w:i/>
          <w:spacing w:val="1"/>
          <w:sz w:val="20"/>
        </w:rPr>
        <w:t>e</w:t>
      </w:r>
      <w:r w:rsidRPr="00D03596">
        <w:rPr>
          <w:rFonts w:ascii="Arial" w:hAnsi="Arial" w:cs="Arial"/>
          <w:i/>
          <w:sz w:val="20"/>
        </w:rPr>
        <w:t>c</w:t>
      </w:r>
      <w:r w:rsidRPr="00D03596">
        <w:rPr>
          <w:rFonts w:ascii="Arial" w:hAnsi="Arial" w:cs="Arial"/>
          <w:i/>
          <w:spacing w:val="-3"/>
          <w:sz w:val="20"/>
        </w:rPr>
        <w:t>n</w:t>
      </w:r>
      <w:r w:rsidRPr="00D03596">
        <w:rPr>
          <w:rFonts w:ascii="Arial" w:hAnsi="Arial" w:cs="Arial"/>
          <w:i/>
          <w:spacing w:val="1"/>
          <w:sz w:val="20"/>
        </w:rPr>
        <w:t>o</w:t>
      </w:r>
      <w:r w:rsidRPr="00D03596">
        <w:rPr>
          <w:rFonts w:ascii="Arial" w:hAnsi="Arial" w:cs="Arial"/>
          <w:i/>
          <w:sz w:val="20"/>
        </w:rPr>
        <w:t>l</w:t>
      </w:r>
      <w:r w:rsidRPr="00D03596">
        <w:rPr>
          <w:rFonts w:ascii="Arial" w:hAnsi="Arial" w:cs="Arial"/>
          <w:i/>
          <w:spacing w:val="-2"/>
          <w:sz w:val="20"/>
        </w:rPr>
        <w:t>o</w:t>
      </w:r>
      <w:r w:rsidRPr="00D03596">
        <w:rPr>
          <w:rFonts w:ascii="Arial" w:hAnsi="Arial" w:cs="Arial"/>
          <w:i/>
          <w:spacing w:val="-1"/>
          <w:sz w:val="20"/>
        </w:rPr>
        <w:t>g</w:t>
      </w:r>
      <w:r w:rsidRPr="00D03596">
        <w:rPr>
          <w:rFonts w:ascii="Arial" w:hAnsi="Arial" w:cs="Arial"/>
          <w:i/>
          <w:sz w:val="20"/>
        </w:rPr>
        <w:t>ías. En t</w:t>
      </w:r>
      <w:r w:rsidRPr="00D03596">
        <w:rPr>
          <w:rFonts w:ascii="Arial" w:hAnsi="Arial" w:cs="Arial"/>
          <w:i/>
          <w:spacing w:val="1"/>
          <w:sz w:val="20"/>
        </w:rPr>
        <w:t>o</w:t>
      </w:r>
      <w:r w:rsidRPr="00D03596">
        <w:rPr>
          <w:rFonts w:ascii="Arial" w:hAnsi="Arial" w:cs="Arial"/>
          <w:i/>
          <w:spacing w:val="-1"/>
          <w:sz w:val="20"/>
        </w:rPr>
        <w:t>d</w:t>
      </w:r>
      <w:r w:rsidRPr="00D03596">
        <w:rPr>
          <w:rFonts w:ascii="Arial" w:hAnsi="Arial" w:cs="Arial"/>
          <w:i/>
          <w:sz w:val="20"/>
        </w:rPr>
        <w:t>a c</w:t>
      </w:r>
      <w:r w:rsidRPr="00D03596">
        <w:rPr>
          <w:rFonts w:ascii="Arial" w:hAnsi="Arial" w:cs="Arial"/>
          <w:i/>
          <w:spacing w:val="-1"/>
          <w:sz w:val="20"/>
        </w:rPr>
        <w:t>o</w:t>
      </w:r>
      <w:r w:rsidRPr="00D03596">
        <w:rPr>
          <w:rFonts w:ascii="Arial" w:hAnsi="Arial" w:cs="Arial"/>
          <w:i/>
          <w:spacing w:val="1"/>
          <w:sz w:val="20"/>
        </w:rPr>
        <w:t>m</w:t>
      </w:r>
      <w:r w:rsidRPr="00D03596">
        <w:rPr>
          <w:rFonts w:ascii="Arial" w:hAnsi="Arial" w:cs="Arial"/>
          <w:i/>
          <w:spacing w:val="-1"/>
          <w:sz w:val="20"/>
        </w:rPr>
        <w:t>p</w:t>
      </w:r>
      <w:r w:rsidRPr="00D03596">
        <w:rPr>
          <w:rFonts w:ascii="Arial" w:hAnsi="Arial" w:cs="Arial"/>
          <w:i/>
          <w:sz w:val="20"/>
        </w:rPr>
        <w:t xml:space="preserve">ra o </w:t>
      </w:r>
      <w:r w:rsidRPr="00D03596">
        <w:rPr>
          <w:rFonts w:ascii="Arial" w:hAnsi="Arial" w:cs="Arial"/>
          <w:i/>
          <w:spacing w:val="-1"/>
          <w:sz w:val="20"/>
        </w:rPr>
        <w:t>n</w:t>
      </w:r>
      <w:r w:rsidRPr="00D03596">
        <w:rPr>
          <w:rFonts w:ascii="Arial" w:hAnsi="Arial" w:cs="Arial"/>
          <w:i/>
          <w:sz w:val="20"/>
        </w:rPr>
        <w:t>eg</w:t>
      </w:r>
      <w:r w:rsidRPr="00D03596">
        <w:rPr>
          <w:rFonts w:ascii="Arial" w:hAnsi="Arial" w:cs="Arial"/>
          <w:i/>
          <w:spacing w:val="1"/>
          <w:sz w:val="20"/>
        </w:rPr>
        <w:t>o</w:t>
      </w:r>
      <w:r w:rsidRPr="00D03596">
        <w:rPr>
          <w:rFonts w:ascii="Arial" w:hAnsi="Arial" w:cs="Arial"/>
          <w:i/>
          <w:sz w:val="20"/>
        </w:rPr>
        <w:t>ciac</w:t>
      </w:r>
      <w:r w:rsidRPr="00D03596">
        <w:rPr>
          <w:rFonts w:ascii="Arial" w:hAnsi="Arial" w:cs="Arial"/>
          <w:i/>
          <w:spacing w:val="-3"/>
          <w:sz w:val="20"/>
        </w:rPr>
        <w:t>i</w:t>
      </w:r>
      <w:r w:rsidRPr="00D03596">
        <w:rPr>
          <w:rFonts w:ascii="Arial" w:hAnsi="Arial" w:cs="Arial"/>
          <w:i/>
          <w:spacing w:val="1"/>
          <w:sz w:val="20"/>
        </w:rPr>
        <w:t>ó</w:t>
      </w:r>
      <w:r w:rsidRPr="00D03596">
        <w:rPr>
          <w:rFonts w:ascii="Arial" w:hAnsi="Arial" w:cs="Arial"/>
          <w:i/>
          <w:sz w:val="20"/>
        </w:rPr>
        <w:t>n</w:t>
      </w:r>
      <w:r w:rsidRPr="00D03596">
        <w:rPr>
          <w:rFonts w:ascii="Arial" w:hAnsi="Arial" w:cs="Arial"/>
          <w:i/>
          <w:spacing w:val="2"/>
          <w:sz w:val="20"/>
        </w:rPr>
        <w:t xml:space="preserve"> </w:t>
      </w:r>
      <w:r w:rsidRPr="00D03596">
        <w:rPr>
          <w:rFonts w:ascii="Arial" w:hAnsi="Arial" w:cs="Arial"/>
          <w:i/>
          <w:spacing w:val="-1"/>
          <w:sz w:val="20"/>
        </w:rPr>
        <w:t>d</w:t>
      </w:r>
      <w:r w:rsidRPr="00D03596">
        <w:rPr>
          <w:rFonts w:ascii="Arial" w:hAnsi="Arial" w:cs="Arial"/>
          <w:i/>
          <w:sz w:val="20"/>
        </w:rPr>
        <w:t>e</w:t>
      </w:r>
      <w:r w:rsidRPr="00D03596">
        <w:rPr>
          <w:rFonts w:ascii="Arial" w:hAnsi="Arial" w:cs="Arial"/>
          <w:i/>
          <w:spacing w:val="3"/>
          <w:sz w:val="20"/>
        </w:rPr>
        <w:t xml:space="preserve"> </w:t>
      </w:r>
      <w:r w:rsidRPr="00D03596">
        <w:rPr>
          <w:rFonts w:ascii="Arial" w:hAnsi="Arial" w:cs="Arial"/>
          <w:i/>
          <w:spacing w:val="-2"/>
          <w:sz w:val="20"/>
        </w:rPr>
        <w:t>t</w:t>
      </w:r>
      <w:r w:rsidRPr="00D03596">
        <w:rPr>
          <w:rFonts w:ascii="Arial" w:hAnsi="Arial" w:cs="Arial"/>
          <w:i/>
          <w:sz w:val="20"/>
        </w:rPr>
        <w:t>ecn</w:t>
      </w:r>
      <w:r w:rsidRPr="00D03596">
        <w:rPr>
          <w:rFonts w:ascii="Arial" w:hAnsi="Arial" w:cs="Arial"/>
          <w:i/>
          <w:spacing w:val="1"/>
          <w:sz w:val="20"/>
        </w:rPr>
        <w:t>o</w:t>
      </w:r>
      <w:r w:rsidRPr="00D03596">
        <w:rPr>
          <w:rFonts w:ascii="Arial" w:hAnsi="Arial" w:cs="Arial"/>
          <w:i/>
          <w:spacing w:val="-3"/>
          <w:sz w:val="20"/>
        </w:rPr>
        <w:t>l</w:t>
      </w:r>
      <w:r w:rsidRPr="00D03596">
        <w:rPr>
          <w:rFonts w:ascii="Arial" w:hAnsi="Arial" w:cs="Arial"/>
          <w:i/>
          <w:spacing w:val="1"/>
          <w:sz w:val="20"/>
        </w:rPr>
        <w:t>o</w:t>
      </w:r>
      <w:r w:rsidRPr="00D03596">
        <w:rPr>
          <w:rFonts w:ascii="Arial" w:hAnsi="Arial" w:cs="Arial"/>
          <w:i/>
          <w:spacing w:val="-1"/>
          <w:sz w:val="20"/>
        </w:rPr>
        <w:t>g</w:t>
      </w:r>
      <w:r w:rsidRPr="00D03596">
        <w:rPr>
          <w:rFonts w:ascii="Arial" w:hAnsi="Arial" w:cs="Arial"/>
          <w:i/>
          <w:sz w:val="20"/>
        </w:rPr>
        <w:t>ía o</w:t>
      </w:r>
      <w:r w:rsidRPr="00D03596">
        <w:rPr>
          <w:rFonts w:ascii="Arial" w:hAnsi="Arial" w:cs="Arial"/>
          <w:i/>
          <w:spacing w:val="4"/>
          <w:sz w:val="20"/>
        </w:rPr>
        <w:t xml:space="preserve"> </w:t>
      </w:r>
      <w:r w:rsidRPr="00D03596">
        <w:rPr>
          <w:rFonts w:ascii="Arial" w:hAnsi="Arial" w:cs="Arial"/>
          <w:i/>
          <w:spacing w:val="-2"/>
          <w:sz w:val="20"/>
        </w:rPr>
        <w:t>s</w:t>
      </w:r>
      <w:r w:rsidRPr="00D03596">
        <w:rPr>
          <w:rFonts w:ascii="Arial" w:hAnsi="Arial" w:cs="Arial"/>
          <w:i/>
          <w:spacing w:val="1"/>
          <w:sz w:val="20"/>
        </w:rPr>
        <w:t>o</w:t>
      </w:r>
      <w:r w:rsidRPr="00D03596">
        <w:rPr>
          <w:rFonts w:ascii="Arial" w:hAnsi="Arial" w:cs="Arial"/>
          <w:i/>
          <w:sz w:val="20"/>
        </w:rPr>
        <w:t>ft</w:t>
      </w:r>
      <w:r w:rsidRPr="00D03596">
        <w:rPr>
          <w:rFonts w:ascii="Arial" w:hAnsi="Arial" w:cs="Arial"/>
          <w:i/>
          <w:spacing w:val="1"/>
          <w:sz w:val="20"/>
        </w:rPr>
        <w:t>w</w:t>
      </w:r>
      <w:r w:rsidRPr="00D03596">
        <w:rPr>
          <w:rFonts w:ascii="Arial" w:hAnsi="Arial" w:cs="Arial"/>
          <w:i/>
          <w:sz w:val="20"/>
        </w:rPr>
        <w:t>a</w:t>
      </w:r>
      <w:r w:rsidRPr="00D03596">
        <w:rPr>
          <w:rFonts w:ascii="Arial" w:hAnsi="Arial" w:cs="Arial"/>
          <w:i/>
          <w:spacing w:val="-3"/>
          <w:sz w:val="20"/>
        </w:rPr>
        <w:t>r</w:t>
      </w:r>
      <w:r w:rsidRPr="00D03596">
        <w:rPr>
          <w:rFonts w:ascii="Arial" w:hAnsi="Arial" w:cs="Arial"/>
          <w:i/>
          <w:sz w:val="20"/>
        </w:rPr>
        <w:t>e,</w:t>
      </w:r>
      <w:r w:rsidRPr="00D03596">
        <w:rPr>
          <w:rFonts w:ascii="Arial" w:hAnsi="Arial" w:cs="Arial"/>
          <w:i/>
          <w:spacing w:val="6"/>
          <w:sz w:val="20"/>
        </w:rPr>
        <w:t xml:space="preserve"> </w:t>
      </w:r>
      <w:r w:rsidRPr="00D03596">
        <w:rPr>
          <w:rFonts w:ascii="Arial" w:hAnsi="Arial" w:cs="Arial"/>
          <w:i/>
          <w:sz w:val="20"/>
        </w:rPr>
        <w:t>se</w:t>
      </w:r>
      <w:r w:rsidRPr="00D03596">
        <w:rPr>
          <w:rFonts w:ascii="Arial" w:hAnsi="Arial" w:cs="Arial"/>
          <w:i/>
          <w:spacing w:val="1"/>
          <w:sz w:val="20"/>
        </w:rPr>
        <w:t xml:space="preserve"> </w:t>
      </w:r>
      <w:r w:rsidRPr="00D03596">
        <w:rPr>
          <w:rFonts w:ascii="Arial" w:hAnsi="Arial" w:cs="Arial"/>
          <w:i/>
          <w:spacing w:val="-1"/>
          <w:sz w:val="20"/>
        </w:rPr>
        <w:t>b</w:t>
      </w:r>
      <w:r w:rsidRPr="00D03596">
        <w:rPr>
          <w:rFonts w:ascii="Arial" w:hAnsi="Arial" w:cs="Arial"/>
          <w:i/>
          <w:sz w:val="20"/>
        </w:rPr>
        <w:t>asa</w:t>
      </w:r>
      <w:r w:rsidRPr="00D03596">
        <w:rPr>
          <w:rFonts w:ascii="Arial" w:hAnsi="Arial" w:cs="Arial"/>
          <w:i/>
          <w:spacing w:val="2"/>
          <w:sz w:val="20"/>
        </w:rPr>
        <w:t xml:space="preserve"> </w:t>
      </w:r>
      <w:r w:rsidRPr="00D03596">
        <w:rPr>
          <w:rFonts w:ascii="Arial" w:hAnsi="Arial" w:cs="Arial"/>
          <w:i/>
          <w:sz w:val="20"/>
        </w:rPr>
        <w:t>en</w:t>
      </w:r>
      <w:r w:rsidRPr="00D03596">
        <w:rPr>
          <w:rFonts w:ascii="Arial" w:hAnsi="Arial" w:cs="Arial"/>
          <w:i/>
          <w:spacing w:val="2"/>
          <w:sz w:val="20"/>
        </w:rPr>
        <w:t xml:space="preserve"> </w:t>
      </w:r>
      <w:r w:rsidRPr="00D03596">
        <w:rPr>
          <w:rFonts w:ascii="Arial" w:hAnsi="Arial" w:cs="Arial"/>
          <w:i/>
          <w:spacing w:val="-3"/>
          <w:sz w:val="20"/>
        </w:rPr>
        <w:t>l</w:t>
      </w:r>
      <w:r w:rsidRPr="00D03596">
        <w:rPr>
          <w:rFonts w:ascii="Arial" w:hAnsi="Arial" w:cs="Arial"/>
          <w:i/>
          <w:sz w:val="20"/>
        </w:rPr>
        <w:t>a</w:t>
      </w:r>
      <w:r w:rsidRPr="00D03596">
        <w:rPr>
          <w:rFonts w:ascii="Arial" w:hAnsi="Arial" w:cs="Arial"/>
          <w:i/>
          <w:spacing w:val="2"/>
          <w:sz w:val="20"/>
        </w:rPr>
        <w:t xml:space="preserve"> </w:t>
      </w:r>
      <w:r w:rsidRPr="00D03596">
        <w:rPr>
          <w:rFonts w:ascii="Arial" w:hAnsi="Arial" w:cs="Arial"/>
          <w:i/>
          <w:spacing w:val="-1"/>
          <w:sz w:val="20"/>
        </w:rPr>
        <w:t>bu</w:t>
      </w:r>
      <w:r w:rsidRPr="00D03596">
        <w:rPr>
          <w:rFonts w:ascii="Arial" w:hAnsi="Arial" w:cs="Arial"/>
          <w:i/>
          <w:sz w:val="20"/>
        </w:rPr>
        <w:t>ena</w:t>
      </w:r>
      <w:r w:rsidRPr="00D03596">
        <w:rPr>
          <w:rFonts w:ascii="Arial" w:hAnsi="Arial" w:cs="Arial"/>
          <w:i/>
          <w:spacing w:val="2"/>
          <w:sz w:val="20"/>
        </w:rPr>
        <w:t xml:space="preserve"> </w:t>
      </w:r>
      <w:r w:rsidRPr="00D03596">
        <w:rPr>
          <w:rFonts w:ascii="Arial" w:hAnsi="Arial" w:cs="Arial"/>
          <w:i/>
          <w:sz w:val="20"/>
        </w:rPr>
        <w:t>fe</w:t>
      </w:r>
      <w:r w:rsidRPr="00D03596">
        <w:rPr>
          <w:rFonts w:ascii="Arial" w:hAnsi="Arial" w:cs="Arial"/>
          <w:i/>
          <w:spacing w:val="3"/>
          <w:sz w:val="20"/>
        </w:rPr>
        <w:t xml:space="preserve"> </w:t>
      </w:r>
      <w:r w:rsidRPr="00D03596">
        <w:rPr>
          <w:rFonts w:ascii="Arial" w:hAnsi="Arial" w:cs="Arial"/>
          <w:i/>
          <w:spacing w:val="-1"/>
          <w:sz w:val="20"/>
        </w:rPr>
        <w:t>d</w:t>
      </w:r>
      <w:r w:rsidRPr="00D03596">
        <w:rPr>
          <w:rFonts w:ascii="Arial" w:hAnsi="Arial" w:cs="Arial"/>
          <w:i/>
          <w:sz w:val="20"/>
        </w:rPr>
        <w:t>e</w:t>
      </w:r>
      <w:r w:rsidRPr="00D03596">
        <w:rPr>
          <w:rFonts w:ascii="Arial" w:hAnsi="Arial" w:cs="Arial"/>
          <w:i/>
          <w:spacing w:val="3"/>
          <w:sz w:val="20"/>
        </w:rPr>
        <w:t xml:space="preserve"> </w:t>
      </w:r>
      <w:r w:rsidRPr="00D03596">
        <w:rPr>
          <w:rFonts w:ascii="Arial" w:hAnsi="Arial" w:cs="Arial"/>
          <w:i/>
          <w:sz w:val="20"/>
        </w:rPr>
        <w:t>las</w:t>
      </w:r>
      <w:r w:rsidRPr="00D03596">
        <w:rPr>
          <w:rFonts w:ascii="Arial" w:hAnsi="Arial" w:cs="Arial"/>
          <w:i/>
          <w:spacing w:val="2"/>
          <w:sz w:val="20"/>
        </w:rPr>
        <w:t xml:space="preserve"> </w:t>
      </w:r>
      <w:r w:rsidRPr="00D03596">
        <w:rPr>
          <w:rFonts w:ascii="Arial" w:hAnsi="Arial" w:cs="Arial"/>
          <w:i/>
          <w:spacing w:val="-1"/>
          <w:sz w:val="20"/>
        </w:rPr>
        <w:t>p</w:t>
      </w:r>
      <w:r w:rsidRPr="00D03596">
        <w:rPr>
          <w:rFonts w:ascii="Arial" w:hAnsi="Arial" w:cs="Arial"/>
          <w:i/>
          <w:sz w:val="20"/>
        </w:rPr>
        <w:t>ar</w:t>
      </w:r>
      <w:r w:rsidRPr="00D03596">
        <w:rPr>
          <w:rFonts w:ascii="Arial" w:hAnsi="Arial" w:cs="Arial"/>
          <w:i/>
          <w:spacing w:val="-2"/>
          <w:sz w:val="20"/>
        </w:rPr>
        <w:t>t</w:t>
      </w:r>
      <w:r w:rsidRPr="00D03596">
        <w:rPr>
          <w:rFonts w:ascii="Arial" w:hAnsi="Arial" w:cs="Arial"/>
          <w:i/>
          <w:sz w:val="20"/>
        </w:rPr>
        <w:t>es</w:t>
      </w:r>
      <w:r w:rsidRPr="00D03596">
        <w:rPr>
          <w:rFonts w:ascii="Arial" w:hAnsi="Arial" w:cs="Arial"/>
          <w:i/>
          <w:spacing w:val="1"/>
          <w:sz w:val="20"/>
        </w:rPr>
        <w:t xml:space="preserve"> </w:t>
      </w:r>
      <w:r w:rsidRPr="00D03596">
        <w:rPr>
          <w:rFonts w:ascii="Arial" w:hAnsi="Arial" w:cs="Arial"/>
          <w:i/>
          <w:spacing w:val="-1"/>
          <w:sz w:val="20"/>
        </w:rPr>
        <w:t>n</w:t>
      </w:r>
      <w:r w:rsidRPr="00D03596">
        <w:rPr>
          <w:rFonts w:ascii="Arial" w:hAnsi="Arial" w:cs="Arial"/>
          <w:i/>
          <w:sz w:val="20"/>
        </w:rPr>
        <w:t>eg</w:t>
      </w:r>
      <w:r w:rsidRPr="00D03596">
        <w:rPr>
          <w:rFonts w:ascii="Arial" w:hAnsi="Arial" w:cs="Arial"/>
          <w:i/>
          <w:spacing w:val="1"/>
          <w:sz w:val="20"/>
        </w:rPr>
        <w:t>o</w:t>
      </w:r>
      <w:r w:rsidRPr="00D03596">
        <w:rPr>
          <w:rFonts w:ascii="Arial" w:hAnsi="Arial" w:cs="Arial"/>
          <w:i/>
          <w:sz w:val="20"/>
        </w:rPr>
        <w:t>cia</w:t>
      </w:r>
      <w:r w:rsidRPr="00D03596">
        <w:rPr>
          <w:rFonts w:ascii="Arial" w:hAnsi="Arial" w:cs="Arial"/>
          <w:i/>
          <w:spacing w:val="-1"/>
          <w:sz w:val="20"/>
        </w:rPr>
        <w:t>n</w:t>
      </w:r>
      <w:r w:rsidRPr="00D03596">
        <w:rPr>
          <w:rFonts w:ascii="Arial" w:hAnsi="Arial" w:cs="Arial"/>
          <w:i/>
          <w:spacing w:val="-2"/>
          <w:sz w:val="20"/>
        </w:rPr>
        <w:t>t</w:t>
      </w:r>
      <w:r w:rsidRPr="00D03596">
        <w:rPr>
          <w:rFonts w:ascii="Arial" w:hAnsi="Arial" w:cs="Arial"/>
          <w:i/>
          <w:sz w:val="20"/>
        </w:rPr>
        <w:t>es,</w:t>
      </w:r>
      <w:r w:rsidRPr="00D03596">
        <w:rPr>
          <w:rFonts w:ascii="Arial" w:hAnsi="Arial" w:cs="Arial"/>
          <w:i/>
          <w:spacing w:val="3"/>
          <w:sz w:val="20"/>
        </w:rPr>
        <w:t xml:space="preserve"> </w:t>
      </w:r>
      <w:r w:rsidRPr="00D03596">
        <w:rPr>
          <w:rFonts w:ascii="Arial" w:hAnsi="Arial" w:cs="Arial"/>
          <w:i/>
          <w:sz w:val="20"/>
        </w:rPr>
        <w:t>y</w:t>
      </w:r>
      <w:r w:rsidRPr="00D03596">
        <w:rPr>
          <w:rFonts w:ascii="Arial" w:hAnsi="Arial" w:cs="Arial"/>
          <w:i/>
          <w:spacing w:val="1"/>
          <w:sz w:val="20"/>
        </w:rPr>
        <w:t xml:space="preserve"> </w:t>
      </w:r>
      <w:r w:rsidRPr="00D03596">
        <w:rPr>
          <w:rFonts w:ascii="Arial" w:hAnsi="Arial" w:cs="Arial"/>
          <w:i/>
          <w:sz w:val="20"/>
        </w:rPr>
        <w:t>su</w:t>
      </w:r>
      <w:r w:rsidRPr="00D03596">
        <w:rPr>
          <w:rFonts w:ascii="Arial" w:hAnsi="Arial" w:cs="Arial"/>
          <w:i/>
          <w:spacing w:val="-2"/>
          <w:sz w:val="20"/>
        </w:rPr>
        <w:t>p</w:t>
      </w:r>
      <w:r w:rsidRPr="00D03596">
        <w:rPr>
          <w:rFonts w:ascii="Arial" w:hAnsi="Arial" w:cs="Arial"/>
          <w:i/>
          <w:spacing w:val="1"/>
          <w:sz w:val="20"/>
        </w:rPr>
        <w:t>o</w:t>
      </w:r>
      <w:r w:rsidRPr="00D03596">
        <w:rPr>
          <w:rFonts w:ascii="Arial" w:hAnsi="Arial" w:cs="Arial"/>
          <w:i/>
          <w:spacing w:val="-1"/>
          <w:sz w:val="20"/>
        </w:rPr>
        <w:t>n</w:t>
      </w:r>
      <w:r w:rsidRPr="00D03596">
        <w:rPr>
          <w:rFonts w:ascii="Arial" w:hAnsi="Arial" w:cs="Arial"/>
          <w:i/>
          <w:sz w:val="20"/>
        </w:rPr>
        <w:t>e</w:t>
      </w:r>
      <w:r w:rsidRPr="00D03596">
        <w:rPr>
          <w:rFonts w:ascii="Arial" w:hAnsi="Arial" w:cs="Arial"/>
          <w:i/>
          <w:spacing w:val="3"/>
          <w:sz w:val="20"/>
        </w:rPr>
        <w:t xml:space="preserve"> </w:t>
      </w:r>
      <w:r w:rsidRPr="00D03596">
        <w:rPr>
          <w:rFonts w:ascii="Arial" w:hAnsi="Arial" w:cs="Arial"/>
          <w:i/>
          <w:sz w:val="20"/>
        </w:rPr>
        <w:t>la i</w:t>
      </w:r>
      <w:r w:rsidRPr="00D03596">
        <w:rPr>
          <w:rFonts w:ascii="Arial" w:hAnsi="Arial" w:cs="Arial"/>
          <w:i/>
          <w:spacing w:val="-1"/>
          <w:sz w:val="20"/>
        </w:rPr>
        <w:t>n</w:t>
      </w:r>
      <w:r w:rsidRPr="00D03596">
        <w:rPr>
          <w:rFonts w:ascii="Arial" w:hAnsi="Arial" w:cs="Arial"/>
          <w:i/>
          <w:sz w:val="20"/>
        </w:rPr>
        <w:t>t</w:t>
      </w:r>
      <w:r w:rsidRPr="00D03596">
        <w:rPr>
          <w:rFonts w:ascii="Arial" w:hAnsi="Arial" w:cs="Arial"/>
          <w:i/>
          <w:spacing w:val="1"/>
          <w:sz w:val="20"/>
        </w:rPr>
        <w:t>e</w:t>
      </w:r>
      <w:r w:rsidRPr="00D03596">
        <w:rPr>
          <w:rFonts w:ascii="Arial" w:hAnsi="Arial" w:cs="Arial"/>
          <w:i/>
          <w:spacing w:val="-1"/>
          <w:sz w:val="20"/>
        </w:rPr>
        <w:t>n</w:t>
      </w:r>
      <w:r w:rsidRPr="00D03596">
        <w:rPr>
          <w:rFonts w:ascii="Arial" w:hAnsi="Arial" w:cs="Arial"/>
          <w:i/>
          <w:sz w:val="20"/>
        </w:rPr>
        <w:t>ci</w:t>
      </w:r>
      <w:r w:rsidRPr="00D03596">
        <w:rPr>
          <w:rFonts w:ascii="Arial" w:hAnsi="Arial" w:cs="Arial"/>
          <w:i/>
          <w:spacing w:val="1"/>
          <w:sz w:val="20"/>
        </w:rPr>
        <w:t>ó</w:t>
      </w:r>
      <w:r w:rsidRPr="00D03596">
        <w:rPr>
          <w:rFonts w:ascii="Arial" w:hAnsi="Arial" w:cs="Arial"/>
          <w:i/>
          <w:sz w:val="20"/>
        </w:rPr>
        <w:t>n</w:t>
      </w:r>
      <w:r w:rsidRPr="00D03596">
        <w:rPr>
          <w:rFonts w:ascii="Arial" w:hAnsi="Arial" w:cs="Arial"/>
          <w:i/>
          <w:spacing w:val="-1"/>
          <w:sz w:val="20"/>
        </w:rPr>
        <w:t xml:space="preserve"> </w:t>
      </w:r>
      <w:r w:rsidRPr="00D03596">
        <w:rPr>
          <w:rFonts w:ascii="Arial" w:hAnsi="Arial" w:cs="Arial"/>
          <w:i/>
          <w:sz w:val="20"/>
        </w:rPr>
        <w:t>de</w:t>
      </w:r>
      <w:r w:rsidRPr="00D03596">
        <w:rPr>
          <w:rFonts w:ascii="Arial" w:hAnsi="Arial" w:cs="Arial"/>
          <w:i/>
          <w:spacing w:val="-2"/>
          <w:sz w:val="20"/>
        </w:rPr>
        <w:t xml:space="preserve"> </w:t>
      </w:r>
      <w:r w:rsidRPr="00D03596">
        <w:rPr>
          <w:rFonts w:ascii="Arial" w:hAnsi="Arial" w:cs="Arial"/>
          <w:i/>
          <w:sz w:val="20"/>
        </w:rPr>
        <w:t>alca</w:t>
      </w:r>
      <w:r w:rsidRPr="00D03596">
        <w:rPr>
          <w:rFonts w:ascii="Arial" w:hAnsi="Arial" w:cs="Arial"/>
          <w:i/>
          <w:spacing w:val="-1"/>
          <w:sz w:val="20"/>
        </w:rPr>
        <w:t>nz</w:t>
      </w:r>
      <w:r w:rsidRPr="00D03596">
        <w:rPr>
          <w:rFonts w:ascii="Arial" w:hAnsi="Arial" w:cs="Arial"/>
          <w:i/>
          <w:sz w:val="20"/>
        </w:rPr>
        <w:t>ar ac</w:t>
      </w:r>
      <w:r w:rsidRPr="00D03596">
        <w:rPr>
          <w:rFonts w:ascii="Arial" w:hAnsi="Arial" w:cs="Arial"/>
          <w:i/>
          <w:spacing w:val="-3"/>
          <w:sz w:val="20"/>
        </w:rPr>
        <w:t>u</w:t>
      </w:r>
      <w:r w:rsidRPr="00D03596">
        <w:rPr>
          <w:rFonts w:ascii="Arial" w:hAnsi="Arial" w:cs="Arial"/>
          <w:i/>
          <w:sz w:val="20"/>
        </w:rPr>
        <w:t>e</w:t>
      </w:r>
      <w:r w:rsidRPr="00D03596">
        <w:rPr>
          <w:rFonts w:ascii="Arial" w:hAnsi="Arial" w:cs="Arial"/>
          <w:i/>
          <w:spacing w:val="-2"/>
          <w:sz w:val="20"/>
        </w:rPr>
        <w:t>r</w:t>
      </w:r>
      <w:r w:rsidRPr="00D03596">
        <w:rPr>
          <w:rFonts w:ascii="Arial" w:hAnsi="Arial" w:cs="Arial"/>
          <w:i/>
          <w:spacing w:val="-1"/>
          <w:sz w:val="20"/>
        </w:rPr>
        <w:t>d</w:t>
      </w:r>
      <w:r w:rsidRPr="00D03596">
        <w:rPr>
          <w:rFonts w:ascii="Arial" w:hAnsi="Arial" w:cs="Arial"/>
          <w:i/>
          <w:spacing w:val="1"/>
          <w:sz w:val="20"/>
        </w:rPr>
        <w:t>o</w:t>
      </w:r>
      <w:r w:rsidRPr="00D03596">
        <w:rPr>
          <w:rFonts w:ascii="Arial" w:hAnsi="Arial" w:cs="Arial"/>
          <w:i/>
          <w:sz w:val="20"/>
        </w:rPr>
        <w:t>s</w:t>
      </w:r>
      <w:r w:rsidRPr="00D03596">
        <w:rPr>
          <w:rFonts w:ascii="Arial" w:hAnsi="Arial" w:cs="Arial"/>
          <w:i/>
          <w:spacing w:val="-2"/>
          <w:sz w:val="20"/>
        </w:rPr>
        <w:t xml:space="preserve"> </w:t>
      </w:r>
      <w:r w:rsidRPr="00D03596">
        <w:rPr>
          <w:rFonts w:ascii="Arial" w:hAnsi="Arial" w:cs="Arial"/>
          <w:i/>
          <w:spacing w:val="1"/>
          <w:sz w:val="20"/>
        </w:rPr>
        <w:t>m</w:t>
      </w:r>
      <w:r w:rsidRPr="00D03596">
        <w:rPr>
          <w:rFonts w:ascii="Arial" w:hAnsi="Arial" w:cs="Arial"/>
          <w:i/>
          <w:spacing w:val="-1"/>
          <w:sz w:val="20"/>
        </w:rPr>
        <w:t>u</w:t>
      </w:r>
      <w:r w:rsidRPr="00D03596">
        <w:rPr>
          <w:rFonts w:ascii="Arial" w:hAnsi="Arial" w:cs="Arial"/>
          <w:i/>
          <w:sz w:val="20"/>
        </w:rPr>
        <w:t>tu</w:t>
      </w:r>
      <w:r w:rsidRPr="00D03596">
        <w:rPr>
          <w:rFonts w:ascii="Arial" w:hAnsi="Arial" w:cs="Arial"/>
          <w:i/>
          <w:spacing w:val="-3"/>
          <w:sz w:val="20"/>
        </w:rPr>
        <w:t>a</w:t>
      </w:r>
      <w:r w:rsidRPr="00D03596">
        <w:rPr>
          <w:rFonts w:ascii="Arial" w:hAnsi="Arial" w:cs="Arial"/>
          <w:i/>
          <w:spacing w:val="1"/>
          <w:sz w:val="20"/>
        </w:rPr>
        <w:t>m</w:t>
      </w:r>
      <w:r w:rsidRPr="00D03596">
        <w:rPr>
          <w:rFonts w:ascii="Arial" w:hAnsi="Arial" w:cs="Arial"/>
          <w:i/>
          <w:sz w:val="20"/>
        </w:rPr>
        <w:t>ente</w:t>
      </w:r>
      <w:r w:rsidRPr="00D03596">
        <w:rPr>
          <w:rFonts w:ascii="Arial" w:hAnsi="Arial" w:cs="Arial"/>
          <w:i/>
          <w:spacing w:val="-1"/>
          <w:sz w:val="20"/>
        </w:rPr>
        <w:t xml:space="preserve"> </w:t>
      </w:r>
      <w:r w:rsidRPr="00D03596">
        <w:rPr>
          <w:rFonts w:ascii="Arial" w:hAnsi="Arial" w:cs="Arial"/>
          <w:i/>
          <w:sz w:val="20"/>
        </w:rPr>
        <w:t>ac</w:t>
      </w:r>
      <w:r w:rsidRPr="00D03596">
        <w:rPr>
          <w:rFonts w:ascii="Arial" w:hAnsi="Arial" w:cs="Arial"/>
          <w:i/>
          <w:spacing w:val="1"/>
          <w:sz w:val="20"/>
        </w:rPr>
        <w:t>e</w:t>
      </w:r>
      <w:r w:rsidRPr="00D03596">
        <w:rPr>
          <w:rFonts w:ascii="Arial" w:hAnsi="Arial" w:cs="Arial"/>
          <w:i/>
          <w:spacing w:val="-3"/>
          <w:sz w:val="20"/>
        </w:rPr>
        <w:t>p</w:t>
      </w:r>
      <w:r w:rsidRPr="00D03596">
        <w:rPr>
          <w:rFonts w:ascii="Arial" w:hAnsi="Arial" w:cs="Arial"/>
          <w:i/>
          <w:sz w:val="20"/>
        </w:rPr>
        <w:t>tab</w:t>
      </w:r>
      <w:r w:rsidRPr="00D03596">
        <w:rPr>
          <w:rFonts w:ascii="Arial" w:hAnsi="Arial" w:cs="Arial"/>
          <w:i/>
          <w:spacing w:val="-1"/>
          <w:sz w:val="20"/>
        </w:rPr>
        <w:t>l</w:t>
      </w:r>
      <w:r w:rsidRPr="00D03596">
        <w:rPr>
          <w:rFonts w:ascii="Arial" w:hAnsi="Arial" w:cs="Arial"/>
          <w:i/>
          <w:sz w:val="20"/>
        </w:rPr>
        <w:t>es</w:t>
      </w:r>
      <w:r w:rsidRPr="00D03596">
        <w:rPr>
          <w:rFonts w:ascii="Arial" w:hAnsi="Arial" w:cs="Arial"/>
          <w:i/>
          <w:spacing w:val="1"/>
          <w:sz w:val="20"/>
        </w:rPr>
        <w:t xml:space="preserve"> </w:t>
      </w:r>
      <w:r w:rsidRPr="00D03596">
        <w:rPr>
          <w:rFonts w:ascii="Arial" w:hAnsi="Arial" w:cs="Arial"/>
          <w:i/>
          <w:spacing w:val="-1"/>
          <w:sz w:val="20"/>
        </w:rPr>
        <w:t>p</w:t>
      </w:r>
      <w:r w:rsidRPr="00D03596">
        <w:rPr>
          <w:rFonts w:ascii="Arial" w:hAnsi="Arial" w:cs="Arial"/>
          <w:i/>
          <w:sz w:val="20"/>
        </w:rPr>
        <w:t>ara</w:t>
      </w:r>
      <w:r w:rsidRPr="00D03596">
        <w:rPr>
          <w:rFonts w:ascii="Arial" w:hAnsi="Arial" w:cs="Arial"/>
          <w:i/>
          <w:spacing w:val="-2"/>
          <w:sz w:val="20"/>
        </w:rPr>
        <w:t xml:space="preserve"> </w:t>
      </w:r>
      <w:r w:rsidRPr="00D03596">
        <w:rPr>
          <w:rFonts w:ascii="Arial" w:hAnsi="Arial" w:cs="Arial"/>
          <w:i/>
          <w:sz w:val="20"/>
        </w:rPr>
        <w:t>ell</w:t>
      </w:r>
      <w:r w:rsidRPr="00D03596">
        <w:rPr>
          <w:rFonts w:ascii="Arial" w:hAnsi="Arial" w:cs="Arial"/>
          <w:i/>
          <w:spacing w:val="1"/>
          <w:sz w:val="20"/>
        </w:rPr>
        <w:t>o</w:t>
      </w:r>
      <w:r w:rsidRPr="00D03596">
        <w:rPr>
          <w:rFonts w:ascii="Arial" w:hAnsi="Arial" w:cs="Arial"/>
          <w:i/>
          <w:sz w:val="20"/>
        </w:rPr>
        <w:t>s.</w:t>
      </w:r>
    </w:p>
    <w:p w14:paraId="11E670E5" w14:textId="77777777" w:rsidR="00D03596" w:rsidRPr="00D03596" w:rsidRDefault="00D03596" w:rsidP="00D03596">
      <w:pPr>
        <w:spacing w:before="9" w:after="0" w:line="190" w:lineRule="exact"/>
        <w:rPr>
          <w:rFonts w:ascii="Arial" w:hAnsi="Arial" w:cs="Arial"/>
          <w:i/>
          <w:sz w:val="18"/>
          <w:szCs w:val="19"/>
        </w:rPr>
      </w:pPr>
    </w:p>
    <w:p w14:paraId="5085B664" w14:textId="77777777" w:rsidR="00D03596" w:rsidRPr="00D03596" w:rsidRDefault="00D03596" w:rsidP="00D03596">
      <w:pPr>
        <w:spacing w:after="0" w:line="240" w:lineRule="auto"/>
        <w:ind w:left="100" w:right="151"/>
        <w:jc w:val="both"/>
        <w:rPr>
          <w:rFonts w:ascii="Arial" w:hAnsi="Arial" w:cs="Arial"/>
          <w:i/>
          <w:sz w:val="20"/>
        </w:rPr>
      </w:pPr>
      <w:r w:rsidRPr="00D03596">
        <w:rPr>
          <w:rFonts w:ascii="Arial" w:hAnsi="Arial" w:cs="Arial"/>
          <w:i/>
          <w:sz w:val="20"/>
        </w:rPr>
        <w:t>En t</w:t>
      </w:r>
      <w:r w:rsidRPr="00D03596">
        <w:rPr>
          <w:rFonts w:ascii="Arial" w:hAnsi="Arial" w:cs="Arial"/>
          <w:i/>
          <w:spacing w:val="1"/>
          <w:sz w:val="20"/>
        </w:rPr>
        <w:t>o</w:t>
      </w:r>
      <w:r w:rsidRPr="00D03596">
        <w:rPr>
          <w:rFonts w:ascii="Arial" w:hAnsi="Arial" w:cs="Arial"/>
          <w:i/>
          <w:spacing w:val="-1"/>
          <w:sz w:val="20"/>
        </w:rPr>
        <w:t>d</w:t>
      </w:r>
      <w:r w:rsidRPr="00D03596">
        <w:rPr>
          <w:rFonts w:ascii="Arial" w:hAnsi="Arial" w:cs="Arial"/>
          <w:i/>
          <w:sz w:val="20"/>
        </w:rPr>
        <w:t>a</w:t>
      </w:r>
      <w:r w:rsidRPr="00D03596">
        <w:rPr>
          <w:rFonts w:ascii="Arial" w:hAnsi="Arial" w:cs="Arial"/>
          <w:i/>
          <w:spacing w:val="-2"/>
          <w:sz w:val="20"/>
        </w:rPr>
        <w:t xml:space="preserve"> </w:t>
      </w:r>
      <w:r w:rsidRPr="00D03596">
        <w:rPr>
          <w:rFonts w:ascii="Arial" w:hAnsi="Arial" w:cs="Arial"/>
          <w:i/>
          <w:sz w:val="20"/>
        </w:rPr>
        <w:t>c</w:t>
      </w:r>
      <w:r w:rsidRPr="00D03596">
        <w:rPr>
          <w:rFonts w:ascii="Arial" w:hAnsi="Arial" w:cs="Arial"/>
          <w:i/>
          <w:spacing w:val="-1"/>
          <w:sz w:val="20"/>
        </w:rPr>
        <w:t>o</w:t>
      </w:r>
      <w:r w:rsidRPr="00D03596">
        <w:rPr>
          <w:rFonts w:ascii="Arial" w:hAnsi="Arial" w:cs="Arial"/>
          <w:i/>
          <w:spacing w:val="1"/>
          <w:sz w:val="20"/>
        </w:rPr>
        <w:t>m</w:t>
      </w:r>
      <w:r w:rsidRPr="00D03596">
        <w:rPr>
          <w:rFonts w:ascii="Arial" w:hAnsi="Arial" w:cs="Arial"/>
          <w:i/>
          <w:spacing w:val="-1"/>
          <w:sz w:val="20"/>
        </w:rPr>
        <w:t>p</w:t>
      </w:r>
      <w:r w:rsidRPr="00D03596">
        <w:rPr>
          <w:rFonts w:ascii="Arial" w:hAnsi="Arial" w:cs="Arial"/>
          <w:i/>
          <w:sz w:val="20"/>
        </w:rPr>
        <w:t xml:space="preserve">ra </w:t>
      </w:r>
      <w:r w:rsidRPr="00D03596">
        <w:rPr>
          <w:rFonts w:ascii="Arial" w:hAnsi="Arial" w:cs="Arial"/>
          <w:i/>
          <w:spacing w:val="-3"/>
          <w:sz w:val="20"/>
        </w:rPr>
        <w:t>d</w:t>
      </w:r>
      <w:r w:rsidRPr="00D03596">
        <w:rPr>
          <w:rFonts w:ascii="Arial" w:hAnsi="Arial" w:cs="Arial"/>
          <w:i/>
          <w:sz w:val="20"/>
        </w:rPr>
        <w:t>e</w:t>
      </w:r>
      <w:r w:rsidRPr="00D03596">
        <w:rPr>
          <w:rFonts w:ascii="Arial" w:hAnsi="Arial" w:cs="Arial"/>
          <w:i/>
          <w:spacing w:val="1"/>
          <w:sz w:val="20"/>
        </w:rPr>
        <w:t xml:space="preserve"> </w:t>
      </w:r>
      <w:r w:rsidRPr="00D03596">
        <w:rPr>
          <w:rFonts w:ascii="Arial" w:hAnsi="Arial" w:cs="Arial"/>
          <w:i/>
          <w:spacing w:val="-2"/>
          <w:sz w:val="20"/>
        </w:rPr>
        <w:t>t</w:t>
      </w:r>
      <w:r w:rsidRPr="00D03596">
        <w:rPr>
          <w:rFonts w:ascii="Arial" w:hAnsi="Arial" w:cs="Arial"/>
          <w:i/>
          <w:sz w:val="20"/>
        </w:rPr>
        <w:t>ecn</w:t>
      </w:r>
      <w:r w:rsidRPr="00D03596">
        <w:rPr>
          <w:rFonts w:ascii="Arial" w:hAnsi="Arial" w:cs="Arial"/>
          <w:i/>
          <w:spacing w:val="1"/>
          <w:sz w:val="20"/>
        </w:rPr>
        <w:t>o</w:t>
      </w:r>
      <w:r w:rsidRPr="00D03596">
        <w:rPr>
          <w:rFonts w:ascii="Arial" w:hAnsi="Arial" w:cs="Arial"/>
          <w:i/>
          <w:spacing w:val="-3"/>
          <w:sz w:val="20"/>
        </w:rPr>
        <w:t>l</w:t>
      </w:r>
      <w:r w:rsidRPr="00D03596">
        <w:rPr>
          <w:rFonts w:ascii="Arial" w:hAnsi="Arial" w:cs="Arial"/>
          <w:i/>
          <w:spacing w:val="-1"/>
          <w:sz w:val="20"/>
        </w:rPr>
        <w:t>og</w:t>
      </w:r>
      <w:r w:rsidRPr="00D03596">
        <w:rPr>
          <w:rFonts w:ascii="Arial" w:hAnsi="Arial" w:cs="Arial"/>
          <w:i/>
          <w:sz w:val="20"/>
        </w:rPr>
        <w:t>ía o</w:t>
      </w:r>
      <w:r w:rsidRPr="00D03596">
        <w:rPr>
          <w:rFonts w:ascii="Arial" w:hAnsi="Arial" w:cs="Arial"/>
          <w:i/>
          <w:spacing w:val="1"/>
          <w:sz w:val="20"/>
        </w:rPr>
        <w:t xml:space="preserve"> </w:t>
      </w:r>
      <w:r w:rsidRPr="00D03596">
        <w:rPr>
          <w:rFonts w:ascii="Arial" w:hAnsi="Arial" w:cs="Arial"/>
          <w:i/>
          <w:sz w:val="20"/>
        </w:rPr>
        <w:t>de</w:t>
      </w:r>
      <w:r w:rsidRPr="00D03596">
        <w:rPr>
          <w:rFonts w:ascii="Arial" w:hAnsi="Arial" w:cs="Arial"/>
          <w:i/>
          <w:spacing w:val="-2"/>
          <w:sz w:val="20"/>
        </w:rPr>
        <w:t>s</w:t>
      </w:r>
      <w:r w:rsidRPr="00D03596">
        <w:rPr>
          <w:rFonts w:ascii="Arial" w:hAnsi="Arial" w:cs="Arial"/>
          <w:i/>
          <w:sz w:val="20"/>
        </w:rPr>
        <w:t>ar</w:t>
      </w:r>
      <w:r w:rsidRPr="00D03596">
        <w:rPr>
          <w:rFonts w:ascii="Arial" w:hAnsi="Arial" w:cs="Arial"/>
          <w:i/>
          <w:spacing w:val="-1"/>
          <w:sz w:val="20"/>
        </w:rPr>
        <w:t>r</w:t>
      </w:r>
      <w:r w:rsidRPr="00D03596">
        <w:rPr>
          <w:rFonts w:ascii="Arial" w:hAnsi="Arial" w:cs="Arial"/>
          <w:i/>
          <w:spacing w:val="1"/>
          <w:sz w:val="20"/>
        </w:rPr>
        <w:t>o</w:t>
      </w:r>
      <w:r w:rsidRPr="00D03596">
        <w:rPr>
          <w:rFonts w:ascii="Arial" w:hAnsi="Arial" w:cs="Arial"/>
          <w:i/>
          <w:sz w:val="20"/>
        </w:rPr>
        <w:t>l</w:t>
      </w:r>
      <w:r w:rsidRPr="00D03596">
        <w:rPr>
          <w:rFonts w:ascii="Arial" w:hAnsi="Arial" w:cs="Arial"/>
          <w:i/>
          <w:spacing w:val="-3"/>
          <w:sz w:val="20"/>
        </w:rPr>
        <w:t>l</w:t>
      </w:r>
      <w:r w:rsidRPr="00D03596">
        <w:rPr>
          <w:rFonts w:ascii="Arial" w:hAnsi="Arial" w:cs="Arial"/>
          <w:i/>
          <w:sz w:val="20"/>
        </w:rPr>
        <w:t>o</w:t>
      </w:r>
      <w:r w:rsidRPr="00D03596">
        <w:rPr>
          <w:rFonts w:ascii="Arial" w:hAnsi="Arial" w:cs="Arial"/>
          <w:i/>
          <w:spacing w:val="1"/>
          <w:sz w:val="20"/>
        </w:rPr>
        <w:t xml:space="preserve"> </w:t>
      </w:r>
      <w:r w:rsidRPr="00D03596">
        <w:rPr>
          <w:rFonts w:ascii="Arial" w:hAnsi="Arial" w:cs="Arial"/>
          <w:i/>
          <w:sz w:val="20"/>
        </w:rPr>
        <w:t>de</w:t>
      </w:r>
      <w:r w:rsidRPr="00D03596">
        <w:rPr>
          <w:rFonts w:ascii="Arial" w:hAnsi="Arial" w:cs="Arial"/>
          <w:i/>
          <w:spacing w:val="-2"/>
          <w:sz w:val="20"/>
        </w:rPr>
        <w:t xml:space="preserve"> </w:t>
      </w:r>
      <w:r w:rsidRPr="00D03596">
        <w:rPr>
          <w:rFonts w:ascii="Arial" w:hAnsi="Arial" w:cs="Arial"/>
          <w:i/>
          <w:sz w:val="20"/>
        </w:rPr>
        <w:t>s</w:t>
      </w:r>
      <w:r w:rsidRPr="00D03596">
        <w:rPr>
          <w:rFonts w:ascii="Arial" w:hAnsi="Arial" w:cs="Arial"/>
          <w:i/>
          <w:spacing w:val="1"/>
          <w:sz w:val="20"/>
        </w:rPr>
        <w:t>o</w:t>
      </w:r>
      <w:r w:rsidRPr="00D03596">
        <w:rPr>
          <w:rFonts w:ascii="Arial" w:hAnsi="Arial" w:cs="Arial"/>
          <w:i/>
          <w:spacing w:val="-3"/>
          <w:sz w:val="20"/>
        </w:rPr>
        <w:t>f</w:t>
      </w:r>
      <w:r w:rsidRPr="00D03596">
        <w:rPr>
          <w:rFonts w:ascii="Arial" w:hAnsi="Arial" w:cs="Arial"/>
          <w:i/>
          <w:sz w:val="20"/>
        </w:rPr>
        <w:t>t</w:t>
      </w:r>
      <w:r w:rsidRPr="00D03596">
        <w:rPr>
          <w:rFonts w:ascii="Arial" w:hAnsi="Arial" w:cs="Arial"/>
          <w:i/>
          <w:spacing w:val="1"/>
          <w:sz w:val="20"/>
        </w:rPr>
        <w:t>w</w:t>
      </w:r>
      <w:r w:rsidRPr="00D03596">
        <w:rPr>
          <w:rFonts w:ascii="Arial" w:hAnsi="Arial" w:cs="Arial"/>
          <w:i/>
          <w:sz w:val="20"/>
        </w:rPr>
        <w:t>a</w:t>
      </w:r>
      <w:r w:rsidRPr="00D03596">
        <w:rPr>
          <w:rFonts w:ascii="Arial" w:hAnsi="Arial" w:cs="Arial"/>
          <w:i/>
          <w:spacing w:val="-3"/>
          <w:sz w:val="20"/>
        </w:rPr>
        <w:t>r</w:t>
      </w:r>
      <w:r w:rsidRPr="00D03596">
        <w:rPr>
          <w:rFonts w:ascii="Arial" w:hAnsi="Arial" w:cs="Arial"/>
          <w:i/>
          <w:sz w:val="20"/>
        </w:rPr>
        <w:t>e</w:t>
      </w:r>
      <w:r w:rsidRPr="00D03596">
        <w:rPr>
          <w:rFonts w:ascii="Arial" w:hAnsi="Arial" w:cs="Arial"/>
          <w:i/>
          <w:spacing w:val="1"/>
          <w:sz w:val="20"/>
        </w:rPr>
        <w:t xml:space="preserve"> </w:t>
      </w:r>
      <w:r w:rsidRPr="00D03596">
        <w:rPr>
          <w:rFonts w:ascii="Arial" w:hAnsi="Arial" w:cs="Arial"/>
          <w:i/>
          <w:spacing w:val="-1"/>
          <w:sz w:val="20"/>
        </w:rPr>
        <w:t>d</w:t>
      </w:r>
      <w:r w:rsidRPr="00D03596">
        <w:rPr>
          <w:rFonts w:ascii="Arial" w:hAnsi="Arial" w:cs="Arial"/>
          <w:i/>
          <w:sz w:val="20"/>
        </w:rPr>
        <w:t>eben</w:t>
      </w:r>
      <w:r w:rsidRPr="00D03596">
        <w:rPr>
          <w:rFonts w:ascii="Arial" w:hAnsi="Arial" w:cs="Arial"/>
          <w:i/>
          <w:spacing w:val="-2"/>
          <w:sz w:val="20"/>
        </w:rPr>
        <w:t xml:space="preserve"> </w:t>
      </w:r>
      <w:r w:rsidRPr="00D03596">
        <w:rPr>
          <w:rFonts w:ascii="Arial" w:hAnsi="Arial" w:cs="Arial"/>
          <w:i/>
          <w:sz w:val="20"/>
        </w:rPr>
        <w:t>e</w:t>
      </w:r>
      <w:r w:rsidRPr="00D03596">
        <w:rPr>
          <w:rFonts w:ascii="Arial" w:hAnsi="Arial" w:cs="Arial"/>
          <w:i/>
          <w:spacing w:val="1"/>
          <w:sz w:val="20"/>
        </w:rPr>
        <w:t>x</w:t>
      </w:r>
      <w:r w:rsidRPr="00D03596">
        <w:rPr>
          <w:rFonts w:ascii="Arial" w:hAnsi="Arial" w:cs="Arial"/>
          <w:i/>
          <w:sz w:val="20"/>
        </w:rPr>
        <w:t>istir</w:t>
      </w:r>
      <w:r w:rsidRPr="00D03596">
        <w:rPr>
          <w:rFonts w:ascii="Arial" w:hAnsi="Arial" w:cs="Arial"/>
          <w:i/>
          <w:spacing w:val="-2"/>
          <w:sz w:val="20"/>
        </w:rPr>
        <w:t xml:space="preserve"> </w:t>
      </w:r>
      <w:r w:rsidRPr="00D03596">
        <w:rPr>
          <w:rFonts w:ascii="Arial" w:hAnsi="Arial" w:cs="Arial"/>
          <w:i/>
          <w:sz w:val="20"/>
        </w:rPr>
        <w:t>d</w:t>
      </w:r>
      <w:r w:rsidRPr="00D03596">
        <w:rPr>
          <w:rFonts w:ascii="Arial" w:hAnsi="Arial" w:cs="Arial"/>
          <w:i/>
          <w:spacing w:val="1"/>
          <w:sz w:val="20"/>
        </w:rPr>
        <w:t>o</w:t>
      </w:r>
      <w:r w:rsidRPr="00D03596">
        <w:rPr>
          <w:rFonts w:ascii="Arial" w:hAnsi="Arial" w:cs="Arial"/>
          <w:i/>
          <w:sz w:val="20"/>
        </w:rPr>
        <w:t>s</w:t>
      </w:r>
      <w:r w:rsidRPr="00D03596">
        <w:rPr>
          <w:rFonts w:ascii="Arial" w:hAnsi="Arial" w:cs="Arial"/>
          <w:i/>
          <w:spacing w:val="-2"/>
          <w:sz w:val="20"/>
        </w:rPr>
        <w:t xml:space="preserve"> </w:t>
      </w:r>
      <w:r w:rsidRPr="00D03596">
        <w:rPr>
          <w:rFonts w:ascii="Arial" w:hAnsi="Arial" w:cs="Arial"/>
          <w:i/>
          <w:sz w:val="20"/>
        </w:rPr>
        <w:t>el</w:t>
      </w:r>
      <w:r w:rsidRPr="00D03596">
        <w:rPr>
          <w:rFonts w:ascii="Arial" w:hAnsi="Arial" w:cs="Arial"/>
          <w:i/>
          <w:spacing w:val="-2"/>
          <w:sz w:val="20"/>
        </w:rPr>
        <w:t>e</w:t>
      </w:r>
      <w:r w:rsidRPr="00D03596">
        <w:rPr>
          <w:rFonts w:ascii="Arial" w:hAnsi="Arial" w:cs="Arial"/>
          <w:i/>
          <w:spacing w:val="1"/>
          <w:sz w:val="20"/>
        </w:rPr>
        <w:t>m</w:t>
      </w:r>
      <w:r w:rsidRPr="00D03596">
        <w:rPr>
          <w:rFonts w:ascii="Arial" w:hAnsi="Arial" w:cs="Arial"/>
          <w:i/>
          <w:sz w:val="20"/>
        </w:rPr>
        <w:t>e</w:t>
      </w:r>
      <w:r w:rsidRPr="00D03596">
        <w:rPr>
          <w:rFonts w:ascii="Arial" w:hAnsi="Arial" w:cs="Arial"/>
          <w:i/>
          <w:spacing w:val="-3"/>
          <w:sz w:val="20"/>
        </w:rPr>
        <w:t>n</w:t>
      </w:r>
      <w:r w:rsidRPr="00D03596">
        <w:rPr>
          <w:rFonts w:ascii="Arial" w:hAnsi="Arial" w:cs="Arial"/>
          <w:i/>
          <w:sz w:val="20"/>
        </w:rPr>
        <w:t>t</w:t>
      </w:r>
      <w:r w:rsidRPr="00D03596">
        <w:rPr>
          <w:rFonts w:ascii="Arial" w:hAnsi="Arial" w:cs="Arial"/>
          <w:i/>
          <w:spacing w:val="1"/>
          <w:sz w:val="20"/>
        </w:rPr>
        <w:t>o</w:t>
      </w:r>
      <w:r w:rsidRPr="00D03596">
        <w:rPr>
          <w:rFonts w:ascii="Arial" w:hAnsi="Arial" w:cs="Arial"/>
          <w:i/>
          <w:sz w:val="20"/>
        </w:rPr>
        <w:t>s</w:t>
      </w:r>
      <w:r w:rsidRPr="00D03596">
        <w:rPr>
          <w:rFonts w:ascii="Arial" w:hAnsi="Arial" w:cs="Arial"/>
          <w:i/>
          <w:spacing w:val="5"/>
          <w:sz w:val="20"/>
        </w:rPr>
        <w:t xml:space="preserve"> </w:t>
      </w:r>
      <w:r w:rsidRPr="00D03596">
        <w:rPr>
          <w:rFonts w:ascii="Arial" w:hAnsi="Arial" w:cs="Arial"/>
          <w:i/>
          <w:spacing w:val="-3"/>
          <w:sz w:val="20"/>
        </w:rPr>
        <w:t>i</w:t>
      </w:r>
      <w:r w:rsidRPr="00D03596">
        <w:rPr>
          <w:rFonts w:ascii="Arial" w:hAnsi="Arial" w:cs="Arial"/>
          <w:i/>
          <w:spacing w:val="1"/>
          <w:sz w:val="20"/>
        </w:rPr>
        <w:t>m</w:t>
      </w:r>
      <w:r w:rsidRPr="00D03596">
        <w:rPr>
          <w:rFonts w:ascii="Arial" w:hAnsi="Arial" w:cs="Arial"/>
          <w:i/>
          <w:spacing w:val="-3"/>
          <w:sz w:val="20"/>
        </w:rPr>
        <w:t>p</w:t>
      </w:r>
      <w:r w:rsidRPr="00D03596">
        <w:rPr>
          <w:rFonts w:ascii="Arial" w:hAnsi="Arial" w:cs="Arial"/>
          <w:i/>
          <w:spacing w:val="1"/>
          <w:sz w:val="20"/>
        </w:rPr>
        <w:t>o</w:t>
      </w:r>
      <w:r w:rsidRPr="00D03596">
        <w:rPr>
          <w:rFonts w:ascii="Arial" w:hAnsi="Arial" w:cs="Arial"/>
          <w:i/>
          <w:sz w:val="20"/>
        </w:rPr>
        <w:t>rta</w:t>
      </w:r>
      <w:r w:rsidRPr="00D03596">
        <w:rPr>
          <w:rFonts w:ascii="Arial" w:hAnsi="Arial" w:cs="Arial"/>
          <w:i/>
          <w:spacing w:val="-1"/>
          <w:sz w:val="20"/>
        </w:rPr>
        <w:t>n</w:t>
      </w:r>
      <w:r w:rsidRPr="00D03596">
        <w:rPr>
          <w:rFonts w:ascii="Arial" w:hAnsi="Arial" w:cs="Arial"/>
          <w:i/>
          <w:spacing w:val="-2"/>
          <w:sz w:val="20"/>
        </w:rPr>
        <w:t>t</w:t>
      </w:r>
      <w:r w:rsidRPr="00D03596">
        <w:rPr>
          <w:rFonts w:ascii="Arial" w:hAnsi="Arial" w:cs="Arial"/>
          <w:i/>
          <w:sz w:val="20"/>
        </w:rPr>
        <w:t>es</w:t>
      </w:r>
      <w:r w:rsidRPr="00D03596">
        <w:rPr>
          <w:rFonts w:ascii="Arial" w:hAnsi="Arial" w:cs="Arial"/>
          <w:i/>
          <w:spacing w:val="1"/>
          <w:sz w:val="20"/>
        </w:rPr>
        <w:t xml:space="preserve"> </w:t>
      </w:r>
      <w:r w:rsidRPr="00D03596">
        <w:rPr>
          <w:rFonts w:ascii="Arial" w:hAnsi="Arial" w:cs="Arial"/>
          <w:i/>
          <w:spacing w:val="-1"/>
          <w:sz w:val="20"/>
        </w:rPr>
        <w:t>qu</w:t>
      </w:r>
      <w:r w:rsidRPr="00D03596">
        <w:rPr>
          <w:rFonts w:ascii="Arial" w:hAnsi="Arial" w:cs="Arial"/>
          <w:i/>
          <w:sz w:val="20"/>
        </w:rPr>
        <w:t>e</w:t>
      </w:r>
      <w:r w:rsidRPr="00D03596">
        <w:rPr>
          <w:rFonts w:ascii="Arial" w:hAnsi="Arial" w:cs="Arial"/>
          <w:i/>
          <w:spacing w:val="1"/>
          <w:sz w:val="20"/>
        </w:rPr>
        <w:t xml:space="preserve"> </w:t>
      </w:r>
      <w:r w:rsidRPr="00D03596">
        <w:rPr>
          <w:rFonts w:ascii="Arial" w:hAnsi="Arial" w:cs="Arial"/>
          <w:i/>
          <w:spacing w:val="-2"/>
          <w:sz w:val="20"/>
        </w:rPr>
        <w:t>s</w:t>
      </w:r>
      <w:r w:rsidRPr="00D03596">
        <w:rPr>
          <w:rFonts w:ascii="Arial" w:hAnsi="Arial" w:cs="Arial"/>
          <w:i/>
          <w:spacing w:val="1"/>
          <w:sz w:val="20"/>
        </w:rPr>
        <w:t>o</w:t>
      </w:r>
      <w:r w:rsidRPr="00D03596">
        <w:rPr>
          <w:rFonts w:ascii="Arial" w:hAnsi="Arial" w:cs="Arial"/>
          <w:i/>
          <w:spacing w:val="-1"/>
          <w:sz w:val="20"/>
        </w:rPr>
        <w:t>n</w:t>
      </w:r>
      <w:r w:rsidRPr="00D03596">
        <w:rPr>
          <w:rFonts w:ascii="Arial" w:hAnsi="Arial" w:cs="Arial"/>
          <w:i/>
          <w:sz w:val="20"/>
        </w:rPr>
        <w:t>:</w:t>
      </w:r>
    </w:p>
    <w:p w14:paraId="34B2F2D2" w14:textId="77777777" w:rsidR="00D03596" w:rsidRPr="00D03596" w:rsidRDefault="00D03596" w:rsidP="00D03596">
      <w:pPr>
        <w:spacing w:before="18" w:after="0" w:line="220" w:lineRule="exact"/>
        <w:rPr>
          <w:rFonts w:ascii="Arial" w:hAnsi="Arial" w:cs="Arial"/>
          <w:i/>
          <w:sz w:val="20"/>
        </w:rPr>
      </w:pPr>
    </w:p>
    <w:p w14:paraId="501A299F" w14:textId="77777777" w:rsidR="00D03596" w:rsidRPr="00D03596" w:rsidRDefault="00D03596" w:rsidP="00D03596">
      <w:pPr>
        <w:spacing w:after="0"/>
        <w:ind w:left="100" w:right="54"/>
        <w:jc w:val="both"/>
        <w:rPr>
          <w:rFonts w:ascii="Arial" w:hAnsi="Arial" w:cs="Arial"/>
          <w:i/>
          <w:sz w:val="20"/>
        </w:rPr>
      </w:pPr>
      <w:r w:rsidRPr="00D03596">
        <w:rPr>
          <w:rFonts w:ascii="Arial" w:hAnsi="Arial" w:cs="Arial"/>
          <w:b/>
          <w:bCs/>
          <w:i/>
          <w:sz w:val="20"/>
        </w:rPr>
        <w:t>La</w:t>
      </w:r>
      <w:r w:rsidRPr="00D03596">
        <w:rPr>
          <w:rFonts w:ascii="Arial" w:hAnsi="Arial" w:cs="Arial"/>
          <w:b/>
          <w:bCs/>
          <w:i/>
          <w:spacing w:val="2"/>
          <w:sz w:val="20"/>
        </w:rPr>
        <w:t xml:space="preserve"> </w:t>
      </w:r>
      <w:r w:rsidRPr="00D03596">
        <w:rPr>
          <w:rFonts w:ascii="Arial" w:hAnsi="Arial" w:cs="Arial"/>
          <w:b/>
          <w:bCs/>
          <w:i/>
          <w:spacing w:val="1"/>
          <w:sz w:val="20"/>
        </w:rPr>
        <w:t>i</w:t>
      </w:r>
      <w:r w:rsidRPr="00D03596">
        <w:rPr>
          <w:rFonts w:ascii="Arial" w:hAnsi="Arial" w:cs="Arial"/>
          <w:b/>
          <w:bCs/>
          <w:i/>
          <w:spacing w:val="-1"/>
          <w:sz w:val="20"/>
        </w:rPr>
        <w:t>n</w:t>
      </w:r>
      <w:r w:rsidRPr="00D03596">
        <w:rPr>
          <w:rFonts w:ascii="Arial" w:hAnsi="Arial" w:cs="Arial"/>
          <w:b/>
          <w:bCs/>
          <w:i/>
          <w:sz w:val="20"/>
        </w:rPr>
        <w:t>f</w:t>
      </w:r>
      <w:r w:rsidRPr="00D03596">
        <w:rPr>
          <w:rFonts w:ascii="Arial" w:hAnsi="Arial" w:cs="Arial"/>
          <w:b/>
          <w:bCs/>
          <w:i/>
          <w:spacing w:val="-1"/>
          <w:sz w:val="20"/>
        </w:rPr>
        <w:t>o</w:t>
      </w:r>
      <w:r w:rsidRPr="00D03596">
        <w:rPr>
          <w:rFonts w:ascii="Arial" w:hAnsi="Arial" w:cs="Arial"/>
          <w:b/>
          <w:bCs/>
          <w:i/>
          <w:spacing w:val="1"/>
          <w:sz w:val="20"/>
        </w:rPr>
        <w:t>r</w:t>
      </w:r>
      <w:r w:rsidRPr="00D03596">
        <w:rPr>
          <w:rFonts w:ascii="Arial" w:hAnsi="Arial" w:cs="Arial"/>
          <w:b/>
          <w:bCs/>
          <w:i/>
          <w:sz w:val="20"/>
        </w:rPr>
        <w:t>m</w:t>
      </w:r>
      <w:r w:rsidRPr="00D03596">
        <w:rPr>
          <w:rFonts w:ascii="Arial" w:hAnsi="Arial" w:cs="Arial"/>
          <w:b/>
          <w:bCs/>
          <w:i/>
          <w:spacing w:val="-3"/>
          <w:sz w:val="20"/>
        </w:rPr>
        <w:t>a</w:t>
      </w:r>
      <w:r w:rsidRPr="00D03596">
        <w:rPr>
          <w:rFonts w:ascii="Arial" w:hAnsi="Arial" w:cs="Arial"/>
          <w:b/>
          <w:bCs/>
          <w:i/>
          <w:spacing w:val="1"/>
          <w:sz w:val="20"/>
        </w:rPr>
        <w:t>ci</w:t>
      </w:r>
      <w:r w:rsidRPr="00D03596">
        <w:rPr>
          <w:rFonts w:ascii="Arial" w:hAnsi="Arial" w:cs="Arial"/>
          <w:b/>
          <w:bCs/>
          <w:i/>
          <w:spacing w:val="-1"/>
          <w:sz w:val="20"/>
        </w:rPr>
        <w:t>ó</w:t>
      </w:r>
      <w:r w:rsidRPr="00D03596">
        <w:rPr>
          <w:rFonts w:ascii="Arial" w:hAnsi="Arial" w:cs="Arial"/>
          <w:b/>
          <w:bCs/>
          <w:i/>
          <w:sz w:val="20"/>
        </w:rPr>
        <w:t>n:</w:t>
      </w:r>
      <w:r w:rsidRPr="00D03596">
        <w:rPr>
          <w:rFonts w:ascii="Arial" w:hAnsi="Arial" w:cs="Arial"/>
          <w:b/>
          <w:bCs/>
          <w:i/>
          <w:spacing w:val="2"/>
          <w:sz w:val="20"/>
        </w:rPr>
        <w:t xml:space="preserve"> </w:t>
      </w:r>
      <w:r w:rsidRPr="00D03596">
        <w:rPr>
          <w:rFonts w:ascii="Arial" w:hAnsi="Arial" w:cs="Arial"/>
          <w:i/>
          <w:sz w:val="20"/>
        </w:rPr>
        <w:t>El</w:t>
      </w:r>
      <w:r w:rsidRPr="00D03596">
        <w:rPr>
          <w:rFonts w:ascii="Arial" w:hAnsi="Arial" w:cs="Arial"/>
          <w:i/>
          <w:spacing w:val="1"/>
          <w:sz w:val="20"/>
        </w:rPr>
        <w:t xml:space="preserve"> v</w:t>
      </w:r>
      <w:r w:rsidRPr="00D03596">
        <w:rPr>
          <w:rFonts w:ascii="Arial" w:hAnsi="Arial" w:cs="Arial"/>
          <w:i/>
          <w:sz w:val="20"/>
        </w:rPr>
        <w:t>a</w:t>
      </w:r>
      <w:r w:rsidRPr="00D03596">
        <w:rPr>
          <w:rFonts w:ascii="Arial" w:hAnsi="Arial" w:cs="Arial"/>
          <w:i/>
          <w:spacing w:val="-3"/>
          <w:sz w:val="20"/>
        </w:rPr>
        <w:t>l</w:t>
      </w:r>
      <w:r w:rsidRPr="00D03596">
        <w:rPr>
          <w:rFonts w:ascii="Arial" w:hAnsi="Arial" w:cs="Arial"/>
          <w:i/>
          <w:spacing w:val="1"/>
          <w:sz w:val="20"/>
        </w:rPr>
        <w:t>o</w:t>
      </w:r>
      <w:r w:rsidRPr="00D03596">
        <w:rPr>
          <w:rFonts w:ascii="Arial" w:hAnsi="Arial" w:cs="Arial"/>
          <w:i/>
          <w:sz w:val="20"/>
        </w:rPr>
        <w:t>r</w:t>
      </w:r>
      <w:r w:rsidRPr="00D03596">
        <w:rPr>
          <w:rFonts w:ascii="Arial" w:hAnsi="Arial" w:cs="Arial"/>
          <w:i/>
          <w:spacing w:val="3"/>
          <w:sz w:val="20"/>
        </w:rPr>
        <w:t xml:space="preserve"> </w:t>
      </w:r>
      <w:r w:rsidRPr="00D03596">
        <w:rPr>
          <w:rFonts w:ascii="Arial" w:hAnsi="Arial" w:cs="Arial"/>
          <w:i/>
          <w:spacing w:val="-1"/>
          <w:sz w:val="20"/>
        </w:rPr>
        <w:t>d</w:t>
      </w:r>
      <w:r w:rsidRPr="00D03596">
        <w:rPr>
          <w:rFonts w:ascii="Arial" w:hAnsi="Arial" w:cs="Arial"/>
          <w:i/>
          <w:sz w:val="20"/>
        </w:rPr>
        <w:t>e</w:t>
      </w:r>
      <w:r w:rsidRPr="00D03596">
        <w:rPr>
          <w:rFonts w:ascii="Arial" w:hAnsi="Arial" w:cs="Arial"/>
          <w:i/>
          <w:spacing w:val="1"/>
          <w:sz w:val="20"/>
        </w:rPr>
        <w:t xml:space="preserve"> </w:t>
      </w:r>
      <w:r w:rsidRPr="00D03596">
        <w:rPr>
          <w:rFonts w:ascii="Arial" w:hAnsi="Arial" w:cs="Arial"/>
          <w:i/>
          <w:sz w:val="20"/>
        </w:rPr>
        <w:t xml:space="preserve">la </w:t>
      </w:r>
      <w:r w:rsidRPr="00D03596">
        <w:rPr>
          <w:rFonts w:ascii="Arial" w:hAnsi="Arial" w:cs="Arial"/>
          <w:i/>
          <w:spacing w:val="1"/>
          <w:sz w:val="20"/>
        </w:rPr>
        <w:t>m</w:t>
      </w:r>
      <w:r w:rsidRPr="00D03596">
        <w:rPr>
          <w:rFonts w:ascii="Arial" w:hAnsi="Arial" w:cs="Arial"/>
          <w:i/>
          <w:sz w:val="20"/>
        </w:rPr>
        <w:t>is</w:t>
      </w:r>
      <w:r w:rsidRPr="00D03596">
        <w:rPr>
          <w:rFonts w:ascii="Arial" w:hAnsi="Arial" w:cs="Arial"/>
          <w:i/>
          <w:spacing w:val="-1"/>
          <w:sz w:val="20"/>
        </w:rPr>
        <w:t>m</w:t>
      </w:r>
      <w:r w:rsidRPr="00D03596">
        <w:rPr>
          <w:rFonts w:ascii="Arial" w:hAnsi="Arial" w:cs="Arial"/>
          <w:i/>
          <w:sz w:val="20"/>
        </w:rPr>
        <w:t>a,</w:t>
      </w:r>
      <w:r w:rsidRPr="00D03596">
        <w:rPr>
          <w:rFonts w:ascii="Arial" w:hAnsi="Arial" w:cs="Arial"/>
          <w:i/>
          <w:spacing w:val="3"/>
          <w:sz w:val="20"/>
        </w:rPr>
        <w:t xml:space="preserve"> </w:t>
      </w:r>
      <w:r w:rsidRPr="00D03596">
        <w:rPr>
          <w:rFonts w:ascii="Arial" w:hAnsi="Arial" w:cs="Arial"/>
          <w:i/>
          <w:sz w:val="20"/>
        </w:rPr>
        <w:t>su seg</w:t>
      </w:r>
      <w:r w:rsidRPr="00D03596">
        <w:rPr>
          <w:rFonts w:ascii="Arial" w:hAnsi="Arial" w:cs="Arial"/>
          <w:i/>
          <w:spacing w:val="-1"/>
          <w:sz w:val="20"/>
        </w:rPr>
        <w:t>u</w:t>
      </w:r>
      <w:r w:rsidRPr="00D03596">
        <w:rPr>
          <w:rFonts w:ascii="Arial" w:hAnsi="Arial" w:cs="Arial"/>
          <w:i/>
          <w:sz w:val="20"/>
        </w:rPr>
        <w:t>ri</w:t>
      </w:r>
      <w:r w:rsidRPr="00D03596">
        <w:rPr>
          <w:rFonts w:ascii="Arial" w:hAnsi="Arial" w:cs="Arial"/>
          <w:i/>
          <w:spacing w:val="-1"/>
          <w:sz w:val="20"/>
        </w:rPr>
        <w:t>d</w:t>
      </w:r>
      <w:r w:rsidRPr="00D03596">
        <w:rPr>
          <w:rFonts w:ascii="Arial" w:hAnsi="Arial" w:cs="Arial"/>
          <w:i/>
          <w:sz w:val="20"/>
        </w:rPr>
        <w:t>a</w:t>
      </w:r>
      <w:r w:rsidRPr="00D03596">
        <w:rPr>
          <w:rFonts w:ascii="Arial" w:hAnsi="Arial" w:cs="Arial"/>
          <w:i/>
          <w:spacing w:val="-1"/>
          <w:sz w:val="20"/>
        </w:rPr>
        <w:t>d</w:t>
      </w:r>
      <w:r w:rsidRPr="00D03596">
        <w:rPr>
          <w:rFonts w:ascii="Arial" w:hAnsi="Arial" w:cs="Arial"/>
          <w:i/>
          <w:sz w:val="20"/>
        </w:rPr>
        <w:t>,</w:t>
      </w:r>
      <w:r w:rsidRPr="00D03596">
        <w:rPr>
          <w:rFonts w:ascii="Arial" w:hAnsi="Arial" w:cs="Arial"/>
          <w:i/>
          <w:spacing w:val="3"/>
          <w:sz w:val="20"/>
        </w:rPr>
        <w:t xml:space="preserve"> </w:t>
      </w:r>
      <w:r w:rsidRPr="00D03596">
        <w:rPr>
          <w:rFonts w:ascii="Arial" w:hAnsi="Arial" w:cs="Arial"/>
          <w:i/>
          <w:spacing w:val="-2"/>
          <w:sz w:val="20"/>
        </w:rPr>
        <w:t>c</w:t>
      </w:r>
      <w:r w:rsidRPr="00D03596">
        <w:rPr>
          <w:rFonts w:ascii="Arial" w:hAnsi="Arial" w:cs="Arial"/>
          <w:i/>
          <w:spacing w:val="-1"/>
          <w:sz w:val="20"/>
        </w:rPr>
        <w:t>on</w:t>
      </w:r>
      <w:r w:rsidRPr="00D03596">
        <w:rPr>
          <w:rFonts w:ascii="Arial" w:hAnsi="Arial" w:cs="Arial"/>
          <w:i/>
          <w:sz w:val="20"/>
        </w:rPr>
        <w:t>fi</w:t>
      </w:r>
      <w:r w:rsidRPr="00D03596">
        <w:rPr>
          <w:rFonts w:ascii="Arial" w:hAnsi="Arial" w:cs="Arial"/>
          <w:i/>
          <w:spacing w:val="-1"/>
          <w:sz w:val="20"/>
        </w:rPr>
        <w:t>ab</w:t>
      </w:r>
      <w:r w:rsidRPr="00D03596">
        <w:rPr>
          <w:rFonts w:ascii="Arial" w:hAnsi="Arial" w:cs="Arial"/>
          <w:i/>
          <w:sz w:val="20"/>
        </w:rPr>
        <w:t>ili</w:t>
      </w:r>
      <w:r w:rsidRPr="00D03596">
        <w:rPr>
          <w:rFonts w:ascii="Arial" w:hAnsi="Arial" w:cs="Arial"/>
          <w:i/>
          <w:spacing w:val="-1"/>
          <w:sz w:val="20"/>
        </w:rPr>
        <w:t>d</w:t>
      </w:r>
      <w:r w:rsidRPr="00D03596">
        <w:rPr>
          <w:rFonts w:ascii="Arial" w:hAnsi="Arial" w:cs="Arial"/>
          <w:i/>
          <w:sz w:val="20"/>
        </w:rPr>
        <w:t>ad</w:t>
      </w:r>
      <w:r w:rsidRPr="00D03596">
        <w:rPr>
          <w:rFonts w:ascii="Arial" w:hAnsi="Arial" w:cs="Arial"/>
          <w:i/>
          <w:spacing w:val="2"/>
          <w:sz w:val="20"/>
        </w:rPr>
        <w:t xml:space="preserve"> </w:t>
      </w:r>
      <w:r w:rsidRPr="00D03596">
        <w:rPr>
          <w:rFonts w:ascii="Arial" w:hAnsi="Arial" w:cs="Arial"/>
          <w:i/>
          <w:sz w:val="20"/>
        </w:rPr>
        <w:t>y</w:t>
      </w:r>
      <w:r w:rsidRPr="00D03596">
        <w:rPr>
          <w:rFonts w:ascii="Arial" w:hAnsi="Arial" w:cs="Arial"/>
          <w:i/>
          <w:spacing w:val="4"/>
          <w:sz w:val="20"/>
        </w:rPr>
        <w:t xml:space="preserve"> </w:t>
      </w:r>
      <w:r w:rsidRPr="00D03596">
        <w:rPr>
          <w:rFonts w:ascii="Arial" w:hAnsi="Arial" w:cs="Arial"/>
          <w:i/>
          <w:spacing w:val="-2"/>
          <w:sz w:val="20"/>
        </w:rPr>
        <w:t>c</w:t>
      </w:r>
      <w:r w:rsidRPr="00D03596">
        <w:rPr>
          <w:rFonts w:ascii="Arial" w:hAnsi="Arial" w:cs="Arial"/>
          <w:i/>
          <w:spacing w:val="1"/>
          <w:sz w:val="20"/>
        </w:rPr>
        <w:t>om</w:t>
      </w:r>
      <w:r w:rsidRPr="00D03596">
        <w:rPr>
          <w:rFonts w:ascii="Arial" w:hAnsi="Arial" w:cs="Arial"/>
          <w:i/>
          <w:spacing w:val="-1"/>
          <w:sz w:val="20"/>
        </w:rPr>
        <w:t>p</w:t>
      </w:r>
      <w:r w:rsidRPr="00D03596">
        <w:rPr>
          <w:rFonts w:ascii="Arial" w:hAnsi="Arial" w:cs="Arial"/>
          <w:i/>
          <w:sz w:val="20"/>
        </w:rPr>
        <w:t>l</w:t>
      </w:r>
      <w:r w:rsidRPr="00D03596">
        <w:rPr>
          <w:rFonts w:ascii="Arial" w:hAnsi="Arial" w:cs="Arial"/>
          <w:i/>
          <w:spacing w:val="-2"/>
          <w:sz w:val="20"/>
        </w:rPr>
        <w:t>e</w:t>
      </w:r>
      <w:r w:rsidRPr="00D03596">
        <w:rPr>
          <w:rFonts w:ascii="Arial" w:hAnsi="Arial" w:cs="Arial"/>
          <w:i/>
          <w:sz w:val="20"/>
        </w:rPr>
        <w:t>titu</w:t>
      </w:r>
      <w:r w:rsidRPr="00D03596">
        <w:rPr>
          <w:rFonts w:ascii="Arial" w:hAnsi="Arial" w:cs="Arial"/>
          <w:i/>
          <w:spacing w:val="-1"/>
          <w:sz w:val="20"/>
        </w:rPr>
        <w:t>d</w:t>
      </w:r>
      <w:r w:rsidRPr="00D03596">
        <w:rPr>
          <w:rFonts w:ascii="Arial" w:hAnsi="Arial" w:cs="Arial"/>
          <w:i/>
          <w:sz w:val="20"/>
        </w:rPr>
        <w:t>. A</w:t>
      </w:r>
      <w:r w:rsidRPr="00D03596">
        <w:rPr>
          <w:rFonts w:ascii="Arial" w:hAnsi="Arial" w:cs="Arial"/>
          <w:i/>
          <w:spacing w:val="3"/>
          <w:sz w:val="20"/>
        </w:rPr>
        <w:t xml:space="preserve"> </w:t>
      </w:r>
      <w:r w:rsidRPr="00D03596">
        <w:rPr>
          <w:rFonts w:ascii="Arial" w:hAnsi="Arial" w:cs="Arial"/>
          <w:i/>
          <w:spacing w:val="-1"/>
          <w:sz w:val="20"/>
        </w:rPr>
        <w:t>p</w:t>
      </w:r>
      <w:r w:rsidRPr="00D03596">
        <w:rPr>
          <w:rFonts w:ascii="Arial" w:hAnsi="Arial" w:cs="Arial"/>
          <w:i/>
          <w:sz w:val="20"/>
        </w:rPr>
        <w:t>artir</w:t>
      </w:r>
      <w:r w:rsidRPr="00D03596">
        <w:rPr>
          <w:rFonts w:ascii="Arial" w:hAnsi="Arial" w:cs="Arial"/>
          <w:i/>
          <w:spacing w:val="3"/>
          <w:sz w:val="20"/>
        </w:rPr>
        <w:t xml:space="preserve"> </w:t>
      </w:r>
      <w:r w:rsidRPr="00D03596">
        <w:rPr>
          <w:rFonts w:ascii="Arial" w:hAnsi="Arial" w:cs="Arial"/>
          <w:i/>
          <w:spacing w:val="-1"/>
          <w:sz w:val="20"/>
        </w:rPr>
        <w:t>d</w:t>
      </w:r>
      <w:r w:rsidRPr="00D03596">
        <w:rPr>
          <w:rFonts w:ascii="Arial" w:hAnsi="Arial" w:cs="Arial"/>
          <w:i/>
          <w:sz w:val="20"/>
        </w:rPr>
        <w:t>e</w:t>
      </w:r>
      <w:r w:rsidRPr="00D03596">
        <w:rPr>
          <w:rFonts w:ascii="Arial" w:hAnsi="Arial" w:cs="Arial"/>
          <w:i/>
          <w:spacing w:val="1"/>
          <w:sz w:val="20"/>
        </w:rPr>
        <w:t xml:space="preserve"> </w:t>
      </w:r>
      <w:r w:rsidRPr="00D03596">
        <w:rPr>
          <w:rFonts w:ascii="Arial" w:hAnsi="Arial" w:cs="Arial"/>
          <w:i/>
          <w:sz w:val="20"/>
        </w:rPr>
        <w:t>ella</w:t>
      </w:r>
      <w:r w:rsidRPr="00D03596">
        <w:rPr>
          <w:rFonts w:ascii="Arial" w:hAnsi="Arial" w:cs="Arial"/>
          <w:i/>
          <w:spacing w:val="1"/>
          <w:sz w:val="20"/>
        </w:rPr>
        <w:t xml:space="preserve"> </w:t>
      </w:r>
      <w:r w:rsidRPr="00D03596">
        <w:rPr>
          <w:rFonts w:ascii="Arial" w:hAnsi="Arial" w:cs="Arial"/>
          <w:i/>
          <w:sz w:val="20"/>
        </w:rPr>
        <w:t>es</w:t>
      </w:r>
      <w:r w:rsidRPr="00D03596">
        <w:rPr>
          <w:rFonts w:ascii="Arial" w:hAnsi="Arial" w:cs="Arial"/>
          <w:i/>
          <w:spacing w:val="4"/>
          <w:sz w:val="20"/>
        </w:rPr>
        <w:t xml:space="preserve"> </w:t>
      </w:r>
      <w:r w:rsidRPr="00D03596">
        <w:rPr>
          <w:rFonts w:ascii="Arial" w:hAnsi="Arial" w:cs="Arial"/>
          <w:i/>
          <w:spacing w:val="-3"/>
          <w:sz w:val="20"/>
        </w:rPr>
        <w:t>p</w:t>
      </w:r>
      <w:r w:rsidRPr="00D03596">
        <w:rPr>
          <w:rFonts w:ascii="Arial" w:hAnsi="Arial" w:cs="Arial"/>
          <w:i/>
          <w:spacing w:val="1"/>
          <w:sz w:val="20"/>
        </w:rPr>
        <w:t>o</w:t>
      </w:r>
      <w:r w:rsidRPr="00D03596">
        <w:rPr>
          <w:rFonts w:ascii="Arial" w:hAnsi="Arial" w:cs="Arial"/>
          <w:i/>
          <w:sz w:val="20"/>
        </w:rPr>
        <w:t>si</w:t>
      </w:r>
      <w:r w:rsidRPr="00D03596">
        <w:rPr>
          <w:rFonts w:ascii="Arial" w:hAnsi="Arial" w:cs="Arial"/>
          <w:i/>
          <w:spacing w:val="-1"/>
          <w:sz w:val="20"/>
        </w:rPr>
        <w:t>b</w:t>
      </w:r>
      <w:r w:rsidRPr="00D03596">
        <w:rPr>
          <w:rFonts w:ascii="Arial" w:hAnsi="Arial" w:cs="Arial"/>
          <w:i/>
          <w:sz w:val="20"/>
        </w:rPr>
        <w:t>le e</w:t>
      </w:r>
      <w:r w:rsidRPr="00D03596">
        <w:rPr>
          <w:rFonts w:ascii="Arial" w:hAnsi="Arial" w:cs="Arial"/>
          <w:i/>
          <w:spacing w:val="1"/>
          <w:sz w:val="20"/>
        </w:rPr>
        <w:t>v</w:t>
      </w:r>
      <w:r w:rsidRPr="00D03596">
        <w:rPr>
          <w:rFonts w:ascii="Arial" w:hAnsi="Arial" w:cs="Arial"/>
          <w:i/>
          <w:sz w:val="20"/>
        </w:rPr>
        <w:t>al</w:t>
      </w:r>
      <w:r w:rsidRPr="00D03596">
        <w:rPr>
          <w:rFonts w:ascii="Arial" w:hAnsi="Arial" w:cs="Arial"/>
          <w:i/>
          <w:spacing w:val="-1"/>
          <w:sz w:val="20"/>
        </w:rPr>
        <w:t>u</w:t>
      </w:r>
      <w:r w:rsidRPr="00D03596">
        <w:rPr>
          <w:rFonts w:ascii="Arial" w:hAnsi="Arial" w:cs="Arial"/>
          <w:i/>
          <w:sz w:val="20"/>
        </w:rPr>
        <w:t>ar</w:t>
      </w:r>
      <w:r w:rsidRPr="00D03596">
        <w:rPr>
          <w:rFonts w:ascii="Arial" w:hAnsi="Arial" w:cs="Arial"/>
          <w:i/>
          <w:spacing w:val="1"/>
          <w:sz w:val="20"/>
        </w:rPr>
        <w:t xml:space="preserve"> </w:t>
      </w:r>
      <w:r w:rsidRPr="00D03596">
        <w:rPr>
          <w:rFonts w:ascii="Arial" w:hAnsi="Arial" w:cs="Arial"/>
          <w:i/>
          <w:sz w:val="20"/>
        </w:rPr>
        <w:t>las</w:t>
      </w:r>
      <w:r w:rsidRPr="00D03596">
        <w:rPr>
          <w:rFonts w:ascii="Arial" w:hAnsi="Arial" w:cs="Arial"/>
          <w:i/>
          <w:spacing w:val="1"/>
          <w:sz w:val="20"/>
        </w:rPr>
        <w:t xml:space="preserve"> </w:t>
      </w:r>
      <w:r w:rsidRPr="00D03596">
        <w:rPr>
          <w:rFonts w:ascii="Arial" w:hAnsi="Arial" w:cs="Arial"/>
          <w:i/>
          <w:spacing w:val="-1"/>
          <w:sz w:val="20"/>
        </w:rPr>
        <w:t>d</w:t>
      </w:r>
      <w:r w:rsidRPr="00D03596">
        <w:rPr>
          <w:rFonts w:ascii="Arial" w:hAnsi="Arial" w:cs="Arial"/>
          <w:i/>
          <w:sz w:val="20"/>
        </w:rPr>
        <w:t xml:space="preserve">iferentes </w:t>
      </w:r>
      <w:r w:rsidRPr="00D03596">
        <w:rPr>
          <w:rFonts w:ascii="Arial" w:hAnsi="Arial" w:cs="Arial"/>
          <w:i/>
          <w:spacing w:val="1"/>
          <w:sz w:val="20"/>
        </w:rPr>
        <w:t>o</w:t>
      </w:r>
      <w:r w:rsidRPr="00D03596">
        <w:rPr>
          <w:rFonts w:ascii="Arial" w:hAnsi="Arial" w:cs="Arial"/>
          <w:i/>
          <w:spacing w:val="-1"/>
          <w:sz w:val="20"/>
        </w:rPr>
        <w:t>p</w:t>
      </w:r>
      <w:r w:rsidRPr="00D03596">
        <w:rPr>
          <w:rFonts w:ascii="Arial" w:hAnsi="Arial" w:cs="Arial"/>
          <w:i/>
          <w:sz w:val="20"/>
        </w:rPr>
        <w:t>c</w:t>
      </w:r>
      <w:r w:rsidRPr="00D03596">
        <w:rPr>
          <w:rFonts w:ascii="Arial" w:hAnsi="Arial" w:cs="Arial"/>
          <w:i/>
          <w:spacing w:val="-3"/>
          <w:sz w:val="20"/>
        </w:rPr>
        <w:t>i</w:t>
      </w:r>
      <w:r w:rsidRPr="00D03596">
        <w:rPr>
          <w:rFonts w:ascii="Arial" w:hAnsi="Arial" w:cs="Arial"/>
          <w:i/>
          <w:spacing w:val="1"/>
          <w:sz w:val="20"/>
        </w:rPr>
        <w:t>o</w:t>
      </w:r>
      <w:r w:rsidRPr="00D03596">
        <w:rPr>
          <w:rFonts w:ascii="Arial" w:hAnsi="Arial" w:cs="Arial"/>
          <w:i/>
          <w:spacing w:val="-1"/>
          <w:sz w:val="20"/>
        </w:rPr>
        <w:t>n</w:t>
      </w:r>
      <w:r w:rsidRPr="00D03596">
        <w:rPr>
          <w:rFonts w:ascii="Arial" w:hAnsi="Arial" w:cs="Arial"/>
          <w:i/>
          <w:sz w:val="20"/>
        </w:rPr>
        <w:t>es</w:t>
      </w:r>
      <w:r w:rsidRPr="00D03596">
        <w:rPr>
          <w:rFonts w:ascii="Arial" w:hAnsi="Arial" w:cs="Arial"/>
          <w:i/>
          <w:spacing w:val="2"/>
          <w:sz w:val="20"/>
        </w:rPr>
        <w:t xml:space="preserve"> </w:t>
      </w:r>
      <w:r w:rsidRPr="00D03596">
        <w:rPr>
          <w:rFonts w:ascii="Arial" w:hAnsi="Arial" w:cs="Arial"/>
          <w:i/>
          <w:spacing w:val="-1"/>
          <w:sz w:val="20"/>
        </w:rPr>
        <w:t>p</w:t>
      </w:r>
      <w:r w:rsidRPr="00D03596">
        <w:rPr>
          <w:rFonts w:ascii="Arial" w:hAnsi="Arial" w:cs="Arial"/>
          <w:i/>
          <w:sz w:val="20"/>
        </w:rPr>
        <w:t>ara</w:t>
      </w:r>
      <w:r w:rsidRPr="00D03596">
        <w:rPr>
          <w:rFonts w:ascii="Arial" w:hAnsi="Arial" w:cs="Arial"/>
          <w:i/>
          <w:spacing w:val="1"/>
          <w:sz w:val="20"/>
        </w:rPr>
        <w:t xml:space="preserve"> </w:t>
      </w:r>
      <w:r w:rsidRPr="00D03596">
        <w:rPr>
          <w:rFonts w:ascii="Arial" w:hAnsi="Arial" w:cs="Arial"/>
          <w:i/>
          <w:spacing w:val="-1"/>
          <w:sz w:val="20"/>
        </w:rPr>
        <w:t>h</w:t>
      </w:r>
      <w:r w:rsidRPr="00D03596">
        <w:rPr>
          <w:rFonts w:ascii="Arial" w:hAnsi="Arial" w:cs="Arial"/>
          <w:i/>
          <w:sz w:val="20"/>
        </w:rPr>
        <w:t>acer</w:t>
      </w:r>
      <w:r w:rsidRPr="00D03596">
        <w:rPr>
          <w:rFonts w:ascii="Arial" w:hAnsi="Arial" w:cs="Arial"/>
          <w:i/>
          <w:spacing w:val="2"/>
          <w:sz w:val="20"/>
        </w:rPr>
        <w:t xml:space="preserve"> </w:t>
      </w:r>
      <w:r w:rsidRPr="00D03596">
        <w:rPr>
          <w:rFonts w:ascii="Arial" w:hAnsi="Arial" w:cs="Arial"/>
          <w:i/>
          <w:sz w:val="20"/>
        </w:rPr>
        <w:t>t</w:t>
      </w:r>
      <w:r w:rsidRPr="00D03596">
        <w:rPr>
          <w:rFonts w:ascii="Arial" w:hAnsi="Arial" w:cs="Arial"/>
          <w:i/>
          <w:spacing w:val="-1"/>
          <w:sz w:val="20"/>
        </w:rPr>
        <w:t>o</w:t>
      </w:r>
      <w:r w:rsidRPr="00D03596">
        <w:rPr>
          <w:rFonts w:ascii="Arial" w:hAnsi="Arial" w:cs="Arial"/>
          <w:i/>
          <w:spacing w:val="1"/>
          <w:sz w:val="20"/>
        </w:rPr>
        <w:t>m</w:t>
      </w:r>
      <w:r w:rsidRPr="00D03596">
        <w:rPr>
          <w:rFonts w:ascii="Arial" w:hAnsi="Arial" w:cs="Arial"/>
          <w:i/>
          <w:sz w:val="20"/>
        </w:rPr>
        <w:t>ar</w:t>
      </w:r>
      <w:r w:rsidRPr="00D03596">
        <w:rPr>
          <w:rFonts w:ascii="Arial" w:hAnsi="Arial" w:cs="Arial"/>
          <w:i/>
          <w:spacing w:val="1"/>
          <w:sz w:val="20"/>
        </w:rPr>
        <w:t xml:space="preserve"> </w:t>
      </w:r>
      <w:r w:rsidRPr="00D03596">
        <w:rPr>
          <w:rFonts w:ascii="Arial" w:hAnsi="Arial" w:cs="Arial"/>
          <w:i/>
          <w:sz w:val="20"/>
        </w:rPr>
        <w:t>la</w:t>
      </w:r>
      <w:r w:rsidRPr="00D03596">
        <w:rPr>
          <w:rFonts w:ascii="Arial" w:hAnsi="Arial" w:cs="Arial"/>
          <w:i/>
          <w:spacing w:val="2"/>
          <w:sz w:val="20"/>
        </w:rPr>
        <w:t xml:space="preserve"> </w:t>
      </w:r>
      <w:r w:rsidRPr="00D03596">
        <w:rPr>
          <w:rFonts w:ascii="Arial" w:hAnsi="Arial" w:cs="Arial"/>
          <w:i/>
          <w:spacing w:val="-1"/>
          <w:sz w:val="20"/>
        </w:rPr>
        <w:t>d</w:t>
      </w:r>
      <w:r w:rsidRPr="00D03596">
        <w:rPr>
          <w:rFonts w:ascii="Arial" w:hAnsi="Arial" w:cs="Arial"/>
          <w:i/>
          <w:sz w:val="20"/>
        </w:rPr>
        <w:t>ecisi</w:t>
      </w:r>
      <w:r w:rsidRPr="00D03596">
        <w:rPr>
          <w:rFonts w:ascii="Arial" w:hAnsi="Arial" w:cs="Arial"/>
          <w:i/>
          <w:spacing w:val="1"/>
          <w:sz w:val="20"/>
        </w:rPr>
        <w:t>ó</w:t>
      </w:r>
      <w:r w:rsidRPr="00D03596">
        <w:rPr>
          <w:rFonts w:ascii="Arial" w:hAnsi="Arial" w:cs="Arial"/>
          <w:i/>
          <w:sz w:val="20"/>
        </w:rPr>
        <w:t>n</w:t>
      </w:r>
      <w:r w:rsidRPr="00D03596">
        <w:rPr>
          <w:rFonts w:ascii="Arial" w:hAnsi="Arial" w:cs="Arial"/>
          <w:i/>
          <w:spacing w:val="1"/>
          <w:sz w:val="20"/>
        </w:rPr>
        <w:t xml:space="preserve"> </w:t>
      </w:r>
      <w:r w:rsidRPr="00D03596">
        <w:rPr>
          <w:rFonts w:ascii="Arial" w:hAnsi="Arial" w:cs="Arial"/>
          <w:i/>
          <w:sz w:val="20"/>
        </w:rPr>
        <w:t>a</w:t>
      </w:r>
      <w:r w:rsidRPr="00D03596">
        <w:rPr>
          <w:rFonts w:ascii="Arial" w:hAnsi="Arial" w:cs="Arial"/>
          <w:i/>
          <w:spacing w:val="-1"/>
          <w:sz w:val="20"/>
        </w:rPr>
        <w:t>d</w:t>
      </w:r>
      <w:r w:rsidRPr="00D03596">
        <w:rPr>
          <w:rFonts w:ascii="Arial" w:hAnsi="Arial" w:cs="Arial"/>
          <w:i/>
          <w:sz w:val="20"/>
        </w:rPr>
        <w:t>ecua</w:t>
      </w:r>
      <w:r w:rsidRPr="00D03596">
        <w:rPr>
          <w:rFonts w:ascii="Arial" w:hAnsi="Arial" w:cs="Arial"/>
          <w:i/>
          <w:spacing w:val="-1"/>
          <w:sz w:val="20"/>
        </w:rPr>
        <w:t>d</w:t>
      </w:r>
      <w:r w:rsidRPr="00D03596">
        <w:rPr>
          <w:rFonts w:ascii="Arial" w:hAnsi="Arial" w:cs="Arial"/>
          <w:i/>
          <w:sz w:val="20"/>
        </w:rPr>
        <w:t>a</w:t>
      </w:r>
      <w:r w:rsidRPr="00D03596">
        <w:rPr>
          <w:rFonts w:ascii="Arial" w:hAnsi="Arial" w:cs="Arial"/>
          <w:i/>
          <w:spacing w:val="2"/>
          <w:sz w:val="20"/>
        </w:rPr>
        <w:t xml:space="preserve"> </w:t>
      </w:r>
      <w:r w:rsidRPr="00D03596">
        <w:rPr>
          <w:rFonts w:ascii="Arial" w:hAnsi="Arial" w:cs="Arial"/>
          <w:i/>
          <w:sz w:val="20"/>
        </w:rPr>
        <w:t>resp</w:t>
      </w:r>
      <w:r w:rsidRPr="00D03596">
        <w:rPr>
          <w:rFonts w:ascii="Arial" w:hAnsi="Arial" w:cs="Arial"/>
          <w:i/>
          <w:spacing w:val="-2"/>
          <w:sz w:val="20"/>
        </w:rPr>
        <w:t>e</w:t>
      </w:r>
      <w:r w:rsidRPr="00D03596">
        <w:rPr>
          <w:rFonts w:ascii="Arial" w:hAnsi="Arial" w:cs="Arial"/>
          <w:i/>
          <w:sz w:val="20"/>
        </w:rPr>
        <w:t>c</w:t>
      </w:r>
      <w:r w:rsidRPr="00D03596">
        <w:rPr>
          <w:rFonts w:ascii="Arial" w:hAnsi="Arial" w:cs="Arial"/>
          <w:i/>
          <w:spacing w:val="-2"/>
          <w:sz w:val="20"/>
        </w:rPr>
        <w:t>t</w:t>
      </w:r>
      <w:r w:rsidRPr="00D03596">
        <w:rPr>
          <w:rFonts w:ascii="Arial" w:hAnsi="Arial" w:cs="Arial"/>
          <w:i/>
          <w:sz w:val="20"/>
        </w:rPr>
        <w:t>o</w:t>
      </w:r>
      <w:r w:rsidRPr="00D03596">
        <w:rPr>
          <w:rFonts w:ascii="Arial" w:hAnsi="Arial" w:cs="Arial"/>
          <w:i/>
          <w:spacing w:val="3"/>
          <w:sz w:val="20"/>
        </w:rPr>
        <w:t xml:space="preserve"> </w:t>
      </w:r>
      <w:r w:rsidRPr="00D03596">
        <w:rPr>
          <w:rFonts w:ascii="Arial" w:hAnsi="Arial" w:cs="Arial"/>
          <w:i/>
          <w:sz w:val="20"/>
        </w:rPr>
        <w:t>a</w:t>
      </w:r>
      <w:r w:rsidRPr="00D03596">
        <w:rPr>
          <w:rFonts w:ascii="Arial" w:hAnsi="Arial" w:cs="Arial"/>
          <w:i/>
          <w:spacing w:val="2"/>
          <w:sz w:val="20"/>
        </w:rPr>
        <w:t xml:space="preserve"> </w:t>
      </w:r>
      <w:r w:rsidRPr="00D03596">
        <w:rPr>
          <w:rFonts w:ascii="Arial" w:hAnsi="Arial" w:cs="Arial"/>
          <w:i/>
          <w:sz w:val="20"/>
        </w:rPr>
        <w:t>la</w:t>
      </w:r>
      <w:r w:rsidRPr="00D03596">
        <w:rPr>
          <w:rFonts w:ascii="Arial" w:hAnsi="Arial" w:cs="Arial"/>
          <w:i/>
          <w:spacing w:val="2"/>
          <w:sz w:val="20"/>
        </w:rPr>
        <w:t xml:space="preserve"> </w:t>
      </w:r>
      <w:r w:rsidRPr="00D03596">
        <w:rPr>
          <w:rFonts w:ascii="Arial" w:hAnsi="Arial" w:cs="Arial"/>
          <w:i/>
          <w:sz w:val="20"/>
        </w:rPr>
        <w:t>c</w:t>
      </w:r>
      <w:r w:rsidRPr="00D03596">
        <w:rPr>
          <w:rFonts w:ascii="Arial" w:hAnsi="Arial" w:cs="Arial"/>
          <w:i/>
          <w:spacing w:val="1"/>
          <w:sz w:val="20"/>
        </w:rPr>
        <w:t>om</w:t>
      </w:r>
      <w:r w:rsidRPr="00D03596">
        <w:rPr>
          <w:rFonts w:ascii="Arial" w:hAnsi="Arial" w:cs="Arial"/>
          <w:i/>
          <w:spacing w:val="-1"/>
          <w:sz w:val="20"/>
        </w:rPr>
        <w:t>p</w:t>
      </w:r>
      <w:r w:rsidRPr="00D03596">
        <w:rPr>
          <w:rFonts w:ascii="Arial" w:hAnsi="Arial" w:cs="Arial"/>
          <w:i/>
          <w:sz w:val="20"/>
        </w:rPr>
        <w:t>ra</w:t>
      </w:r>
      <w:r w:rsidRPr="00D03596">
        <w:rPr>
          <w:rFonts w:ascii="Arial" w:hAnsi="Arial" w:cs="Arial"/>
          <w:i/>
          <w:spacing w:val="1"/>
          <w:sz w:val="20"/>
        </w:rPr>
        <w:t xml:space="preserve"> </w:t>
      </w:r>
      <w:r w:rsidRPr="00D03596">
        <w:rPr>
          <w:rFonts w:ascii="Arial" w:hAnsi="Arial" w:cs="Arial"/>
          <w:i/>
          <w:sz w:val="20"/>
        </w:rPr>
        <w:t>o</w:t>
      </w:r>
      <w:r w:rsidRPr="00D03596">
        <w:rPr>
          <w:rFonts w:ascii="Arial" w:hAnsi="Arial" w:cs="Arial"/>
          <w:i/>
          <w:spacing w:val="3"/>
          <w:sz w:val="20"/>
        </w:rPr>
        <w:t xml:space="preserve"> </w:t>
      </w:r>
      <w:r w:rsidRPr="00D03596">
        <w:rPr>
          <w:rFonts w:ascii="Arial" w:hAnsi="Arial" w:cs="Arial"/>
          <w:i/>
          <w:spacing w:val="-1"/>
          <w:sz w:val="20"/>
        </w:rPr>
        <w:t>n</w:t>
      </w:r>
      <w:r w:rsidRPr="00D03596">
        <w:rPr>
          <w:rFonts w:ascii="Arial" w:hAnsi="Arial" w:cs="Arial"/>
          <w:i/>
          <w:sz w:val="20"/>
        </w:rPr>
        <w:t>eg</w:t>
      </w:r>
      <w:r w:rsidRPr="00D03596">
        <w:rPr>
          <w:rFonts w:ascii="Arial" w:hAnsi="Arial" w:cs="Arial"/>
          <w:i/>
          <w:spacing w:val="1"/>
          <w:sz w:val="20"/>
        </w:rPr>
        <w:t>o</w:t>
      </w:r>
      <w:r w:rsidRPr="00D03596">
        <w:rPr>
          <w:rFonts w:ascii="Arial" w:hAnsi="Arial" w:cs="Arial"/>
          <w:i/>
          <w:sz w:val="20"/>
        </w:rPr>
        <w:t>ci</w:t>
      </w:r>
      <w:r w:rsidRPr="00D03596">
        <w:rPr>
          <w:rFonts w:ascii="Arial" w:hAnsi="Arial" w:cs="Arial"/>
          <w:i/>
          <w:spacing w:val="-3"/>
          <w:sz w:val="20"/>
        </w:rPr>
        <w:t>a</w:t>
      </w:r>
      <w:r w:rsidRPr="00D03596">
        <w:rPr>
          <w:rFonts w:ascii="Arial" w:hAnsi="Arial" w:cs="Arial"/>
          <w:i/>
          <w:sz w:val="20"/>
        </w:rPr>
        <w:t>ci</w:t>
      </w:r>
      <w:r w:rsidRPr="00D03596">
        <w:rPr>
          <w:rFonts w:ascii="Arial" w:hAnsi="Arial" w:cs="Arial"/>
          <w:i/>
          <w:spacing w:val="1"/>
          <w:sz w:val="20"/>
        </w:rPr>
        <w:t>ó</w:t>
      </w:r>
      <w:r w:rsidRPr="00D03596">
        <w:rPr>
          <w:rFonts w:ascii="Arial" w:hAnsi="Arial" w:cs="Arial"/>
          <w:i/>
          <w:sz w:val="20"/>
        </w:rPr>
        <w:t xml:space="preserve">n </w:t>
      </w:r>
      <w:r w:rsidRPr="00D03596">
        <w:rPr>
          <w:rFonts w:ascii="Arial" w:hAnsi="Arial" w:cs="Arial"/>
          <w:i/>
          <w:spacing w:val="-1"/>
          <w:sz w:val="20"/>
        </w:rPr>
        <w:t>qu</w:t>
      </w:r>
      <w:r w:rsidRPr="00D03596">
        <w:rPr>
          <w:rFonts w:ascii="Arial" w:hAnsi="Arial" w:cs="Arial"/>
          <w:i/>
          <w:sz w:val="20"/>
        </w:rPr>
        <w:t>e</w:t>
      </w:r>
      <w:r w:rsidRPr="00D03596">
        <w:rPr>
          <w:rFonts w:ascii="Arial" w:hAnsi="Arial" w:cs="Arial"/>
          <w:i/>
          <w:spacing w:val="1"/>
          <w:sz w:val="20"/>
        </w:rPr>
        <w:t xml:space="preserve"> </w:t>
      </w:r>
      <w:r w:rsidRPr="00D03596">
        <w:rPr>
          <w:rFonts w:ascii="Arial" w:hAnsi="Arial" w:cs="Arial"/>
          <w:i/>
          <w:sz w:val="20"/>
        </w:rPr>
        <w:t>se</w:t>
      </w:r>
      <w:r w:rsidRPr="00D03596">
        <w:rPr>
          <w:rFonts w:ascii="Arial" w:hAnsi="Arial" w:cs="Arial"/>
          <w:i/>
          <w:spacing w:val="1"/>
          <w:sz w:val="20"/>
        </w:rPr>
        <w:t xml:space="preserve"> </w:t>
      </w:r>
      <w:r w:rsidRPr="00D03596">
        <w:rPr>
          <w:rFonts w:ascii="Arial" w:hAnsi="Arial" w:cs="Arial"/>
          <w:i/>
          <w:spacing w:val="-1"/>
          <w:sz w:val="20"/>
        </w:rPr>
        <w:t>d</w:t>
      </w:r>
      <w:r w:rsidRPr="00D03596">
        <w:rPr>
          <w:rFonts w:ascii="Arial" w:hAnsi="Arial" w:cs="Arial"/>
          <w:i/>
          <w:sz w:val="20"/>
        </w:rPr>
        <w:t>e</w:t>
      </w:r>
      <w:r w:rsidRPr="00D03596">
        <w:rPr>
          <w:rFonts w:ascii="Arial" w:hAnsi="Arial" w:cs="Arial"/>
          <w:i/>
          <w:spacing w:val="-3"/>
          <w:sz w:val="20"/>
        </w:rPr>
        <w:t>b</w:t>
      </w:r>
      <w:r w:rsidRPr="00D03596">
        <w:rPr>
          <w:rFonts w:ascii="Arial" w:hAnsi="Arial" w:cs="Arial"/>
          <w:i/>
          <w:sz w:val="20"/>
        </w:rPr>
        <w:t>e</w:t>
      </w:r>
      <w:r w:rsidRPr="00D03596">
        <w:rPr>
          <w:rFonts w:ascii="Arial" w:hAnsi="Arial" w:cs="Arial"/>
          <w:i/>
          <w:spacing w:val="1"/>
          <w:sz w:val="20"/>
        </w:rPr>
        <w:t xml:space="preserve"> </w:t>
      </w:r>
      <w:r w:rsidRPr="00D03596">
        <w:rPr>
          <w:rFonts w:ascii="Arial" w:hAnsi="Arial" w:cs="Arial"/>
          <w:i/>
          <w:spacing w:val="-1"/>
          <w:sz w:val="20"/>
        </w:rPr>
        <w:t>h</w:t>
      </w:r>
      <w:r w:rsidRPr="00D03596">
        <w:rPr>
          <w:rFonts w:ascii="Arial" w:hAnsi="Arial" w:cs="Arial"/>
          <w:i/>
          <w:sz w:val="20"/>
        </w:rPr>
        <w:t>acer.</w:t>
      </w:r>
    </w:p>
    <w:p w14:paraId="16BB8F9B" w14:textId="77777777" w:rsidR="00D03596" w:rsidRPr="00D03596" w:rsidRDefault="00D03596" w:rsidP="00D03596">
      <w:pPr>
        <w:spacing w:before="7" w:after="0" w:line="190" w:lineRule="exact"/>
        <w:rPr>
          <w:rFonts w:ascii="Arial" w:hAnsi="Arial" w:cs="Arial"/>
          <w:i/>
          <w:sz w:val="18"/>
          <w:szCs w:val="19"/>
        </w:rPr>
      </w:pPr>
    </w:p>
    <w:p w14:paraId="523BCE29" w14:textId="168666DC" w:rsidR="00D03596" w:rsidRPr="00D03596" w:rsidRDefault="00D03596" w:rsidP="00D03596">
      <w:pPr>
        <w:spacing w:after="0" w:line="277" w:lineRule="auto"/>
        <w:ind w:left="100" w:right="53"/>
        <w:jc w:val="both"/>
        <w:rPr>
          <w:rFonts w:ascii="Arial" w:hAnsi="Arial" w:cs="Arial"/>
          <w:sz w:val="20"/>
        </w:rPr>
      </w:pPr>
      <w:r w:rsidRPr="00D03596">
        <w:rPr>
          <w:rFonts w:ascii="Arial" w:hAnsi="Arial" w:cs="Arial"/>
          <w:b/>
          <w:bCs/>
          <w:i/>
          <w:sz w:val="20"/>
        </w:rPr>
        <w:t>El</w:t>
      </w:r>
      <w:r w:rsidRPr="00D03596">
        <w:rPr>
          <w:rFonts w:ascii="Arial" w:hAnsi="Arial" w:cs="Arial"/>
          <w:b/>
          <w:bCs/>
          <w:i/>
          <w:spacing w:val="35"/>
          <w:sz w:val="20"/>
        </w:rPr>
        <w:t xml:space="preserve"> </w:t>
      </w:r>
      <w:r w:rsidRPr="00D03596">
        <w:rPr>
          <w:rFonts w:ascii="Arial" w:hAnsi="Arial" w:cs="Arial"/>
          <w:b/>
          <w:bCs/>
          <w:i/>
          <w:spacing w:val="-1"/>
          <w:sz w:val="20"/>
        </w:rPr>
        <w:t>pode</w:t>
      </w:r>
      <w:r w:rsidRPr="00D03596">
        <w:rPr>
          <w:rFonts w:ascii="Arial" w:hAnsi="Arial" w:cs="Arial"/>
          <w:b/>
          <w:bCs/>
          <w:i/>
          <w:sz w:val="20"/>
        </w:rPr>
        <w:t>r</w:t>
      </w:r>
      <w:r w:rsidRPr="00D03596">
        <w:rPr>
          <w:rFonts w:ascii="Arial" w:hAnsi="Arial" w:cs="Arial"/>
          <w:b/>
          <w:bCs/>
          <w:i/>
          <w:spacing w:val="35"/>
          <w:sz w:val="20"/>
        </w:rPr>
        <w:t xml:space="preserve"> </w:t>
      </w:r>
      <w:r w:rsidRPr="00D03596">
        <w:rPr>
          <w:rFonts w:ascii="Arial" w:hAnsi="Arial" w:cs="Arial"/>
          <w:b/>
          <w:bCs/>
          <w:i/>
          <w:spacing w:val="-1"/>
          <w:sz w:val="20"/>
        </w:rPr>
        <w:t>d</w:t>
      </w:r>
      <w:r w:rsidRPr="00D03596">
        <w:rPr>
          <w:rFonts w:ascii="Arial" w:hAnsi="Arial" w:cs="Arial"/>
          <w:b/>
          <w:bCs/>
          <w:i/>
          <w:sz w:val="20"/>
        </w:rPr>
        <w:t>e</w:t>
      </w:r>
      <w:r w:rsidRPr="00D03596">
        <w:rPr>
          <w:rFonts w:ascii="Arial" w:hAnsi="Arial" w:cs="Arial"/>
          <w:b/>
          <w:bCs/>
          <w:i/>
          <w:spacing w:val="33"/>
          <w:sz w:val="20"/>
        </w:rPr>
        <w:t xml:space="preserve"> </w:t>
      </w:r>
      <w:r w:rsidRPr="00D03596">
        <w:rPr>
          <w:rFonts w:ascii="Arial" w:hAnsi="Arial" w:cs="Arial"/>
          <w:b/>
          <w:bCs/>
          <w:i/>
          <w:spacing w:val="-1"/>
          <w:sz w:val="20"/>
        </w:rPr>
        <w:t>ne</w:t>
      </w:r>
      <w:r w:rsidRPr="00D03596">
        <w:rPr>
          <w:rFonts w:ascii="Arial" w:hAnsi="Arial" w:cs="Arial"/>
          <w:b/>
          <w:bCs/>
          <w:i/>
          <w:spacing w:val="1"/>
          <w:sz w:val="20"/>
        </w:rPr>
        <w:t>g</w:t>
      </w:r>
      <w:r w:rsidRPr="00D03596">
        <w:rPr>
          <w:rFonts w:ascii="Arial" w:hAnsi="Arial" w:cs="Arial"/>
          <w:b/>
          <w:bCs/>
          <w:i/>
          <w:spacing w:val="-1"/>
          <w:sz w:val="20"/>
        </w:rPr>
        <w:t>o</w:t>
      </w:r>
      <w:r w:rsidRPr="00D03596">
        <w:rPr>
          <w:rFonts w:ascii="Arial" w:hAnsi="Arial" w:cs="Arial"/>
          <w:b/>
          <w:bCs/>
          <w:i/>
          <w:spacing w:val="1"/>
          <w:sz w:val="20"/>
        </w:rPr>
        <w:t>ci</w:t>
      </w:r>
      <w:r w:rsidRPr="00D03596">
        <w:rPr>
          <w:rFonts w:ascii="Arial" w:hAnsi="Arial" w:cs="Arial"/>
          <w:b/>
          <w:bCs/>
          <w:i/>
          <w:spacing w:val="-1"/>
          <w:sz w:val="20"/>
        </w:rPr>
        <w:t>ac</w:t>
      </w:r>
      <w:r w:rsidRPr="00D03596">
        <w:rPr>
          <w:rFonts w:ascii="Arial" w:hAnsi="Arial" w:cs="Arial"/>
          <w:b/>
          <w:bCs/>
          <w:i/>
          <w:spacing w:val="1"/>
          <w:sz w:val="20"/>
        </w:rPr>
        <w:t>i</w:t>
      </w:r>
      <w:r w:rsidRPr="00D03596">
        <w:rPr>
          <w:rFonts w:ascii="Arial" w:hAnsi="Arial" w:cs="Arial"/>
          <w:b/>
          <w:bCs/>
          <w:i/>
          <w:spacing w:val="-1"/>
          <w:sz w:val="20"/>
        </w:rPr>
        <w:t>ó</w:t>
      </w:r>
      <w:r w:rsidRPr="00D03596">
        <w:rPr>
          <w:rFonts w:ascii="Arial" w:hAnsi="Arial" w:cs="Arial"/>
          <w:b/>
          <w:bCs/>
          <w:i/>
          <w:sz w:val="20"/>
        </w:rPr>
        <w:t>n</w:t>
      </w:r>
      <w:r w:rsidRPr="00D03596">
        <w:rPr>
          <w:rFonts w:ascii="Arial" w:hAnsi="Arial" w:cs="Arial"/>
          <w:b/>
          <w:bCs/>
          <w:i/>
          <w:spacing w:val="33"/>
          <w:sz w:val="20"/>
        </w:rPr>
        <w:t xml:space="preserve"> </w:t>
      </w:r>
      <w:r w:rsidRPr="00D03596">
        <w:rPr>
          <w:rFonts w:ascii="Arial" w:hAnsi="Arial" w:cs="Arial"/>
          <w:b/>
          <w:bCs/>
          <w:i/>
          <w:sz w:val="20"/>
        </w:rPr>
        <w:t>o</w:t>
      </w:r>
      <w:r w:rsidRPr="00D03596">
        <w:rPr>
          <w:rFonts w:ascii="Arial" w:hAnsi="Arial" w:cs="Arial"/>
          <w:b/>
          <w:bCs/>
          <w:i/>
          <w:spacing w:val="33"/>
          <w:sz w:val="20"/>
        </w:rPr>
        <w:t xml:space="preserve"> </w:t>
      </w:r>
      <w:r w:rsidRPr="00D03596">
        <w:rPr>
          <w:rFonts w:ascii="Arial" w:hAnsi="Arial" w:cs="Arial"/>
          <w:b/>
          <w:bCs/>
          <w:i/>
          <w:spacing w:val="1"/>
          <w:sz w:val="20"/>
        </w:rPr>
        <w:t>c</w:t>
      </w:r>
      <w:r w:rsidRPr="00D03596">
        <w:rPr>
          <w:rFonts w:ascii="Arial" w:hAnsi="Arial" w:cs="Arial"/>
          <w:b/>
          <w:bCs/>
          <w:i/>
          <w:spacing w:val="-1"/>
          <w:sz w:val="20"/>
        </w:rPr>
        <w:t>o</w:t>
      </w:r>
      <w:r w:rsidRPr="00D03596">
        <w:rPr>
          <w:rFonts w:ascii="Arial" w:hAnsi="Arial" w:cs="Arial"/>
          <w:b/>
          <w:bCs/>
          <w:i/>
          <w:sz w:val="20"/>
        </w:rPr>
        <w:t>mpr</w:t>
      </w:r>
      <w:r w:rsidRPr="00D03596">
        <w:rPr>
          <w:rFonts w:ascii="Arial" w:hAnsi="Arial" w:cs="Arial"/>
          <w:b/>
          <w:bCs/>
          <w:i/>
          <w:spacing w:val="-1"/>
          <w:sz w:val="20"/>
        </w:rPr>
        <w:t>a</w:t>
      </w:r>
      <w:r w:rsidRPr="00D03596">
        <w:rPr>
          <w:rFonts w:ascii="Arial" w:hAnsi="Arial" w:cs="Arial"/>
          <w:b/>
          <w:bCs/>
          <w:i/>
          <w:sz w:val="20"/>
        </w:rPr>
        <w:t>:</w:t>
      </w:r>
      <w:r w:rsidRPr="00D03596">
        <w:rPr>
          <w:rFonts w:ascii="Arial" w:hAnsi="Arial" w:cs="Arial"/>
          <w:b/>
          <w:bCs/>
          <w:i/>
          <w:spacing w:val="36"/>
          <w:sz w:val="20"/>
        </w:rPr>
        <w:t xml:space="preserve"> </w:t>
      </w:r>
      <w:r w:rsidRPr="00D03596">
        <w:rPr>
          <w:rFonts w:ascii="Arial" w:hAnsi="Arial" w:cs="Arial"/>
          <w:i/>
          <w:sz w:val="20"/>
        </w:rPr>
        <w:t>Es</w:t>
      </w:r>
      <w:r w:rsidRPr="00D03596">
        <w:rPr>
          <w:rFonts w:ascii="Arial" w:hAnsi="Arial" w:cs="Arial"/>
          <w:i/>
          <w:spacing w:val="35"/>
          <w:sz w:val="20"/>
        </w:rPr>
        <w:t xml:space="preserve"> </w:t>
      </w:r>
      <w:r w:rsidRPr="00D03596">
        <w:rPr>
          <w:rFonts w:ascii="Arial" w:hAnsi="Arial" w:cs="Arial"/>
          <w:i/>
          <w:sz w:val="20"/>
        </w:rPr>
        <w:t>la</w:t>
      </w:r>
      <w:r w:rsidRPr="00D03596">
        <w:rPr>
          <w:rFonts w:ascii="Arial" w:hAnsi="Arial" w:cs="Arial"/>
          <w:i/>
          <w:spacing w:val="34"/>
          <w:sz w:val="20"/>
        </w:rPr>
        <w:t xml:space="preserve"> </w:t>
      </w:r>
      <w:r w:rsidRPr="00D03596">
        <w:rPr>
          <w:rFonts w:ascii="Arial" w:hAnsi="Arial" w:cs="Arial"/>
          <w:i/>
          <w:sz w:val="20"/>
        </w:rPr>
        <w:t>ca</w:t>
      </w:r>
      <w:r w:rsidRPr="00D03596">
        <w:rPr>
          <w:rFonts w:ascii="Arial" w:hAnsi="Arial" w:cs="Arial"/>
          <w:i/>
          <w:spacing w:val="-1"/>
          <w:sz w:val="20"/>
        </w:rPr>
        <w:t>p</w:t>
      </w:r>
      <w:r w:rsidRPr="00D03596">
        <w:rPr>
          <w:rFonts w:ascii="Arial" w:hAnsi="Arial" w:cs="Arial"/>
          <w:i/>
          <w:sz w:val="20"/>
        </w:rPr>
        <w:t>aci</w:t>
      </w:r>
      <w:r w:rsidRPr="00D03596">
        <w:rPr>
          <w:rFonts w:ascii="Arial" w:hAnsi="Arial" w:cs="Arial"/>
          <w:i/>
          <w:spacing w:val="-1"/>
          <w:sz w:val="20"/>
        </w:rPr>
        <w:t>d</w:t>
      </w:r>
      <w:r w:rsidRPr="00D03596">
        <w:rPr>
          <w:rFonts w:ascii="Arial" w:hAnsi="Arial" w:cs="Arial"/>
          <w:i/>
          <w:spacing w:val="-3"/>
          <w:sz w:val="20"/>
        </w:rPr>
        <w:t>a</w:t>
      </w:r>
      <w:r w:rsidRPr="00D03596">
        <w:rPr>
          <w:rFonts w:ascii="Arial" w:hAnsi="Arial" w:cs="Arial"/>
          <w:i/>
          <w:sz w:val="20"/>
        </w:rPr>
        <w:t>d</w:t>
      </w:r>
      <w:r w:rsidRPr="00D03596">
        <w:rPr>
          <w:rFonts w:ascii="Arial" w:hAnsi="Arial" w:cs="Arial"/>
          <w:i/>
          <w:spacing w:val="33"/>
          <w:sz w:val="20"/>
        </w:rPr>
        <w:t xml:space="preserve"> </w:t>
      </w:r>
      <w:r w:rsidRPr="00D03596">
        <w:rPr>
          <w:rFonts w:ascii="Arial" w:hAnsi="Arial" w:cs="Arial"/>
          <w:i/>
          <w:sz w:val="20"/>
        </w:rPr>
        <w:t>o</w:t>
      </w:r>
      <w:r w:rsidRPr="00D03596">
        <w:rPr>
          <w:rFonts w:ascii="Arial" w:hAnsi="Arial" w:cs="Arial"/>
          <w:i/>
          <w:spacing w:val="35"/>
          <w:sz w:val="20"/>
        </w:rPr>
        <w:t xml:space="preserve"> </w:t>
      </w:r>
      <w:r w:rsidRPr="00D03596">
        <w:rPr>
          <w:rFonts w:ascii="Arial" w:hAnsi="Arial" w:cs="Arial"/>
          <w:i/>
          <w:spacing w:val="-1"/>
          <w:sz w:val="20"/>
        </w:rPr>
        <w:t>h</w:t>
      </w:r>
      <w:r w:rsidRPr="00D03596">
        <w:rPr>
          <w:rFonts w:ascii="Arial" w:hAnsi="Arial" w:cs="Arial"/>
          <w:i/>
          <w:sz w:val="20"/>
        </w:rPr>
        <w:t>a</w:t>
      </w:r>
      <w:r w:rsidRPr="00D03596">
        <w:rPr>
          <w:rFonts w:ascii="Arial" w:hAnsi="Arial" w:cs="Arial"/>
          <w:i/>
          <w:spacing w:val="-1"/>
          <w:sz w:val="20"/>
        </w:rPr>
        <w:t>b</w:t>
      </w:r>
      <w:r w:rsidRPr="00D03596">
        <w:rPr>
          <w:rFonts w:ascii="Arial" w:hAnsi="Arial" w:cs="Arial"/>
          <w:i/>
          <w:sz w:val="20"/>
        </w:rPr>
        <w:t>ili</w:t>
      </w:r>
      <w:r w:rsidRPr="00D03596">
        <w:rPr>
          <w:rFonts w:ascii="Arial" w:hAnsi="Arial" w:cs="Arial"/>
          <w:i/>
          <w:spacing w:val="-1"/>
          <w:sz w:val="20"/>
        </w:rPr>
        <w:t>d</w:t>
      </w:r>
      <w:r w:rsidRPr="00D03596">
        <w:rPr>
          <w:rFonts w:ascii="Arial" w:hAnsi="Arial" w:cs="Arial"/>
          <w:i/>
          <w:sz w:val="20"/>
        </w:rPr>
        <w:t>ad</w:t>
      </w:r>
      <w:r w:rsidRPr="00D03596">
        <w:rPr>
          <w:rFonts w:ascii="Arial" w:hAnsi="Arial" w:cs="Arial"/>
          <w:i/>
          <w:spacing w:val="33"/>
          <w:sz w:val="20"/>
        </w:rPr>
        <w:t xml:space="preserve"> </w:t>
      </w:r>
      <w:r w:rsidRPr="00D03596">
        <w:rPr>
          <w:rFonts w:ascii="Arial" w:hAnsi="Arial" w:cs="Arial"/>
          <w:i/>
          <w:spacing w:val="-1"/>
          <w:sz w:val="20"/>
        </w:rPr>
        <w:t>p</w:t>
      </w:r>
      <w:r w:rsidRPr="00D03596">
        <w:rPr>
          <w:rFonts w:ascii="Arial" w:hAnsi="Arial" w:cs="Arial"/>
          <w:i/>
          <w:sz w:val="20"/>
        </w:rPr>
        <w:t>ara</w:t>
      </w:r>
      <w:r w:rsidRPr="00D03596">
        <w:rPr>
          <w:rFonts w:ascii="Arial" w:hAnsi="Arial" w:cs="Arial"/>
          <w:i/>
          <w:spacing w:val="34"/>
          <w:sz w:val="20"/>
        </w:rPr>
        <w:t xml:space="preserve"> </w:t>
      </w:r>
      <w:r w:rsidRPr="00D03596">
        <w:rPr>
          <w:rFonts w:ascii="Arial" w:hAnsi="Arial" w:cs="Arial"/>
          <w:i/>
          <w:sz w:val="20"/>
        </w:rPr>
        <w:t>c</w:t>
      </w:r>
      <w:r w:rsidRPr="00D03596">
        <w:rPr>
          <w:rFonts w:ascii="Arial" w:hAnsi="Arial" w:cs="Arial"/>
          <w:i/>
          <w:spacing w:val="1"/>
          <w:sz w:val="20"/>
        </w:rPr>
        <w:t>o</w:t>
      </w:r>
      <w:r w:rsidRPr="00D03596">
        <w:rPr>
          <w:rFonts w:ascii="Arial" w:hAnsi="Arial" w:cs="Arial"/>
          <w:i/>
          <w:spacing w:val="-1"/>
          <w:sz w:val="20"/>
        </w:rPr>
        <w:t>n</w:t>
      </w:r>
      <w:r w:rsidRPr="00D03596">
        <w:rPr>
          <w:rFonts w:ascii="Arial" w:hAnsi="Arial" w:cs="Arial"/>
          <w:i/>
          <w:sz w:val="20"/>
        </w:rPr>
        <w:t>se</w:t>
      </w:r>
      <w:r w:rsidRPr="00D03596">
        <w:rPr>
          <w:rFonts w:ascii="Arial" w:hAnsi="Arial" w:cs="Arial"/>
          <w:i/>
          <w:spacing w:val="-3"/>
          <w:sz w:val="20"/>
        </w:rPr>
        <w:t>g</w:t>
      </w:r>
      <w:r w:rsidRPr="00D03596">
        <w:rPr>
          <w:rFonts w:ascii="Arial" w:hAnsi="Arial" w:cs="Arial"/>
          <w:i/>
          <w:spacing w:val="-1"/>
          <w:sz w:val="20"/>
        </w:rPr>
        <w:t>u</w:t>
      </w:r>
      <w:r w:rsidRPr="00D03596">
        <w:rPr>
          <w:rFonts w:ascii="Arial" w:hAnsi="Arial" w:cs="Arial"/>
          <w:i/>
          <w:sz w:val="20"/>
        </w:rPr>
        <w:t>ir</w:t>
      </w:r>
      <w:r w:rsidRPr="00D03596">
        <w:rPr>
          <w:rFonts w:ascii="Arial" w:hAnsi="Arial" w:cs="Arial"/>
          <w:i/>
          <w:spacing w:val="34"/>
          <w:sz w:val="20"/>
        </w:rPr>
        <w:t xml:space="preserve"> </w:t>
      </w:r>
      <w:r w:rsidRPr="00D03596">
        <w:rPr>
          <w:rFonts w:ascii="Arial" w:hAnsi="Arial" w:cs="Arial"/>
          <w:i/>
          <w:sz w:val="20"/>
        </w:rPr>
        <w:t>l</w:t>
      </w:r>
      <w:r w:rsidRPr="00D03596">
        <w:rPr>
          <w:rFonts w:ascii="Arial" w:hAnsi="Arial" w:cs="Arial"/>
          <w:i/>
          <w:spacing w:val="1"/>
          <w:sz w:val="20"/>
        </w:rPr>
        <w:t>o</w:t>
      </w:r>
      <w:r w:rsidRPr="00D03596">
        <w:rPr>
          <w:rFonts w:ascii="Arial" w:hAnsi="Arial" w:cs="Arial"/>
          <w:i/>
          <w:sz w:val="20"/>
        </w:rPr>
        <w:t>s</w:t>
      </w:r>
      <w:r w:rsidRPr="00D03596">
        <w:rPr>
          <w:rFonts w:ascii="Arial" w:hAnsi="Arial" w:cs="Arial"/>
          <w:i/>
          <w:spacing w:val="34"/>
          <w:sz w:val="20"/>
        </w:rPr>
        <w:t xml:space="preserve"> </w:t>
      </w:r>
      <w:r w:rsidRPr="00D03596">
        <w:rPr>
          <w:rFonts w:ascii="Arial" w:hAnsi="Arial" w:cs="Arial"/>
          <w:i/>
          <w:spacing w:val="-1"/>
          <w:sz w:val="20"/>
        </w:rPr>
        <w:t>p</w:t>
      </w:r>
      <w:r w:rsidRPr="00D03596">
        <w:rPr>
          <w:rFonts w:ascii="Arial" w:hAnsi="Arial" w:cs="Arial"/>
          <w:i/>
          <w:sz w:val="20"/>
        </w:rPr>
        <w:t>r</w:t>
      </w:r>
      <w:r w:rsidRPr="00D03596">
        <w:rPr>
          <w:rFonts w:ascii="Arial" w:hAnsi="Arial" w:cs="Arial"/>
          <w:i/>
          <w:spacing w:val="1"/>
          <w:sz w:val="20"/>
        </w:rPr>
        <w:t>o</w:t>
      </w:r>
      <w:r w:rsidRPr="00D03596">
        <w:rPr>
          <w:rFonts w:ascii="Arial" w:hAnsi="Arial" w:cs="Arial"/>
          <w:i/>
          <w:spacing w:val="-1"/>
          <w:sz w:val="20"/>
        </w:rPr>
        <w:t>p</w:t>
      </w:r>
      <w:r w:rsidRPr="00D03596">
        <w:rPr>
          <w:rFonts w:ascii="Arial" w:hAnsi="Arial" w:cs="Arial"/>
          <w:i/>
          <w:spacing w:val="-3"/>
          <w:sz w:val="20"/>
        </w:rPr>
        <w:t>i</w:t>
      </w:r>
      <w:r w:rsidRPr="00D03596">
        <w:rPr>
          <w:rFonts w:ascii="Arial" w:hAnsi="Arial" w:cs="Arial"/>
          <w:i/>
          <w:spacing w:val="1"/>
          <w:sz w:val="20"/>
        </w:rPr>
        <w:t>o</w:t>
      </w:r>
      <w:r w:rsidRPr="00D03596">
        <w:rPr>
          <w:rFonts w:ascii="Arial" w:hAnsi="Arial" w:cs="Arial"/>
          <w:i/>
          <w:sz w:val="20"/>
        </w:rPr>
        <w:t>s</w:t>
      </w:r>
      <w:r w:rsidRPr="00D03596">
        <w:rPr>
          <w:rFonts w:ascii="Arial" w:hAnsi="Arial" w:cs="Arial"/>
          <w:i/>
          <w:spacing w:val="34"/>
          <w:sz w:val="20"/>
        </w:rPr>
        <w:t xml:space="preserve"> </w:t>
      </w:r>
      <w:r w:rsidRPr="00D03596">
        <w:rPr>
          <w:rFonts w:ascii="Arial" w:hAnsi="Arial" w:cs="Arial"/>
          <w:i/>
          <w:spacing w:val="1"/>
          <w:sz w:val="20"/>
        </w:rPr>
        <w:t>o</w:t>
      </w:r>
      <w:r w:rsidRPr="00D03596">
        <w:rPr>
          <w:rFonts w:ascii="Arial" w:hAnsi="Arial" w:cs="Arial"/>
          <w:i/>
          <w:spacing w:val="-1"/>
          <w:sz w:val="20"/>
        </w:rPr>
        <w:t>b</w:t>
      </w:r>
      <w:r w:rsidRPr="00D03596">
        <w:rPr>
          <w:rFonts w:ascii="Arial" w:hAnsi="Arial" w:cs="Arial"/>
          <w:i/>
          <w:spacing w:val="-2"/>
          <w:sz w:val="20"/>
        </w:rPr>
        <w:t>j</w:t>
      </w:r>
      <w:r w:rsidRPr="00D03596">
        <w:rPr>
          <w:rFonts w:ascii="Arial" w:hAnsi="Arial" w:cs="Arial"/>
          <w:i/>
          <w:sz w:val="20"/>
        </w:rPr>
        <w:t>e</w:t>
      </w:r>
      <w:r w:rsidRPr="00D03596">
        <w:rPr>
          <w:rFonts w:ascii="Arial" w:hAnsi="Arial" w:cs="Arial"/>
          <w:i/>
          <w:spacing w:val="1"/>
          <w:sz w:val="20"/>
        </w:rPr>
        <w:t>t</w:t>
      </w:r>
      <w:r w:rsidRPr="00D03596">
        <w:rPr>
          <w:rFonts w:ascii="Arial" w:hAnsi="Arial" w:cs="Arial"/>
          <w:i/>
          <w:sz w:val="20"/>
        </w:rPr>
        <w:t>i</w:t>
      </w:r>
      <w:r w:rsidRPr="00D03596">
        <w:rPr>
          <w:rFonts w:ascii="Arial" w:hAnsi="Arial" w:cs="Arial"/>
          <w:i/>
          <w:spacing w:val="-2"/>
          <w:sz w:val="20"/>
        </w:rPr>
        <w:t>v</w:t>
      </w:r>
      <w:r w:rsidRPr="00D03596">
        <w:rPr>
          <w:rFonts w:ascii="Arial" w:hAnsi="Arial" w:cs="Arial"/>
          <w:i/>
          <w:spacing w:val="1"/>
          <w:sz w:val="20"/>
        </w:rPr>
        <w:t>o</w:t>
      </w:r>
      <w:r w:rsidRPr="00D03596">
        <w:rPr>
          <w:rFonts w:ascii="Arial" w:hAnsi="Arial" w:cs="Arial"/>
          <w:i/>
          <w:sz w:val="20"/>
        </w:rPr>
        <w:t>s</w:t>
      </w:r>
      <w:r w:rsidRPr="00D03596">
        <w:rPr>
          <w:rFonts w:ascii="Arial" w:hAnsi="Arial" w:cs="Arial"/>
          <w:i/>
          <w:spacing w:val="32"/>
          <w:sz w:val="20"/>
        </w:rPr>
        <w:t xml:space="preserve"> </w:t>
      </w:r>
      <w:r w:rsidRPr="00D03596">
        <w:rPr>
          <w:rFonts w:ascii="Arial" w:hAnsi="Arial" w:cs="Arial"/>
          <w:i/>
          <w:sz w:val="20"/>
        </w:rPr>
        <w:t xml:space="preserve">y </w:t>
      </w:r>
      <w:r w:rsidRPr="00D03596">
        <w:rPr>
          <w:rFonts w:ascii="Arial" w:hAnsi="Arial" w:cs="Arial"/>
          <w:i/>
          <w:spacing w:val="1"/>
          <w:sz w:val="20"/>
        </w:rPr>
        <w:t>m</w:t>
      </w:r>
      <w:r w:rsidRPr="00D03596">
        <w:rPr>
          <w:rFonts w:ascii="Arial" w:hAnsi="Arial" w:cs="Arial"/>
          <w:i/>
          <w:sz w:val="20"/>
        </w:rPr>
        <w:t>e</w:t>
      </w:r>
      <w:r w:rsidRPr="00D03596">
        <w:rPr>
          <w:rFonts w:ascii="Arial" w:hAnsi="Arial" w:cs="Arial"/>
          <w:i/>
          <w:spacing w:val="-1"/>
          <w:sz w:val="20"/>
        </w:rPr>
        <w:t>t</w:t>
      </w:r>
      <w:r w:rsidRPr="00D03596">
        <w:rPr>
          <w:rFonts w:ascii="Arial" w:hAnsi="Arial" w:cs="Arial"/>
          <w:i/>
          <w:sz w:val="20"/>
        </w:rPr>
        <w:t>as</w:t>
      </w:r>
      <w:r w:rsidRPr="00D03596">
        <w:rPr>
          <w:rFonts w:ascii="Arial" w:hAnsi="Arial" w:cs="Arial"/>
          <w:i/>
          <w:spacing w:val="10"/>
          <w:sz w:val="20"/>
        </w:rPr>
        <w:t xml:space="preserve"> </w:t>
      </w:r>
      <w:r w:rsidRPr="00D03596">
        <w:rPr>
          <w:rFonts w:ascii="Arial" w:hAnsi="Arial" w:cs="Arial"/>
          <w:i/>
          <w:sz w:val="20"/>
        </w:rPr>
        <w:t>y</w:t>
      </w:r>
      <w:r w:rsidRPr="00D03596">
        <w:rPr>
          <w:rFonts w:ascii="Arial" w:hAnsi="Arial" w:cs="Arial"/>
          <w:i/>
          <w:spacing w:val="11"/>
          <w:sz w:val="20"/>
        </w:rPr>
        <w:t xml:space="preserve"> </w:t>
      </w:r>
      <w:r w:rsidRPr="00D03596">
        <w:rPr>
          <w:rFonts w:ascii="Arial" w:hAnsi="Arial" w:cs="Arial"/>
          <w:i/>
          <w:sz w:val="20"/>
        </w:rPr>
        <w:t>así</w:t>
      </w:r>
      <w:r w:rsidRPr="00D03596">
        <w:rPr>
          <w:rFonts w:ascii="Arial" w:hAnsi="Arial" w:cs="Arial"/>
          <w:i/>
          <w:spacing w:val="7"/>
          <w:sz w:val="20"/>
        </w:rPr>
        <w:t xml:space="preserve"> </w:t>
      </w:r>
      <w:r w:rsidRPr="00D03596">
        <w:rPr>
          <w:rFonts w:ascii="Arial" w:hAnsi="Arial" w:cs="Arial"/>
          <w:i/>
          <w:sz w:val="20"/>
        </w:rPr>
        <w:t>ej</w:t>
      </w:r>
      <w:r w:rsidRPr="00D03596">
        <w:rPr>
          <w:rFonts w:ascii="Arial" w:hAnsi="Arial" w:cs="Arial"/>
          <w:i/>
          <w:spacing w:val="1"/>
          <w:sz w:val="20"/>
        </w:rPr>
        <w:t>e</w:t>
      </w:r>
      <w:r w:rsidRPr="00D03596">
        <w:rPr>
          <w:rFonts w:ascii="Arial" w:hAnsi="Arial" w:cs="Arial"/>
          <w:i/>
          <w:sz w:val="20"/>
        </w:rPr>
        <w:t>r</w:t>
      </w:r>
      <w:r w:rsidRPr="00D03596">
        <w:rPr>
          <w:rFonts w:ascii="Arial" w:hAnsi="Arial" w:cs="Arial"/>
          <w:i/>
          <w:spacing w:val="-2"/>
          <w:sz w:val="20"/>
        </w:rPr>
        <w:t>c</w:t>
      </w:r>
      <w:r w:rsidRPr="00D03596">
        <w:rPr>
          <w:rFonts w:ascii="Arial" w:hAnsi="Arial" w:cs="Arial"/>
          <w:i/>
          <w:sz w:val="20"/>
        </w:rPr>
        <w:t>er</w:t>
      </w:r>
      <w:r w:rsidRPr="00D03596">
        <w:rPr>
          <w:rFonts w:ascii="Arial" w:hAnsi="Arial" w:cs="Arial"/>
          <w:i/>
          <w:spacing w:val="11"/>
          <w:sz w:val="20"/>
        </w:rPr>
        <w:t xml:space="preserve"> </w:t>
      </w:r>
      <w:r w:rsidRPr="00D03596">
        <w:rPr>
          <w:rFonts w:ascii="Arial" w:hAnsi="Arial" w:cs="Arial"/>
          <w:i/>
          <w:sz w:val="20"/>
        </w:rPr>
        <w:t>el</w:t>
      </w:r>
      <w:r w:rsidRPr="00D03596">
        <w:rPr>
          <w:rFonts w:ascii="Arial" w:hAnsi="Arial" w:cs="Arial"/>
          <w:i/>
          <w:spacing w:val="10"/>
          <w:sz w:val="20"/>
        </w:rPr>
        <w:t xml:space="preserve"> </w:t>
      </w:r>
      <w:r w:rsidRPr="00D03596">
        <w:rPr>
          <w:rFonts w:ascii="Arial" w:hAnsi="Arial" w:cs="Arial"/>
          <w:i/>
          <w:spacing w:val="-2"/>
          <w:sz w:val="20"/>
        </w:rPr>
        <w:t>c</w:t>
      </w:r>
      <w:r w:rsidRPr="00D03596">
        <w:rPr>
          <w:rFonts w:ascii="Arial" w:hAnsi="Arial" w:cs="Arial"/>
          <w:i/>
          <w:spacing w:val="1"/>
          <w:sz w:val="20"/>
        </w:rPr>
        <w:t>o</w:t>
      </w:r>
      <w:r w:rsidRPr="00D03596">
        <w:rPr>
          <w:rFonts w:ascii="Arial" w:hAnsi="Arial" w:cs="Arial"/>
          <w:i/>
          <w:spacing w:val="-1"/>
          <w:sz w:val="20"/>
        </w:rPr>
        <w:t>n</w:t>
      </w:r>
      <w:r w:rsidRPr="00D03596">
        <w:rPr>
          <w:rFonts w:ascii="Arial" w:hAnsi="Arial" w:cs="Arial"/>
          <w:i/>
          <w:sz w:val="20"/>
        </w:rPr>
        <w:t>t</w:t>
      </w:r>
      <w:r w:rsidRPr="00D03596">
        <w:rPr>
          <w:rFonts w:ascii="Arial" w:hAnsi="Arial" w:cs="Arial"/>
          <w:i/>
          <w:spacing w:val="-2"/>
          <w:sz w:val="20"/>
        </w:rPr>
        <w:t>r</w:t>
      </w:r>
      <w:r w:rsidRPr="00D03596">
        <w:rPr>
          <w:rFonts w:ascii="Arial" w:hAnsi="Arial" w:cs="Arial"/>
          <w:i/>
          <w:spacing w:val="1"/>
          <w:sz w:val="20"/>
        </w:rPr>
        <w:t>o</w:t>
      </w:r>
      <w:r w:rsidRPr="00D03596">
        <w:rPr>
          <w:rFonts w:ascii="Arial" w:hAnsi="Arial" w:cs="Arial"/>
          <w:i/>
          <w:sz w:val="20"/>
        </w:rPr>
        <w:t>l</w:t>
      </w:r>
      <w:r w:rsidRPr="00D03596">
        <w:rPr>
          <w:rFonts w:ascii="Arial" w:hAnsi="Arial" w:cs="Arial"/>
          <w:i/>
          <w:spacing w:val="10"/>
          <w:sz w:val="20"/>
        </w:rPr>
        <w:t xml:space="preserve"> </w:t>
      </w:r>
      <w:r w:rsidRPr="00D03596">
        <w:rPr>
          <w:rFonts w:ascii="Arial" w:hAnsi="Arial" w:cs="Arial"/>
          <w:i/>
          <w:sz w:val="20"/>
        </w:rPr>
        <w:t>s</w:t>
      </w:r>
      <w:r w:rsidRPr="00D03596">
        <w:rPr>
          <w:rFonts w:ascii="Arial" w:hAnsi="Arial" w:cs="Arial"/>
          <w:i/>
          <w:spacing w:val="1"/>
          <w:sz w:val="20"/>
        </w:rPr>
        <w:t>o</w:t>
      </w:r>
      <w:r w:rsidRPr="00D03596">
        <w:rPr>
          <w:rFonts w:ascii="Arial" w:hAnsi="Arial" w:cs="Arial"/>
          <w:i/>
          <w:spacing w:val="-1"/>
          <w:sz w:val="20"/>
        </w:rPr>
        <w:t>b</w:t>
      </w:r>
      <w:r w:rsidRPr="00D03596">
        <w:rPr>
          <w:rFonts w:ascii="Arial" w:hAnsi="Arial" w:cs="Arial"/>
          <w:i/>
          <w:spacing w:val="-3"/>
          <w:sz w:val="20"/>
        </w:rPr>
        <w:t>r</w:t>
      </w:r>
      <w:r w:rsidRPr="00D03596">
        <w:rPr>
          <w:rFonts w:ascii="Arial" w:hAnsi="Arial" w:cs="Arial"/>
          <w:i/>
          <w:sz w:val="20"/>
        </w:rPr>
        <w:t>e</w:t>
      </w:r>
      <w:r w:rsidRPr="00D03596">
        <w:rPr>
          <w:rFonts w:ascii="Arial" w:hAnsi="Arial" w:cs="Arial"/>
          <w:i/>
          <w:spacing w:val="11"/>
          <w:sz w:val="20"/>
        </w:rPr>
        <w:t xml:space="preserve"> </w:t>
      </w:r>
      <w:r w:rsidRPr="00D03596">
        <w:rPr>
          <w:rFonts w:ascii="Arial" w:hAnsi="Arial" w:cs="Arial"/>
          <w:i/>
          <w:sz w:val="20"/>
        </w:rPr>
        <w:t>la</w:t>
      </w:r>
      <w:r w:rsidRPr="00D03596">
        <w:rPr>
          <w:rFonts w:ascii="Arial" w:hAnsi="Arial" w:cs="Arial"/>
          <w:i/>
          <w:spacing w:val="10"/>
          <w:sz w:val="20"/>
        </w:rPr>
        <w:t xml:space="preserve"> </w:t>
      </w:r>
      <w:r w:rsidRPr="00D03596">
        <w:rPr>
          <w:rFonts w:ascii="Arial" w:hAnsi="Arial" w:cs="Arial"/>
          <w:i/>
          <w:spacing w:val="-1"/>
          <w:sz w:val="20"/>
        </w:rPr>
        <w:t>g</w:t>
      </w:r>
      <w:r w:rsidRPr="00D03596">
        <w:rPr>
          <w:rFonts w:ascii="Arial" w:hAnsi="Arial" w:cs="Arial"/>
          <w:i/>
          <w:sz w:val="20"/>
        </w:rPr>
        <w:t>ente,</w:t>
      </w:r>
      <w:r w:rsidRPr="00D03596">
        <w:rPr>
          <w:rFonts w:ascii="Arial" w:hAnsi="Arial" w:cs="Arial"/>
          <w:i/>
          <w:spacing w:val="11"/>
          <w:sz w:val="20"/>
        </w:rPr>
        <w:t xml:space="preserve"> </w:t>
      </w:r>
      <w:r w:rsidRPr="00D03596">
        <w:rPr>
          <w:rFonts w:ascii="Arial" w:hAnsi="Arial" w:cs="Arial"/>
          <w:i/>
          <w:spacing w:val="-3"/>
          <w:sz w:val="20"/>
        </w:rPr>
        <w:t>l</w:t>
      </w:r>
      <w:r w:rsidRPr="00D03596">
        <w:rPr>
          <w:rFonts w:ascii="Arial" w:hAnsi="Arial" w:cs="Arial"/>
          <w:i/>
          <w:spacing w:val="1"/>
          <w:sz w:val="20"/>
        </w:rPr>
        <w:t>o</w:t>
      </w:r>
      <w:r w:rsidRPr="00D03596">
        <w:rPr>
          <w:rFonts w:ascii="Arial" w:hAnsi="Arial" w:cs="Arial"/>
          <w:i/>
          <w:sz w:val="20"/>
        </w:rPr>
        <w:t>s</w:t>
      </w:r>
      <w:r w:rsidRPr="00D03596">
        <w:rPr>
          <w:rFonts w:ascii="Arial" w:hAnsi="Arial" w:cs="Arial"/>
          <w:i/>
          <w:spacing w:val="10"/>
          <w:sz w:val="20"/>
        </w:rPr>
        <w:t xml:space="preserve"> </w:t>
      </w:r>
      <w:r w:rsidRPr="00D03596">
        <w:rPr>
          <w:rFonts w:ascii="Arial" w:hAnsi="Arial" w:cs="Arial"/>
          <w:i/>
          <w:sz w:val="20"/>
        </w:rPr>
        <w:t>a</w:t>
      </w:r>
      <w:r w:rsidRPr="00D03596">
        <w:rPr>
          <w:rFonts w:ascii="Arial" w:hAnsi="Arial" w:cs="Arial"/>
          <w:i/>
          <w:spacing w:val="-2"/>
          <w:sz w:val="20"/>
        </w:rPr>
        <w:t>c</w:t>
      </w:r>
      <w:r w:rsidRPr="00D03596">
        <w:rPr>
          <w:rFonts w:ascii="Arial" w:hAnsi="Arial" w:cs="Arial"/>
          <w:i/>
          <w:spacing w:val="1"/>
          <w:sz w:val="20"/>
        </w:rPr>
        <w:t>o</w:t>
      </w:r>
      <w:r w:rsidRPr="00D03596">
        <w:rPr>
          <w:rFonts w:ascii="Arial" w:hAnsi="Arial" w:cs="Arial"/>
          <w:i/>
          <w:spacing w:val="-1"/>
          <w:sz w:val="20"/>
        </w:rPr>
        <w:t>n</w:t>
      </w:r>
      <w:r w:rsidRPr="00D03596">
        <w:rPr>
          <w:rFonts w:ascii="Arial" w:hAnsi="Arial" w:cs="Arial"/>
          <w:i/>
          <w:spacing w:val="-2"/>
          <w:sz w:val="20"/>
        </w:rPr>
        <w:t>t</w:t>
      </w:r>
      <w:r w:rsidRPr="00D03596">
        <w:rPr>
          <w:rFonts w:ascii="Arial" w:hAnsi="Arial" w:cs="Arial"/>
          <w:i/>
          <w:sz w:val="20"/>
        </w:rPr>
        <w:t>eci</w:t>
      </w:r>
      <w:r w:rsidRPr="00D03596">
        <w:rPr>
          <w:rFonts w:ascii="Arial" w:hAnsi="Arial" w:cs="Arial"/>
          <w:i/>
          <w:spacing w:val="2"/>
          <w:sz w:val="20"/>
        </w:rPr>
        <w:t>m</w:t>
      </w:r>
      <w:r w:rsidRPr="00D03596">
        <w:rPr>
          <w:rFonts w:ascii="Arial" w:hAnsi="Arial" w:cs="Arial"/>
          <w:i/>
          <w:spacing w:val="-3"/>
          <w:sz w:val="20"/>
        </w:rPr>
        <w:t>i</w:t>
      </w:r>
      <w:r w:rsidRPr="00D03596">
        <w:rPr>
          <w:rFonts w:ascii="Arial" w:hAnsi="Arial" w:cs="Arial"/>
          <w:i/>
          <w:sz w:val="20"/>
        </w:rPr>
        <w:t>ent</w:t>
      </w:r>
      <w:r w:rsidRPr="00D03596">
        <w:rPr>
          <w:rFonts w:ascii="Arial" w:hAnsi="Arial" w:cs="Arial"/>
          <w:i/>
          <w:spacing w:val="-1"/>
          <w:sz w:val="20"/>
        </w:rPr>
        <w:t>o</w:t>
      </w:r>
      <w:r w:rsidRPr="00D03596">
        <w:rPr>
          <w:rFonts w:ascii="Arial" w:hAnsi="Arial" w:cs="Arial"/>
          <w:i/>
          <w:sz w:val="20"/>
        </w:rPr>
        <w:t>s</w:t>
      </w:r>
      <w:r w:rsidRPr="00D03596">
        <w:rPr>
          <w:rFonts w:ascii="Arial" w:hAnsi="Arial" w:cs="Arial"/>
          <w:i/>
          <w:spacing w:val="10"/>
          <w:sz w:val="20"/>
        </w:rPr>
        <w:t xml:space="preserve"> </w:t>
      </w:r>
      <w:r w:rsidRPr="00D03596">
        <w:rPr>
          <w:rFonts w:ascii="Arial" w:hAnsi="Arial" w:cs="Arial"/>
          <w:i/>
          <w:sz w:val="20"/>
        </w:rPr>
        <w:t>y</w:t>
      </w:r>
      <w:r w:rsidRPr="00D03596">
        <w:rPr>
          <w:rFonts w:ascii="Arial" w:hAnsi="Arial" w:cs="Arial"/>
          <w:i/>
          <w:spacing w:val="11"/>
          <w:sz w:val="20"/>
        </w:rPr>
        <w:t xml:space="preserve"> </w:t>
      </w:r>
      <w:r w:rsidRPr="00D03596">
        <w:rPr>
          <w:rFonts w:ascii="Arial" w:hAnsi="Arial" w:cs="Arial"/>
          <w:i/>
          <w:sz w:val="20"/>
        </w:rPr>
        <w:t>las</w:t>
      </w:r>
      <w:r w:rsidRPr="00D03596">
        <w:rPr>
          <w:rFonts w:ascii="Arial" w:hAnsi="Arial" w:cs="Arial"/>
          <w:i/>
          <w:spacing w:val="10"/>
          <w:sz w:val="20"/>
        </w:rPr>
        <w:t xml:space="preserve"> </w:t>
      </w:r>
      <w:r w:rsidRPr="00D03596">
        <w:rPr>
          <w:rFonts w:ascii="Arial" w:hAnsi="Arial" w:cs="Arial"/>
          <w:i/>
          <w:sz w:val="20"/>
        </w:rPr>
        <w:t>situ</w:t>
      </w:r>
      <w:r w:rsidRPr="00D03596">
        <w:rPr>
          <w:rFonts w:ascii="Arial" w:hAnsi="Arial" w:cs="Arial"/>
          <w:i/>
          <w:spacing w:val="-3"/>
          <w:sz w:val="20"/>
        </w:rPr>
        <w:t>a</w:t>
      </w:r>
      <w:r w:rsidRPr="00D03596">
        <w:rPr>
          <w:rFonts w:ascii="Arial" w:hAnsi="Arial" w:cs="Arial"/>
          <w:i/>
          <w:sz w:val="20"/>
        </w:rPr>
        <w:t>ci</w:t>
      </w:r>
      <w:r w:rsidRPr="00D03596">
        <w:rPr>
          <w:rFonts w:ascii="Arial" w:hAnsi="Arial" w:cs="Arial"/>
          <w:i/>
          <w:spacing w:val="1"/>
          <w:sz w:val="20"/>
        </w:rPr>
        <w:t>o</w:t>
      </w:r>
      <w:r w:rsidRPr="00D03596">
        <w:rPr>
          <w:rFonts w:ascii="Arial" w:hAnsi="Arial" w:cs="Arial"/>
          <w:i/>
          <w:spacing w:val="-1"/>
          <w:sz w:val="20"/>
        </w:rPr>
        <w:t>n</w:t>
      </w:r>
      <w:r w:rsidRPr="00D03596">
        <w:rPr>
          <w:rFonts w:ascii="Arial" w:hAnsi="Arial" w:cs="Arial"/>
          <w:i/>
          <w:spacing w:val="-2"/>
          <w:sz w:val="20"/>
        </w:rPr>
        <w:t>e</w:t>
      </w:r>
      <w:r w:rsidRPr="00D03596">
        <w:rPr>
          <w:rFonts w:ascii="Arial" w:hAnsi="Arial" w:cs="Arial"/>
          <w:i/>
          <w:sz w:val="20"/>
        </w:rPr>
        <w:t>s</w:t>
      </w:r>
      <w:r w:rsidRPr="00D03596">
        <w:rPr>
          <w:rFonts w:ascii="Arial" w:hAnsi="Arial" w:cs="Arial"/>
          <w:i/>
          <w:spacing w:val="10"/>
          <w:sz w:val="20"/>
        </w:rPr>
        <w:t xml:space="preserve"> </w:t>
      </w:r>
      <w:r w:rsidRPr="00D03596">
        <w:rPr>
          <w:rFonts w:ascii="Arial" w:hAnsi="Arial" w:cs="Arial"/>
          <w:i/>
          <w:spacing w:val="-1"/>
          <w:sz w:val="20"/>
        </w:rPr>
        <w:t>qu</w:t>
      </w:r>
      <w:r w:rsidRPr="00D03596">
        <w:rPr>
          <w:rFonts w:ascii="Arial" w:hAnsi="Arial" w:cs="Arial"/>
          <w:i/>
          <w:sz w:val="20"/>
        </w:rPr>
        <w:t>e</w:t>
      </w:r>
      <w:r w:rsidRPr="00D03596">
        <w:rPr>
          <w:rFonts w:ascii="Arial" w:hAnsi="Arial" w:cs="Arial"/>
          <w:i/>
          <w:spacing w:val="11"/>
          <w:sz w:val="20"/>
        </w:rPr>
        <w:t xml:space="preserve"> </w:t>
      </w:r>
      <w:r w:rsidRPr="00D03596">
        <w:rPr>
          <w:rFonts w:ascii="Arial" w:hAnsi="Arial" w:cs="Arial"/>
          <w:i/>
          <w:spacing w:val="-1"/>
          <w:sz w:val="20"/>
        </w:rPr>
        <w:t>g</w:t>
      </w:r>
      <w:r w:rsidRPr="00D03596">
        <w:rPr>
          <w:rFonts w:ascii="Arial" w:hAnsi="Arial" w:cs="Arial"/>
          <w:i/>
          <w:sz w:val="20"/>
        </w:rPr>
        <w:t>ir</w:t>
      </w:r>
      <w:r w:rsidRPr="00D03596">
        <w:rPr>
          <w:rFonts w:ascii="Arial" w:hAnsi="Arial" w:cs="Arial"/>
          <w:i/>
          <w:spacing w:val="-1"/>
          <w:sz w:val="20"/>
        </w:rPr>
        <w:t>a</w:t>
      </w:r>
      <w:r w:rsidRPr="00D03596">
        <w:rPr>
          <w:rFonts w:ascii="Arial" w:hAnsi="Arial" w:cs="Arial"/>
          <w:i/>
          <w:sz w:val="20"/>
        </w:rPr>
        <w:t>n</w:t>
      </w:r>
      <w:r w:rsidRPr="00D03596">
        <w:rPr>
          <w:rFonts w:ascii="Arial" w:hAnsi="Arial" w:cs="Arial"/>
          <w:i/>
          <w:spacing w:val="9"/>
          <w:sz w:val="20"/>
        </w:rPr>
        <w:t xml:space="preserve"> </w:t>
      </w:r>
      <w:r w:rsidRPr="00D03596">
        <w:rPr>
          <w:rFonts w:ascii="Arial" w:hAnsi="Arial" w:cs="Arial"/>
          <w:i/>
          <w:sz w:val="20"/>
        </w:rPr>
        <w:t>en</w:t>
      </w:r>
      <w:r w:rsidRPr="00D03596">
        <w:rPr>
          <w:rFonts w:ascii="Arial" w:hAnsi="Arial" w:cs="Arial"/>
          <w:i/>
          <w:spacing w:val="10"/>
          <w:sz w:val="20"/>
        </w:rPr>
        <w:t xml:space="preserve"> </w:t>
      </w:r>
      <w:r w:rsidRPr="00D03596">
        <w:rPr>
          <w:rFonts w:ascii="Arial" w:hAnsi="Arial" w:cs="Arial"/>
          <w:i/>
          <w:sz w:val="20"/>
        </w:rPr>
        <w:t>t</w:t>
      </w:r>
      <w:r w:rsidRPr="00D03596">
        <w:rPr>
          <w:rFonts w:ascii="Arial" w:hAnsi="Arial" w:cs="Arial"/>
          <w:i/>
          <w:spacing w:val="1"/>
          <w:sz w:val="20"/>
        </w:rPr>
        <w:t>o</w:t>
      </w:r>
      <w:r w:rsidRPr="00D03596">
        <w:rPr>
          <w:rFonts w:ascii="Arial" w:hAnsi="Arial" w:cs="Arial"/>
          <w:i/>
          <w:sz w:val="20"/>
        </w:rPr>
        <w:t>r</w:t>
      </w:r>
      <w:r w:rsidRPr="00D03596">
        <w:rPr>
          <w:rFonts w:ascii="Arial" w:hAnsi="Arial" w:cs="Arial"/>
          <w:i/>
          <w:spacing w:val="-1"/>
          <w:sz w:val="20"/>
        </w:rPr>
        <w:t>n</w:t>
      </w:r>
      <w:r w:rsidRPr="00D03596">
        <w:rPr>
          <w:rFonts w:ascii="Arial" w:hAnsi="Arial" w:cs="Arial"/>
          <w:i/>
          <w:sz w:val="20"/>
        </w:rPr>
        <w:t>o</w:t>
      </w:r>
      <w:r w:rsidRPr="00D03596">
        <w:rPr>
          <w:rFonts w:ascii="Arial" w:hAnsi="Arial" w:cs="Arial"/>
          <w:i/>
          <w:spacing w:val="11"/>
          <w:sz w:val="20"/>
        </w:rPr>
        <w:t xml:space="preserve"> </w:t>
      </w:r>
      <w:r w:rsidRPr="00D03596">
        <w:rPr>
          <w:rFonts w:ascii="Arial" w:hAnsi="Arial" w:cs="Arial"/>
          <w:i/>
          <w:sz w:val="20"/>
        </w:rPr>
        <w:t>a</w:t>
      </w:r>
      <w:r w:rsidRPr="00D03596">
        <w:rPr>
          <w:rFonts w:ascii="Arial" w:hAnsi="Arial" w:cs="Arial"/>
          <w:i/>
          <w:spacing w:val="10"/>
          <w:sz w:val="20"/>
        </w:rPr>
        <w:t xml:space="preserve"> </w:t>
      </w:r>
      <w:r w:rsidRPr="00D03596">
        <w:rPr>
          <w:rFonts w:ascii="Arial" w:hAnsi="Arial" w:cs="Arial"/>
          <w:i/>
          <w:spacing w:val="-3"/>
          <w:sz w:val="20"/>
        </w:rPr>
        <w:t>l</w:t>
      </w:r>
      <w:r w:rsidRPr="00D03596">
        <w:rPr>
          <w:rFonts w:ascii="Arial" w:hAnsi="Arial" w:cs="Arial"/>
          <w:i/>
          <w:sz w:val="20"/>
        </w:rPr>
        <w:t>a</w:t>
      </w:r>
      <w:r>
        <w:rPr>
          <w:rFonts w:ascii="Arial" w:hAnsi="Arial" w:cs="Arial"/>
          <w:i/>
          <w:sz w:val="20"/>
        </w:rPr>
        <w:t xml:space="preserve"> </w:t>
      </w:r>
      <w:r w:rsidRPr="00D03596">
        <w:rPr>
          <w:rFonts w:ascii="Arial" w:hAnsi="Arial" w:cs="Arial"/>
          <w:i/>
          <w:sz w:val="20"/>
        </w:rPr>
        <w:t>c</w:t>
      </w:r>
      <w:r w:rsidRPr="00D03596">
        <w:rPr>
          <w:rFonts w:ascii="Arial" w:hAnsi="Arial" w:cs="Arial"/>
          <w:i/>
          <w:spacing w:val="-1"/>
          <w:sz w:val="20"/>
        </w:rPr>
        <w:t>o</w:t>
      </w:r>
      <w:r w:rsidRPr="00D03596">
        <w:rPr>
          <w:rFonts w:ascii="Arial" w:hAnsi="Arial" w:cs="Arial"/>
          <w:i/>
          <w:spacing w:val="1"/>
          <w:sz w:val="20"/>
        </w:rPr>
        <w:t>m</w:t>
      </w:r>
      <w:r w:rsidRPr="00D03596">
        <w:rPr>
          <w:rFonts w:ascii="Arial" w:hAnsi="Arial" w:cs="Arial"/>
          <w:i/>
          <w:spacing w:val="-1"/>
          <w:sz w:val="20"/>
        </w:rPr>
        <w:t>p</w:t>
      </w:r>
      <w:r w:rsidRPr="00D03596">
        <w:rPr>
          <w:rFonts w:ascii="Arial" w:hAnsi="Arial" w:cs="Arial"/>
          <w:i/>
          <w:sz w:val="20"/>
        </w:rPr>
        <w:t>ra</w:t>
      </w:r>
      <w:r w:rsidRPr="00D03596">
        <w:rPr>
          <w:rFonts w:ascii="Arial" w:hAnsi="Arial" w:cs="Arial"/>
          <w:sz w:val="20"/>
        </w:rPr>
        <w:t>.</w:t>
      </w:r>
    </w:p>
    <w:p w14:paraId="5B60E07F" w14:textId="77777777" w:rsidR="00D03596" w:rsidRPr="00E26488" w:rsidRDefault="00D03596" w:rsidP="00D03596">
      <w:pPr>
        <w:spacing w:after="0" w:line="200" w:lineRule="exact"/>
        <w:rPr>
          <w:sz w:val="20"/>
          <w:szCs w:val="20"/>
        </w:rPr>
      </w:pPr>
    </w:p>
    <w:p w14:paraId="1D090A1F" w14:textId="6F76DC8F" w:rsidR="00CA1E58" w:rsidRDefault="00CA1E58" w:rsidP="00CA1E58">
      <w:pPr>
        <w:spacing w:after="0" w:line="240" w:lineRule="auto"/>
        <w:jc w:val="both"/>
        <w:rPr>
          <w:rFonts w:ascii="Arial" w:hAnsi="Arial" w:cs="Arial"/>
          <w:i/>
          <w:color w:val="000000" w:themeColor="text1"/>
          <w:sz w:val="20"/>
          <w:szCs w:val="20"/>
        </w:rPr>
      </w:pPr>
    </w:p>
    <w:p w14:paraId="72938FBC" w14:textId="12E9FCF8" w:rsidR="00CA1E58" w:rsidRPr="00CA1E58" w:rsidRDefault="00CA1E58" w:rsidP="00CA1E58">
      <w:pPr>
        <w:spacing w:after="0" w:line="240" w:lineRule="auto"/>
        <w:jc w:val="both"/>
        <w:rPr>
          <w:rFonts w:ascii="Arial" w:hAnsi="Arial" w:cs="Arial"/>
          <w:b/>
          <w:i/>
          <w:color w:val="000000" w:themeColor="text1"/>
          <w:sz w:val="20"/>
          <w:szCs w:val="20"/>
        </w:rPr>
      </w:pPr>
    </w:p>
    <w:p w14:paraId="23FBA251" w14:textId="730B9EE9" w:rsidR="00FA6D0E" w:rsidRDefault="00FA6D0E" w:rsidP="00B53D0D">
      <w:pPr>
        <w:tabs>
          <w:tab w:val="left" w:pos="4320"/>
          <w:tab w:val="left" w:pos="4485"/>
          <w:tab w:val="left" w:pos="5445"/>
        </w:tabs>
        <w:spacing w:line="240" w:lineRule="auto"/>
        <w:jc w:val="both"/>
        <w:rPr>
          <w:rFonts w:ascii="Arial" w:hAnsi="Arial" w:cs="Arial"/>
          <w:i/>
          <w:sz w:val="20"/>
          <w:szCs w:val="20"/>
          <w:lang w:val="es-MX"/>
        </w:rPr>
      </w:pPr>
    </w:p>
    <w:p w14:paraId="1FDC3A39" w14:textId="5EB26490" w:rsidR="00CA1E58" w:rsidRDefault="00CA1E58" w:rsidP="00B53D0D">
      <w:pPr>
        <w:tabs>
          <w:tab w:val="left" w:pos="4320"/>
          <w:tab w:val="left" w:pos="4485"/>
          <w:tab w:val="left" w:pos="5445"/>
        </w:tabs>
        <w:spacing w:line="240" w:lineRule="auto"/>
        <w:jc w:val="both"/>
        <w:rPr>
          <w:rFonts w:ascii="Arial" w:hAnsi="Arial" w:cs="Arial"/>
          <w:i/>
          <w:sz w:val="20"/>
          <w:szCs w:val="20"/>
          <w:lang w:val="es-MX"/>
        </w:rPr>
      </w:pPr>
    </w:p>
    <w:p w14:paraId="05E7627C" w14:textId="12C92071" w:rsidR="00B53D0D" w:rsidRPr="00B53D0D" w:rsidRDefault="00B53D0D" w:rsidP="00B53D0D">
      <w:pPr>
        <w:tabs>
          <w:tab w:val="left" w:pos="4320"/>
          <w:tab w:val="left" w:pos="4485"/>
          <w:tab w:val="left" w:pos="5445"/>
        </w:tabs>
        <w:jc w:val="both"/>
        <w:rPr>
          <w:rFonts w:ascii="Arial" w:hAnsi="Arial" w:cs="Arial"/>
          <w:b/>
          <w:sz w:val="20"/>
          <w:szCs w:val="20"/>
          <w:lang w:val="es-MX"/>
        </w:rPr>
      </w:pPr>
      <w:r w:rsidRPr="00B53D0D">
        <w:rPr>
          <w:rFonts w:ascii="Arial" w:hAnsi="Arial" w:cs="Arial"/>
          <w:b/>
          <w:sz w:val="20"/>
          <w:szCs w:val="20"/>
          <w:lang w:val="es-MX"/>
        </w:rPr>
        <w:t>3.  FORMULACIÓN DE LAS ACTIVIDADES DE APRENDIZAJE</w:t>
      </w:r>
    </w:p>
    <w:p w14:paraId="18B9DB2F" w14:textId="23E59153" w:rsidR="00B53D0D" w:rsidRDefault="00B53D0D" w:rsidP="00732CA1">
      <w:pPr>
        <w:pStyle w:val="Prrafodelista"/>
        <w:numPr>
          <w:ilvl w:val="0"/>
          <w:numId w:val="3"/>
        </w:numPr>
        <w:tabs>
          <w:tab w:val="left" w:pos="4320"/>
          <w:tab w:val="left" w:pos="4485"/>
          <w:tab w:val="left" w:pos="5445"/>
        </w:tabs>
        <w:jc w:val="both"/>
        <w:rPr>
          <w:rFonts w:ascii="Arial" w:hAnsi="Arial" w:cs="Arial"/>
          <w:sz w:val="20"/>
          <w:szCs w:val="20"/>
          <w:lang w:val="es-MX"/>
        </w:rPr>
      </w:pPr>
      <w:r w:rsidRPr="00B53D0D">
        <w:rPr>
          <w:rFonts w:ascii="Arial" w:hAnsi="Arial" w:cs="Arial"/>
          <w:sz w:val="20"/>
          <w:szCs w:val="20"/>
          <w:lang w:val="es-MX"/>
        </w:rPr>
        <w:t>Descripción de la(s) Actividad(es)</w:t>
      </w:r>
    </w:p>
    <w:p w14:paraId="3904E42F" w14:textId="77777777" w:rsidR="00FA6D0E" w:rsidRDefault="00FA6D0E" w:rsidP="00FA6D0E">
      <w:pPr>
        <w:pStyle w:val="Prrafodelista"/>
        <w:tabs>
          <w:tab w:val="left" w:pos="4320"/>
          <w:tab w:val="left" w:pos="4485"/>
          <w:tab w:val="left" w:pos="5445"/>
        </w:tabs>
        <w:jc w:val="both"/>
        <w:rPr>
          <w:rFonts w:ascii="Arial" w:hAnsi="Arial" w:cs="Arial"/>
          <w:sz w:val="20"/>
          <w:szCs w:val="20"/>
          <w:lang w:val="es-MX"/>
        </w:rPr>
      </w:pPr>
    </w:p>
    <w:p w14:paraId="066E77C2" w14:textId="4E71531C" w:rsidR="001F6195" w:rsidRDefault="00CA1E58" w:rsidP="00732CA1">
      <w:pPr>
        <w:pStyle w:val="Prrafodelista"/>
        <w:numPr>
          <w:ilvl w:val="0"/>
          <w:numId w:val="4"/>
        </w:numPr>
        <w:tabs>
          <w:tab w:val="left" w:pos="4320"/>
          <w:tab w:val="left" w:pos="4485"/>
          <w:tab w:val="left" w:pos="5445"/>
        </w:tabs>
        <w:jc w:val="both"/>
        <w:rPr>
          <w:rFonts w:ascii="Arial" w:hAnsi="Arial" w:cs="Arial"/>
          <w:i/>
          <w:sz w:val="20"/>
          <w:szCs w:val="20"/>
          <w:lang w:val="es-MX"/>
        </w:rPr>
      </w:pPr>
      <w:r>
        <w:rPr>
          <w:rFonts w:ascii="Arial" w:hAnsi="Arial" w:cs="Arial"/>
          <w:i/>
          <w:sz w:val="20"/>
          <w:szCs w:val="20"/>
          <w:lang w:val="es-MX"/>
        </w:rPr>
        <w:t>Identificar los tipos de servidores</w:t>
      </w:r>
    </w:p>
    <w:p w14:paraId="6C8E437E" w14:textId="69AD57A8" w:rsidR="00CA1E58" w:rsidRDefault="00CA1E58" w:rsidP="00732CA1">
      <w:pPr>
        <w:pStyle w:val="Prrafodelista"/>
        <w:numPr>
          <w:ilvl w:val="0"/>
          <w:numId w:val="4"/>
        </w:numPr>
        <w:tabs>
          <w:tab w:val="left" w:pos="4320"/>
          <w:tab w:val="left" w:pos="4485"/>
          <w:tab w:val="left" w:pos="5445"/>
        </w:tabs>
        <w:jc w:val="both"/>
        <w:rPr>
          <w:rFonts w:ascii="Arial" w:hAnsi="Arial" w:cs="Arial"/>
          <w:i/>
          <w:sz w:val="20"/>
          <w:szCs w:val="20"/>
          <w:lang w:val="es-MX"/>
        </w:rPr>
      </w:pPr>
      <w:r>
        <w:rPr>
          <w:rFonts w:ascii="Arial" w:hAnsi="Arial" w:cs="Arial"/>
          <w:i/>
          <w:sz w:val="20"/>
          <w:szCs w:val="20"/>
          <w:lang w:val="es-MX"/>
        </w:rPr>
        <w:t>Identificar los diferentes tipos de servicios</w:t>
      </w:r>
    </w:p>
    <w:p w14:paraId="3A08AADD" w14:textId="3EF0ECC2" w:rsidR="00CA1E58" w:rsidRPr="00326F43" w:rsidRDefault="00CA1E58" w:rsidP="00732CA1">
      <w:pPr>
        <w:pStyle w:val="Prrafodelista"/>
        <w:numPr>
          <w:ilvl w:val="0"/>
          <w:numId w:val="4"/>
        </w:numPr>
        <w:tabs>
          <w:tab w:val="left" w:pos="4320"/>
          <w:tab w:val="left" w:pos="4485"/>
          <w:tab w:val="left" w:pos="5445"/>
        </w:tabs>
        <w:jc w:val="both"/>
        <w:rPr>
          <w:rFonts w:ascii="Arial" w:hAnsi="Arial" w:cs="Arial"/>
          <w:i/>
          <w:sz w:val="20"/>
          <w:szCs w:val="20"/>
          <w:lang w:val="es-MX"/>
        </w:rPr>
      </w:pPr>
      <w:r>
        <w:rPr>
          <w:rFonts w:ascii="Arial" w:hAnsi="Arial" w:cs="Arial"/>
          <w:i/>
          <w:sz w:val="20"/>
          <w:szCs w:val="20"/>
          <w:lang w:val="es-MX"/>
        </w:rPr>
        <w:t>Conocer los diferentes sistemas operativos</w:t>
      </w:r>
    </w:p>
    <w:p w14:paraId="5C7AAA15" w14:textId="77777777" w:rsidR="00326F43" w:rsidRPr="00B53D0D" w:rsidRDefault="00326F43" w:rsidP="00326F43">
      <w:pPr>
        <w:pStyle w:val="Prrafodelista"/>
        <w:tabs>
          <w:tab w:val="left" w:pos="4320"/>
          <w:tab w:val="left" w:pos="4485"/>
          <w:tab w:val="left" w:pos="5445"/>
        </w:tabs>
        <w:jc w:val="both"/>
        <w:rPr>
          <w:rFonts w:ascii="Arial" w:hAnsi="Arial" w:cs="Arial"/>
          <w:sz w:val="20"/>
          <w:szCs w:val="20"/>
          <w:lang w:val="es-MX"/>
        </w:rPr>
      </w:pPr>
    </w:p>
    <w:p w14:paraId="2D1A4D07" w14:textId="497E1204" w:rsidR="00B53D0D" w:rsidRDefault="00B53D0D" w:rsidP="00732CA1">
      <w:pPr>
        <w:pStyle w:val="Prrafodelista"/>
        <w:numPr>
          <w:ilvl w:val="0"/>
          <w:numId w:val="3"/>
        </w:numPr>
        <w:tabs>
          <w:tab w:val="left" w:pos="4320"/>
          <w:tab w:val="left" w:pos="4485"/>
          <w:tab w:val="left" w:pos="5445"/>
        </w:tabs>
        <w:jc w:val="both"/>
        <w:rPr>
          <w:rFonts w:ascii="Arial" w:hAnsi="Arial" w:cs="Arial"/>
          <w:sz w:val="20"/>
          <w:szCs w:val="20"/>
          <w:lang w:val="es-MX"/>
        </w:rPr>
      </w:pPr>
      <w:r w:rsidRPr="00B53D0D">
        <w:rPr>
          <w:rFonts w:ascii="Arial" w:hAnsi="Arial" w:cs="Arial"/>
          <w:sz w:val="20"/>
          <w:szCs w:val="20"/>
          <w:lang w:val="es-MX"/>
        </w:rPr>
        <w:t>Ambiente Requerido</w:t>
      </w:r>
    </w:p>
    <w:p w14:paraId="0486011E" w14:textId="77777777" w:rsidR="00FA6D0E" w:rsidRDefault="00FA6D0E" w:rsidP="00FA6D0E">
      <w:pPr>
        <w:pStyle w:val="Prrafodelista"/>
        <w:tabs>
          <w:tab w:val="left" w:pos="4320"/>
          <w:tab w:val="left" w:pos="4485"/>
          <w:tab w:val="left" w:pos="5445"/>
        </w:tabs>
        <w:jc w:val="both"/>
        <w:rPr>
          <w:rFonts w:ascii="Arial" w:hAnsi="Arial" w:cs="Arial"/>
          <w:sz w:val="20"/>
          <w:szCs w:val="20"/>
          <w:lang w:val="es-MX"/>
        </w:rPr>
      </w:pPr>
    </w:p>
    <w:p w14:paraId="2656CC24" w14:textId="527F8154" w:rsidR="00326F43" w:rsidRPr="00326F43" w:rsidRDefault="00326F43" w:rsidP="00732CA1">
      <w:pPr>
        <w:pStyle w:val="Prrafodelista"/>
        <w:numPr>
          <w:ilvl w:val="0"/>
          <w:numId w:val="5"/>
        </w:numPr>
        <w:tabs>
          <w:tab w:val="left" w:pos="4320"/>
          <w:tab w:val="left" w:pos="4485"/>
          <w:tab w:val="left" w:pos="5445"/>
        </w:tabs>
        <w:jc w:val="both"/>
        <w:rPr>
          <w:rFonts w:ascii="Arial" w:hAnsi="Arial" w:cs="Arial"/>
          <w:sz w:val="20"/>
          <w:szCs w:val="20"/>
          <w:lang w:val="es-MX"/>
        </w:rPr>
      </w:pPr>
      <w:r>
        <w:rPr>
          <w:rFonts w:ascii="Arial" w:hAnsi="Arial" w:cs="Arial"/>
          <w:i/>
          <w:sz w:val="20"/>
          <w:szCs w:val="20"/>
          <w:lang w:val="es-MX"/>
        </w:rPr>
        <w:t xml:space="preserve">Equipo de </w:t>
      </w:r>
      <w:r w:rsidR="003E614D">
        <w:rPr>
          <w:rFonts w:ascii="Arial" w:hAnsi="Arial" w:cs="Arial"/>
          <w:i/>
          <w:sz w:val="20"/>
          <w:szCs w:val="20"/>
          <w:lang w:val="es-MX"/>
        </w:rPr>
        <w:t>cómputo</w:t>
      </w:r>
      <w:r>
        <w:rPr>
          <w:rFonts w:ascii="Arial" w:hAnsi="Arial" w:cs="Arial"/>
          <w:i/>
          <w:sz w:val="20"/>
          <w:szCs w:val="20"/>
          <w:lang w:val="es-MX"/>
        </w:rPr>
        <w:t>.</w:t>
      </w:r>
    </w:p>
    <w:p w14:paraId="4F64BA3E" w14:textId="70770239" w:rsidR="00326F43" w:rsidRPr="00FA6D0E" w:rsidRDefault="00FA6D0E" w:rsidP="00732CA1">
      <w:pPr>
        <w:pStyle w:val="Prrafodelista"/>
        <w:numPr>
          <w:ilvl w:val="0"/>
          <w:numId w:val="5"/>
        </w:numPr>
        <w:tabs>
          <w:tab w:val="left" w:pos="4320"/>
          <w:tab w:val="left" w:pos="4485"/>
          <w:tab w:val="left" w:pos="5445"/>
        </w:tabs>
        <w:jc w:val="both"/>
        <w:rPr>
          <w:rFonts w:ascii="Arial" w:hAnsi="Arial" w:cs="Arial"/>
          <w:sz w:val="20"/>
          <w:szCs w:val="20"/>
          <w:lang w:val="es-MX"/>
        </w:rPr>
      </w:pPr>
      <w:r>
        <w:rPr>
          <w:rFonts w:ascii="Arial" w:hAnsi="Arial" w:cs="Arial"/>
          <w:i/>
          <w:sz w:val="20"/>
          <w:szCs w:val="20"/>
          <w:lang w:val="es-MX"/>
        </w:rPr>
        <w:t>Sistema Operativo. Windows 10</w:t>
      </w:r>
    </w:p>
    <w:p w14:paraId="209D316E" w14:textId="2C832A28" w:rsidR="00FA6D0E" w:rsidRPr="00FA6D0E" w:rsidRDefault="00FA6D0E" w:rsidP="00732CA1">
      <w:pPr>
        <w:pStyle w:val="Prrafodelista"/>
        <w:numPr>
          <w:ilvl w:val="0"/>
          <w:numId w:val="5"/>
        </w:numPr>
        <w:tabs>
          <w:tab w:val="left" w:pos="4320"/>
          <w:tab w:val="left" w:pos="4485"/>
          <w:tab w:val="left" w:pos="5445"/>
        </w:tabs>
        <w:jc w:val="both"/>
        <w:rPr>
          <w:rFonts w:ascii="Arial" w:hAnsi="Arial" w:cs="Arial"/>
          <w:sz w:val="20"/>
          <w:szCs w:val="20"/>
          <w:lang w:val="es-MX"/>
        </w:rPr>
      </w:pPr>
      <w:r>
        <w:rPr>
          <w:rFonts w:ascii="Arial" w:hAnsi="Arial" w:cs="Arial"/>
          <w:i/>
          <w:sz w:val="20"/>
          <w:szCs w:val="20"/>
          <w:lang w:val="es-MX"/>
        </w:rPr>
        <w:t xml:space="preserve">Disco Duro. </w:t>
      </w:r>
      <w:r w:rsidR="00C7120A">
        <w:rPr>
          <w:rFonts w:ascii="Arial" w:hAnsi="Arial" w:cs="Arial"/>
          <w:i/>
          <w:sz w:val="20"/>
          <w:szCs w:val="20"/>
          <w:lang w:val="es-MX"/>
        </w:rPr>
        <w:t>5</w:t>
      </w:r>
      <w:r>
        <w:rPr>
          <w:rFonts w:ascii="Arial" w:hAnsi="Arial" w:cs="Arial"/>
          <w:i/>
          <w:sz w:val="20"/>
          <w:szCs w:val="20"/>
          <w:lang w:val="es-MX"/>
        </w:rPr>
        <w:t>00 Gb</w:t>
      </w:r>
    </w:p>
    <w:p w14:paraId="764D2650" w14:textId="652B615F" w:rsidR="00FA6D0E" w:rsidRPr="00FA6D0E" w:rsidRDefault="00FA6D0E" w:rsidP="00732CA1">
      <w:pPr>
        <w:pStyle w:val="Prrafodelista"/>
        <w:numPr>
          <w:ilvl w:val="0"/>
          <w:numId w:val="5"/>
        </w:numPr>
        <w:tabs>
          <w:tab w:val="left" w:pos="4320"/>
          <w:tab w:val="left" w:pos="4485"/>
          <w:tab w:val="left" w:pos="5445"/>
        </w:tabs>
        <w:jc w:val="both"/>
        <w:rPr>
          <w:rFonts w:ascii="Arial" w:hAnsi="Arial" w:cs="Arial"/>
          <w:sz w:val="20"/>
          <w:szCs w:val="20"/>
          <w:lang w:val="es-MX"/>
        </w:rPr>
      </w:pPr>
      <w:r>
        <w:rPr>
          <w:rFonts w:ascii="Arial" w:hAnsi="Arial" w:cs="Arial"/>
          <w:i/>
          <w:sz w:val="20"/>
          <w:szCs w:val="20"/>
          <w:lang w:val="es-MX"/>
        </w:rPr>
        <w:t xml:space="preserve">Memoria </w:t>
      </w:r>
      <w:r w:rsidR="003E614D">
        <w:rPr>
          <w:rFonts w:ascii="Arial" w:hAnsi="Arial" w:cs="Arial"/>
          <w:i/>
          <w:sz w:val="20"/>
          <w:szCs w:val="20"/>
          <w:lang w:val="es-MX"/>
        </w:rPr>
        <w:t>RAM</w:t>
      </w:r>
      <w:r>
        <w:rPr>
          <w:rFonts w:ascii="Arial" w:hAnsi="Arial" w:cs="Arial"/>
          <w:i/>
          <w:sz w:val="20"/>
          <w:szCs w:val="20"/>
          <w:lang w:val="es-MX"/>
        </w:rPr>
        <w:t>. 4Gb</w:t>
      </w:r>
    </w:p>
    <w:p w14:paraId="41B8DBB4" w14:textId="204C4E43" w:rsidR="00FA6D0E" w:rsidRPr="00B53D0D" w:rsidRDefault="00FA6D0E" w:rsidP="00FA6D0E">
      <w:pPr>
        <w:pStyle w:val="Prrafodelista"/>
        <w:tabs>
          <w:tab w:val="left" w:pos="4320"/>
          <w:tab w:val="left" w:pos="4485"/>
          <w:tab w:val="left" w:pos="5445"/>
        </w:tabs>
        <w:ind w:left="1440"/>
        <w:jc w:val="both"/>
        <w:rPr>
          <w:rFonts w:ascii="Arial" w:hAnsi="Arial" w:cs="Arial"/>
          <w:sz w:val="20"/>
          <w:szCs w:val="20"/>
          <w:lang w:val="es-MX"/>
        </w:rPr>
      </w:pPr>
    </w:p>
    <w:p w14:paraId="3AB07469" w14:textId="77777777" w:rsidR="00FA6D0E" w:rsidRDefault="00B53D0D" w:rsidP="00732CA1">
      <w:pPr>
        <w:pStyle w:val="Prrafodelista"/>
        <w:numPr>
          <w:ilvl w:val="0"/>
          <w:numId w:val="3"/>
        </w:numPr>
        <w:tabs>
          <w:tab w:val="left" w:pos="4320"/>
          <w:tab w:val="left" w:pos="4485"/>
          <w:tab w:val="left" w:pos="5445"/>
        </w:tabs>
        <w:jc w:val="both"/>
        <w:rPr>
          <w:rFonts w:ascii="Arial" w:hAnsi="Arial" w:cs="Arial"/>
          <w:sz w:val="20"/>
          <w:szCs w:val="20"/>
          <w:lang w:val="es-MX"/>
        </w:rPr>
      </w:pPr>
      <w:r w:rsidRPr="00B53D0D">
        <w:rPr>
          <w:rFonts w:ascii="Arial" w:hAnsi="Arial" w:cs="Arial"/>
          <w:sz w:val="20"/>
          <w:szCs w:val="20"/>
          <w:lang w:val="es-MX"/>
        </w:rPr>
        <w:t>Materiales</w:t>
      </w:r>
    </w:p>
    <w:p w14:paraId="18C22BA5" w14:textId="610500CE" w:rsidR="00FA6D0E" w:rsidRPr="002C5A39" w:rsidRDefault="00FA6D0E" w:rsidP="00732CA1">
      <w:pPr>
        <w:pStyle w:val="Prrafodelista"/>
        <w:numPr>
          <w:ilvl w:val="0"/>
          <w:numId w:val="6"/>
        </w:numPr>
        <w:tabs>
          <w:tab w:val="left" w:pos="4320"/>
          <w:tab w:val="left" w:pos="4485"/>
          <w:tab w:val="left" w:pos="5445"/>
        </w:tabs>
        <w:jc w:val="both"/>
        <w:rPr>
          <w:rFonts w:ascii="Arial" w:hAnsi="Arial" w:cs="Arial"/>
          <w:sz w:val="20"/>
          <w:szCs w:val="20"/>
          <w:lang w:val="es-MX"/>
        </w:rPr>
      </w:pPr>
      <w:r>
        <w:rPr>
          <w:rFonts w:ascii="Arial" w:hAnsi="Arial" w:cs="Arial"/>
          <w:i/>
          <w:sz w:val="20"/>
          <w:szCs w:val="20"/>
          <w:lang w:val="es-MX"/>
        </w:rPr>
        <w:t>Computadores de escritorio y portátiles con acceso a internet, software de la aplicación para realizar informes y visualizar materiales.</w:t>
      </w:r>
    </w:p>
    <w:p w14:paraId="4F9844EE" w14:textId="275CA0AF" w:rsidR="002C5A39" w:rsidRDefault="002C5A39" w:rsidP="002C5A39">
      <w:pPr>
        <w:tabs>
          <w:tab w:val="left" w:pos="4320"/>
          <w:tab w:val="left" w:pos="4485"/>
          <w:tab w:val="left" w:pos="5445"/>
        </w:tabs>
        <w:jc w:val="both"/>
        <w:rPr>
          <w:rFonts w:ascii="Arial" w:hAnsi="Arial" w:cs="Arial"/>
          <w:b/>
          <w:sz w:val="20"/>
          <w:szCs w:val="20"/>
          <w:lang w:val="es-MX"/>
        </w:rPr>
      </w:pPr>
    </w:p>
    <w:p w14:paraId="2FA92386" w14:textId="4EB35764" w:rsidR="002C5A39" w:rsidRDefault="002C5A39" w:rsidP="002C5A39">
      <w:pPr>
        <w:tabs>
          <w:tab w:val="left" w:pos="4320"/>
          <w:tab w:val="left" w:pos="4485"/>
          <w:tab w:val="left" w:pos="5445"/>
        </w:tabs>
        <w:jc w:val="both"/>
        <w:rPr>
          <w:rFonts w:ascii="Arial" w:hAnsi="Arial" w:cs="Arial"/>
          <w:b/>
          <w:sz w:val="20"/>
          <w:szCs w:val="20"/>
          <w:lang w:val="es-MX"/>
        </w:rPr>
      </w:pPr>
      <w:r>
        <w:rPr>
          <w:rFonts w:ascii="Arial" w:hAnsi="Arial" w:cs="Arial"/>
          <w:b/>
          <w:sz w:val="20"/>
          <w:szCs w:val="20"/>
          <w:lang w:val="es-MX"/>
        </w:rPr>
        <w:t xml:space="preserve">Actividades de </w:t>
      </w:r>
      <w:r w:rsidR="003E614D">
        <w:rPr>
          <w:rFonts w:ascii="Arial" w:hAnsi="Arial" w:cs="Arial"/>
          <w:b/>
          <w:sz w:val="20"/>
          <w:szCs w:val="20"/>
          <w:lang w:val="es-MX"/>
        </w:rPr>
        <w:t>Reflexión</w:t>
      </w:r>
      <w:r>
        <w:rPr>
          <w:rFonts w:ascii="Arial" w:hAnsi="Arial" w:cs="Arial"/>
          <w:b/>
          <w:sz w:val="20"/>
          <w:szCs w:val="20"/>
          <w:lang w:val="es-MX"/>
        </w:rPr>
        <w:t xml:space="preserve"> Inicial:</w:t>
      </w:r>
    </w:p>
    <w:p w14:paraId="55639D15" w14:textId="3108C5FD" w:rsidR="002748FB" w:rsidRDefault="002748FB" w:rsidP="002748FB">
      <w:pPr>
        <w:pStyle w:val="Sinespaciado"/>
        <w:jc w:val="both"/>
        <w:rPr>
          <w:rFonts w:ascii="Arial" w:hAnsi="Arial" w:cs="Arial"/>
          <w:i/>
          <w:sz w:val="20"/>
          <w:szCs w:val="20"/>
        </w:rPr>
      </w:pPr>
      <w:r w:rsidRPr="002748FB">
        <w:rPr>
          <w:rFonts w:ascii="Arial" w:hAnsi="Arial" w:cs="Arial"/>
          <w:i/>
          <w:sz w:val="20"/>
          <w:szCs w:val="20"/>
        </w:rPr>
        <w:t>El</w:t>
      </w:r>
      <w:r w:rsidRPr="002748FB">
        <w:rPr>
          <w:rFonts w:ascii="Arial" w:hAnsi="Arial" w:cs="Arial"/>
          <w:i/>
          <w:spacing w:val="4"/>
          <w:sz w:val="20"/>
          <w:szCs w:val="20"/>
        </w:rPr>
        <w:t xml:space="preserve"> </w:t>
      </w:r>
      <w:r w:rsidRPr="002748FB">
        <w:rPr>
          <w:rFonts w:ascii="Arial" w:hAnsi="Arial" w:cs="Arial"/>
          <w:i/>
          <w:spacing w:val="1"/>
          <w:sz w:val="20"/>
          <w:szCs w:val="20"/>
        </w:rPr>
        <w:t>o</w:t>
      </w:r>
      <w:r w:rsidRPr="002748FB">
        <w:rPr>
          <w:rFonts w:ascii="Arial" w:hAnsi="Arial" w:cs="Arial"/>
          <w:i/>
          <w:spacing w:val="-1"/>
          <w:sz w:val="20"/>
          <w:szCs w:val="20"/>
        </w:rPr>
        <w:t>b</w:t>
      </w:r>
      <w:r w:rsidRPr="002748FB">
        <w:rPr>
          <w:rFonts w:ascii="Arial" w:hAnsi="Arial" w:cs="Arial"/>
          <w:i/>
          <w:sz w:val="20"/>
          <w:szCs w:val="20"/>
        </w:rPr>
        <w:t>j</w:t>
      </w:r>
      <w:r w:rsidRPr="002748FB">
        <w:rPr>
          <w:rFonts w:ascii="Arial" w:hAnsi="Arial" w:cs="Arial"/>
          <w:i/>
          <w:spacing w:val="-2"/>
          <w:sz w:val="20"/>
          <w:szCs w:val="20"/>
        </w:rPr>
        <w:t>e</w:t>
      </w:r>
      <w:r w:rsidRPr="002748FB">
        <w:rPr>
          <w:rFonts w:ascii="Arial" w:hAnsi="Arial" w:cs="Arial"/>
          <w:i/>
          <w:sz w:val="20"/>
          <w:szCs w:val="20"/>
        </w:rPr>
        <w:t>ti</w:t>
      </w:r>
      <w:r w:rsidRPr="002748FB">
        <w:rPr>
          <w:rFonts w:ascii="Arial" w:hAnsi="Arial" w:cs="Arial"/>
          <w:i/>
          <w:spacing w:val="-1"/>
          <w:sz w:val="20"/>
          <w:szCs w:val="20"/>
        </w:rPr>
        <w:t>v</w:t>
      </w:r>
      <w:r w:rsidRPr="002748FB">
        <w:rPr>
          <w:rFonts w:ascii="Arial" w:hAnsi="Arial" w:cs="Arial"/>
          <w:i/>
          <w:sz w:val="20"/>
          <w:szCs w:val="20"/>
        </w:rPr>
        <w:t>o</w:t>
      </w:r>
      <w:r w:rsidRPr="002748FB">
        <w:rPr>
          <w:rFonts w:ascii="Arial" w:hAnsi="Arial" w:cs="Arial"/>
          <w:i/>
          <w:spacing w:val="5"/>
          <w:sz w:val="20"/>
          <w:szCs w:val="20"/>
        </w:rPr>
        <w:t xml:space="preserve"> </w:t>
      </w:r>
      <w:r w:rsidRPr="002748FB">
        <w:rPr>
          <w:rFonts w:ascii="Arial" w:hAnsi="Arial" w:cs="Arial"/>
          <w:i/>
          <w:spacing w:val="-3"/>
          <w:sz w:val="20"/>
          <w:szCs w:val="20"/>
        </w:rPr>
        <w:t>d</w:t>
      </w:r>
      <w:r w:rsidRPr="002748FB">
        <w:rPr>
          <w:rFonts w:ascii="Arial" w:hAnsi="Arial" w:cs="Arial"/>
          <w:i/>
          <w:sz w:val="20"/>
          <w:szCs w:val="20"/>
        </w:rPr>
        <w:t>e</w:t>
      </w:r>
      <w:r w:rsidRPr="002748FB">
        <w:rPr>
          <w:rFonts w:ascii="Arial" w:hAnsi="Arial" w:cs="Arial"/>
          <w:i/>
          <w:spacing w:val="4"/>
          <w:sz w:val="20"/>
          <w:szCs w:val="20"/>
        </w:rPr>
        <w:t xml:space="preserve"> </w:t>
      </w:r>
      <w:r w:rsidRPr="002748FB">
        <w:rPr>
          <w:rFonts w:ascii="Arial" w:hAnsi="Arial" w:cs="Arial"/>
          <w:i/>
          <w:sz w:val="20"/>
          <w:szCs w:val="20"/>
        </w:rPr>
        <w:t>e</w:t>
      </w:r>
      <w:r w:rsidRPr="002748FB">
        <w:rPr>
          <w:rFonts w:ascii="Arial" w:hAnsi="Arial" w:cs="Arial"/>
          <w:i/>
          <w:spacing w:val="-2"/>
          <w:sz w:val="20"/>
          <w:szCs w:val="20"/>
        </w:rPr>
        <w:t>s</w:t>
      </w:r>
      <w:r w:rsidRPr="002748FB">
        <w:rPr>
          <w:rFonts w:ascii="Arial" w:hAnsi="Arial" w:cs="Arial"/>
          <w:i/>
          <w:sz w:val="20"/>
          <w:szCs w:val="20"/>
        </w:rPr>
        <w:t>ta</w:t>
      </w:r>
      <w:r w:rsidRPr="002748FB">
        <w:rPr>
          <w:rFonts w:ascii="Arial" w:hAnsi="Arial" w:cs="Arial"/>
          <w:i/>
          <w:spacing w:val="4"/>
          <w:sz w:val="20"/>
          <w:szCs w:val="20"/>
        </w:rPr>
        <w:t xml:space="preserve"> </w:t>
      </w:r>
      <w:r w:rsidRPr="002748FB">
        <w:rPr>
          <w:rFonts w:ascii="Arial" w:hAnsi="Arial" w:cs="Arial"/>
          <w:i/>
          <w:sz w:val="20"/>
          <w:szCs w:val="20"/>
        </w:rPr>
        <w:t>a</w:t>
      </w:r>
      <w:r w:rsidRPr="002748FB">
        <w:rPr>
          <w:rFonts w:ascii="Arial" w:hAnsi="Arial" w:cs="Arial"/>
          <w:i/>
          <w:spacing w:val="-2"/>
          <w:sz w:val="20"/>
          <w:szCs w:val="20"/>
        </w:rPr>
        <w:t>c</w:t>
      </w:r>
      <w:r w:rsidRPr="002748FB">
        <w:rPr>
          <w:rFonts w:ascii="Arial" w:hAnsi="Arial" w:cs="Arial"/>
          <w:i/>
          <w:sz w:val="20"/>
          <w:szCs w:val="20"/>
        </w:rPr>
        <w:t>ti</w:t>
      </w:r>
      <w:r w:rsidRPr="002748FB">
        <w:rPr>
          <w:rFonts w:ascii="Arial" w:hAnsi="Arial" w:cs="Arial"/>
          <w:i/>
          <w:spacing w:val="1"/>
          <w:sz w:val="20"/>
          <w:szCs w:val="20"/>
        </w:rPr>
        <w:t>v</w:t>
      </w:r>
      <w:r w:rsidRPr="002748FB">
        <w:rPr>
          <w:rFonts w:ascii="Arial" w:hAnsi="Arial" w:cs="Arial"/>
          <w:i/>
          <w:sz w:val="20"/>
          <w:szCs w:val="20"/>
        </w:rPr>
        <w:t>i</w:t>
      </w:r>
      <w:r w:rsidRPr="002748FB">
        <w:rPr>
          <w:rFonts w:ascii="Arial" w:hAnsi="Arial" w:cs="Arial"/>
          <w:i/>
          <w:spacing w:val="-4"/>
          <w:sz w:val="20"/>
          <w:szCs w:val="20"/>
        </w:rPr>
        <w:t>d</w:t>
      </w:r>
      <w:r w:rsidRPr="002748FB">
        <w:rPr>
          <w:rFonts w:ascii="Arial" w:hAnsi="Arial" w:cs="Arial"/>
          <w:i/>
          <w:sz w:val="20"/>
          <w:szCs w:val="20"/>
        </w:rPr>
        <w:t>ad</w:t>
      </w:r>
      <w:r w:rsidRPr="002748FB">
        <w:rPr>
          <w:rFonts w:ascii="Arial" w:hAnsi="Arial" w:cs="Arial"/>
          <w:i/>
          <w:spacing w:val="3"/>
          <w:sz w:val="20"/>
          <w:szCs w:val="20"/>
        </w:rPr>
        <w:t xml:space="preserve"> </w:t>
      </w:r>
      <w:r w:rsidRPr="002748FB">
        <w:rPr>
          <w:rFonts w:ascii="Arial" w:hAnsi="Arial" w:cs="Arial"/>
          <w:i/>
          <w:sz w:val="20"/>
          <w:szCs w:val="20"/>
        </w:rPr>
        <w:t>es</w:t>
      </w:r>
      <w:r w:rsidRPr="002748FB">
        <w:rPr>
          <w:rFonts w:ascii="Arial" w:hAnsi="Arial" w:cs="Arial"/>
          <w:i/>
          <w:spacing w:val="4"/>
          <w:sz w:val="20"/>
          <w:szCs w:val="20"/>
        </w:rPr>
        <w:t xml:space="preserve"> </w:t>
      </w:r>
      <w:r w:rsidRPr="002748FB">
        <w:rPr>
          <w:rFonts w:ascii="Arial" w:hAnsi="Arial" w:cs="Arial"/>
          <w:i/>
          <w:spacing w:val="-1"/>
          <w:sz w:val="20"/>
          <w:szCs w:val="20"/>
        </w:rPr>
        <w:t>d</w:t>
      </w:r>
      <w:r w:rsidRPr="002748FB">
        <w:rPr>
          <w:rFonts w:ascii="Arial" w:hAnsi="Arial" w:cs="Arial"/>
          <w:i/>
          <w:sz w:val="20"/>
          <w:szCs w:val="20"/>
        </w:rPr>
        <w:t>ar</w:t>
      </w:r>
      <w:r w:rsidRPr="002748FB">
        <w:rPr>
          <w:rFonts w:ascii="Arial" w:hAnsi="Arial" w:cs="Arial"/>
          <w:i/>
          <w:spacing w:val="3"/>
          <w:sz w:val="20"/>
          <w:szCs w:val="20"/>
        </w:rPr>
        <w:t xml:space="preserve"> </w:t>
      </w:r>
      <w:r w:rsidRPr="002748FB">
        <w:rPr>
          <w:rFonts w:ascii="Arial" w:hAnsi="Arial" w:cs="Arial"/>
          <w:i/>
          <w:spacing w:val="-1"/>
          <w:sz w:val="20"/>
          <w:szCs w:val="20"/>
        </w:rPr>
        <w:t>un</w:t>
      </w:r>
      <w:r w:rsidRPr="002748FB">
        <w:rPr>
          <w:rFonts w:ascii="Arial" w:hAnsi="Arial" w:cs="Arial"/>
          <w:i/>
          <w:sz w:val="20"/>
          <w:szCs w:val="20"/>
        </w:rPr>
        <w:t>a</w:t>
      </w:r>
      <w:r w:rsidRPr="002748FB">
        <w:rPr>
          <w:rFonts w:ascii="Arial" w:hAnsi="Arial" w:cs="Arial"/>
          <w:i/>
          <w:spacing w:val="3"/>
          <w:sz w:val="20"/>
          <w:szCs w:val="20"/>
        </w:rPr>
        <w:t xml:space="preserve"> </w:t>
      </w:r>
      <w:r w:rsidRPr="002748FB">
        <w:rPr>
          <w:rFonts w:ascii="Arial" w:hAnsi="Arial" w:cs="Arial"/>
          <w:i/>
          <w:spacing w:val="-3"/>
          <w:sz w:val="20"/>
          <w:szCs w:val="20"/>
        </w:rPr>
        <w:t>d</w:t>
      </w:r>
      <w:r w:rsidRPr="002748FB">
        <w:rPr>
          <w:rFonts w:ascii="Arial" w:hAnsi="Arial" w:cs="Arial"/>
          <w:i/>
          <w:sz w:val="20"/>
          <w:szCs w:val="20"/>
        </w:rPr>
        <w:t>es</w:t>
      </w:r>
      <w:r w:rsidRPr="002748FB">
        <w:rPr>
          <w:rFonts w:ascii="Arial" w:hAnsi="Arial" w:cs="Arial"/>
          <w:i/>
          <w:spacing w:val="1"/>
          <w:sz w:val="20"/>
          <w:szCs w:val="20"/>
        </w:rPr>
        <w:t>c</w:t>
      </w:r>
      <w:r w:rsidRPr="002748FB">
        <w:rPr>
          <w:rFonts w:ascii="Arial" w:hAnsi="Arial" w:cs="Arial"/>
          <w:i/>
          <w:sz w:val="20"/>
          <w:szCs w:val="20"/>
        </w:rPr>
        <w:t>ri</w:t>
      </w:r>
      <w:r w:rsidRPr="002748FB">
        <w:rPr>
          <w:rFonts w:ascii="Arial" w:hAnsi="Arial" w:cs="Arial"/>
          <w:i/>
          <w:spacing w:val="-1"/>
          <w:sz w:val="20"/>
          <w:szCs w:val="20"/>
        </w:rPr>
        <w:t>p</w:t>
      </w:r>
      <w:r w:rsidRPr="002748FB">
        <w:rPr>
          <w:rFonts w:ascii="Arial" w:hAnsi="Arial" w:cs="Arial"/>
          <w:i/>
          <w:sz w:val="20"/>
          <w:szCs w:val="20"/>
        </w:rPr>
        <w:t>c</w:t>
      </w:r>
      <w:r w:rsidRPr="002748FB">
        <w:rPr>
          <w:rFonts w:ascii="Arial" w:hAnsi="Arial" w:cs="Arial"/>
          <w:i/>
          <w:spacing w:val="-3"/>
          <w:sz w:val="20"/>
          <w:szCs w:val="20"/>
        </w:rPr>
        <w:t>i</w:t>
      </w:r>
      <w:r w:rsidRPr="002748FB">
        <w:rPr>
          <w:rFonts w:ascii="Arial" w:hAnsi="Arial" w:cs="Arial"/>
          <w:i/>
          <w:spacing w:val="1"/>
          <w:sz w:val="20"/>
          <w:szCs w:val="20"/>
        </w:rPr>
        <w:t>ó</w:t>
      </w:r>
      <w:r w:rsidRPr="002748FB">
        <w:rPr>
          <w:rFonts w:ascii="Arial" w:hAnsi="Arial" w:cs="Arial"/>
          <w:i/>
          <w:sz w:val="20"/>
          <w:szCs w:val="20"/>
        </w:rPr>
        <w:t>n acerca</w:t>
      </w:r>
      <w:r w:rsidRPr="002748FB">
        <w:rPr>
          <w:rFonts w:ascii="Arial" w:hAnsi="Arial" w:cs="Arial"/>
          <w:i/>
          <w:spacing w:val="8"/>
          <w:sz w:val="20"/>
          <w:szCs w:val="20"/>
        </w:rPr>
        <w:t xml:space="preserve"> </w:t>
      </w:r>
      <w:r w:rsidRPr="002748FB">
        <w:rPr>
          <w:rFonts w:ascii="Arial" w:hAnsi="Arial" w:cs="Arial"/>
          <w:i/>
          <w:spacing w:val="-3"/>
          <w:sz w:val="20"/>
          <w:szCs w:val="20"/>
        </w:rPr>
        <w:t>d</w:t>
      </w:r>
      <w:r w:rsidRPr="002748FB">
        <w:rPr>
          <w:rFonts w:ascii="Arial" w:hAnsi="Arial" w:cs="Arial"/>
          <w:i/>
          <w:sz w:val="20"/>
          <w:szCs w:val="20"/>
        </w:rPr>
        <w:t>el</w:t>
      </w:r>
      <w:r w:rsidRPr="002748FB">
        <w:rPr>
          <w:rFonts w:ascii="Arial" w:hAnsi="Arial" w:cs="Arial"/>
          <w:i/>
          <w:spacing w:val="4"/>
          <w:sz w:val="20"/>
          <w:szCs w:val="20"/>
        </w:rPr>
        <w:t xml:space="preserve"> </w:t>
      </w:r>
      <w:r w:rsidRPr="002748FB">
        <w:rPr>
          <w:rFonts w:ascii="Arial" w:hAnsi="Arial" w:cs="Arial"/>
          <w:i/>
          <w:spacing w:val="-2"/>
          <w:sz w:val="20"/>
          <w:szCs w:val="20"/>
        </w:rPr>
        <w:t>c</w:t>
      </w:r>
      <w:r w:rsidRPr="002748FB">
        <w:rPr>
          <w:rFonts w:ascii="Arial" w:hAnsi="Arial" w:cs="Arial"/>
          <w:i/>
          <w:spacing w:val="1"/>
          <w:sz w:val="20"/>
          <w:szCs w:val="20"/>
        </w:rPr>
        <w:t>o</w:t>
      </w:r>
      <w:r w:rsidRPr="002748FB">
        <w:rPr>
          <w:rFonts w:ascii="Arial" w:hAnsi="Arial" w:cs="Arial"/>
          <w:i/>
          <w:spacing w:val="-1"/>
          <w:sz w:val="20"/>
          <w:szCs w:val="20"/>
        </w:rPr>
        <w:t>no</w:t>
      </w:r>
      <w:r w:rsidRPr="002748FB">
        <w:rPr>
          <w:rFonts w:ascii="Arial" w:hAnsi="Arial" w:cs="Arial"/>
          <w:i/>
          <w:sz w:val="20"/>
          <w:szCs w:val="20"/>
        </w:rPr>
        <w:t>ci</w:t>
      </w:r>
      <w:r w:rsidRPr="002748FB">
        <w:rPr>
          <w:rFonts w:ascii="Arial" w:hAnsi="Arial" w:cs="Arial"/>
          <w:i/>
          <w:spacing w:val="1"/>
          <w:sz w:val="20"/>
          <w:szCs w:val="20"/>
        </w:rPr>
        <w:t>m</w:t>
      </w:r>
      <w:r w:rsidRPr="002748FB">
        <w:rPr>
          <w:rFonts w:ascii="Arial" w:hAnsi="Arial" w:cs="Arial"/>
          <w:i/>
          <w:spacing w:val="-3"/>
          <w:sz w:val="20"/>
          <w:szCs w:val="20"/>
        </w:rPr>
        <w:t>i</w:t>
      </w:r>
      <w:r w:rsidRPr="002748FB">
        <w:rPr>
          <w:rFonts w:ascii="Arial" w:hAnsi="Arial" w:cs="Arial"/>
          <w:i/>
          <w:sz w:val="20"/>
          <w:szCs w:val="20"/>
        </w:rPr>
        <w:t>ento</w:t>
      </w:r>
      <w:r w:rsidRPr="002748FB">
        <w:rPr>
          <w:rFonts w:ascii="Arial" w:hAnsi="Arial" w:cs="Arial"/>
          <w:i/>
          <w:spacing w:val="2"/>
          <w:sz w:val="20"/>
          <w:szCs w:val="20"/>
        </w:rPr>
        <w:t xml:space="preserve"> </w:t>
      </w:r>
      <w:r w:rsidRPr="002748FB">
        <w:rPr>
          <w:rFonts w:ascii="Arial" w:hAnsi="Arial" w:cs="Arial"/>
          <w:i/>
          <w:spacing w:val="-3"/>
          <w:sz w:val="20"/>
          <w:szCs w:val="20"/>
        </w:rPr>
        <w:t>a</w:t>
      </w:r>
      <w:r w:rsidRPr="002748FB">
        <w:rPr>
          <w:rFonts w:ascii="Arial" w:hAnsi="Arial" w:cs="Arial"/>
          <w:i/>
          <w:sz w:val="20"/>
          <w:szCs w:val="20"/>
        </w:rPr>
        <w:t>ctual</w:t>
      </w:r>
      <w:r w:rsidRPr="002748FB">
        <w:rPr>
          <w:rFonts w:ascii="Arial" w:hAnsi="Arial" w:cs="Arial"/>
          <w:i/>
          <w:spacing w:val="3"/>
          <w:sz w:val="20"/>
          <w:szCs w:val="20"/>
        </w:rPr>
        <w:t xml:space="preserve"> </w:t>
      </w:r>
      <w:r w:rsidRPr="002748FB">
        <w:rPr>
          <w:rFonts w:ascii="Arial" w:hAnsi="Arial" w:cs="Arial"/>
          <w:i/>
          <w:spacing w:val="-1"/>
          <w:sz w:val="20"/>
          <w:szCs w:val="20"/>
        </w:rPr>
        <w:t>qu</w:t>
      </w:r>
      <w:r w:rsidRPr="002748FB">
        <w:rPr>
          <w:rFonts w:ascii="Arial" w:hAnsi="Arial" w:cs="Arial"/>
          <w:i/>
          <w:sz w:val="20"/>
          <w:szCs w:val="20"/>
        </w:rPr>
        <w:t>e</w:t>
      </w:r>
      <w:r w:rsidRPr="002748FB">
        <w:rPr>
          <w:rFonts w:ascii="Arial" w:hAnsi="Arial" w:cs="Arial"/>
          <w:i/>
          <w:spacing w:val="4"/>
          <w:sz w:val="20"/>
          <w:szCs w:val="20"/>
        </w:rPr>
        <w:t xml:space="preserve"> </w:t>
      </w:r>
      <w:r w:rsidRPr="002748FB">
        <w:rPr>
          <w:rFonts w:ascii="Arial" w:hAnsi="Arial" w:cs="Arial"/>
          <w:i/>
          <w:spacing w:val="-2"/>
          <w:sz w:val="20"/>
          <w:szCs w:val="20"/>
        </w:rPr>
        <w:t>s</w:t>
      </w:r>
      <w:r w:rsidRPr="002748FB">
        <w:rPr>
          <w:rFonts w:ascii="Arial" w:hAnsi="Arial" w:cs="Arial"/>
          <w:i/>
          <w:sz w:val="20"/>
          <w:szCs w:val="20"/>
        </w:rPr>
        <w:t>e</w:t>
      </w:r>
      <w:r w:rsidRPr="002748FB">
        <w:rPr>
          <w:rFonts w:ascii="Arial" w:hAnsi="Arial" w:cs="Arial"/>
          <w:i/>
          <w:spacing w:val="4"/>
          <w:sz w:val="20"/>
          <w:szCs w:val="20"/>
        </w:rPr>
        <w:t xml:space="preserve"> </w:t>
      </w:r>
      <w:r w:rsidRPr="002748FB">
        <w:rPr>
          <w:rFonts w:ascii="Arial" w:hAnsi="Arial" w:cs="Arial"/>
          <w:i/>
          <w:sz w:val="20"/>
          <w:szCs w:val="20"/>
        </w:rPr>
        <w:t>t</w:t>
      </w:r>
      <w:r w:rsidRPr="002748FB">
        <w:rPr>
          <w:rFonts w:ascii="Arial" w:hAnsi="Arial" w:cs="Arial"/>
          <w:i/>
          <w:spacing w:val="-2"/>
          <w:sz w:val="20"/>
          <w:szCs w:val="20"/>
        </w:rPr>
        <w:t>i</w:t>
      </w:r>
      <w:r w:rsidRPr="002748FB">
        <w:rPr>
          <w:rFonts w:ascii="Arial" w:hAnsi="Arial" w:cs="Arial"/>
          <w:i/>
          <w:sz w:val="20"/>
          <w:szCs w:val="20"/>
        </w:rPr>
        <w:t>ene</w:t>
      </w:r>
      <w:r w:rsidRPr="002748FB">
        <w:rPr>
          <w:rFonts w:ascii="Arial" w:hAnsi="Arial" w:cs="Arial"/>
          <w:i/>
          <w:spacing w:val="4"/>
          <w:sz w:val="20"/>
          <w:szCs w:val="20"/>
        </w:rPr>
        <w:t xml:space="preserve"> </w:t>
      </w:r>
      <w:r w:rsidRPr="002748FB">
        <w:rPr>
          <w:rFonts w:ascii="Arial" w:hAnsi="Arial" w:cs="Arial"/>
          <w:i/>
          <w:spacing w:val="-1"/>
          <w:sz w:val="20"/>
          <w:szCs w:val="20"/>
        </w:rPr>
        <w:t>d</w:t>
      </w:r>
      <w:r w:rsidRPr="002748FB">
        <w:rPr>
          <w:rFonts w:ascii="Arial" w:hAnsi="Arial" w:cs="Arial"/>
          <w:i/>
          <w:sz w:val="20"/>
          <w:szCs w:val="20"/>
        </w:rPr>
        <w:t>e</w:t>
      </w:r>
      <w:r w:rsidRPr="002748FB">
        <w:rPr>
          <w:rFonts w:ascii="Arial" w:hAnsi="Arial" w:cs="Arial"/>
          <w:i/>
          <w:spacing w:val="2"/>
          <w:sz w:val="20"/>
          <w:szCs w:val="20"/>
        </w:rPr>
        <w:t xml:space="preserve"> </w:t>
      </w:r>
      <w:r w:rsidRPr="002748FB">
        <w:rPr>
          <w:rFonts w:ascii="Arial" w:hAnsi="Arial" w:cs="Arial"/>
          <w:i/>
          <w:sz w:val="20"/>
          <w:szCs w:val="20"/>
        </w:rPr>
        <w:t>e</w:t>
      </w:r>
      <w:r w:rsidRPr="002748FB">
        <w:rPr>
          <w:rFonts w:ascii="Arial" w:hAnsi="Arial" w:cs="Arial"/>
          <w:i/>
          <w:spacing w:val="-2"/>
          <w:sz w:val="20"/>
          <w:szCs w:val="20"/>
        </w:rPr>
        <w:t>s</w:t>
      </w:r>
      <w:r w:rsidRPr="002748FB">
        <w:rPr>
          <w:rFonts w:ascii="Arial" w:hAnsi="Arial" w:cs="Arial"/>
          <w:i/>
          <w:sz w:val="20"/>
          <w:szCs w:val="20"/>
        </w:rPr>
        <w:t>te t</w:t>
      </w:r>
      <w:r w:rsidRPr="002748FB">
        <w:rPr>
          <w:rFonts w:ascii="Arial" w:hAnsi="Arial" w:cs="Arial"/>
          <w:i/>
          <w:spacing w:val="1"/>
          <w:sz w:val="20"/>
          <w:szCs w:val="20"/>
        </w:rPr>
        <w:t>e</w:t>
      </w:r>
      <w:r w:rsidRPr="002748FB">
        <w:rPr>
          <w:rFonts w:ascii="Arial" w:hAnsi="Arial" w:cs="Arial"/>
          <w:i/>
          <w:spacing w:val="-1"/>
          <w:sz w:val="20"/>
          <w:szCs w:val="20"/>
        </w:rPr>
        <w:t>m</w:t>
      </w:r>
      <w:r w:rsidRPr="002748FB">
        <w:rPr>
          <w:rFonts w:ascii="Arial" w:hAnsi="Arial" w:cs="Arial"/>
          <w:i/>
          <w:sz w:val="20"/>
          <w:szCs w:val="20"/>
        </w:rPr>
        <w:t xml:space="preserve">a, </w:t>
      </w:r>
      <w:r w:rsidRPr="002748FB">
        <w:rPr>
          <w:rFonts w:ascii="Arial" w:hAnsi="Arial" w:cs="Arial"/>
          <w:i/>
          <w:spacing w:val="1"/>
          <w:sz w:val="20"/>
          <w:szCs w:val="20"/>
        </w:rPr>
        <w:t>e</w:t>
      </w:r>
      <w:r w:rsidRPr="002748FB">
        <w:rPr>
          <w:rFonts w:ascii="Arial" w:hAnsi="Arial" w:cs="Arial"/>
          <w:i/>
          <w:sz w:val="20"/>
          <w:szCs w:val="20"/>
        </w:rPr>
        <w:t>s</w:t>
      </w:r>
      <w:r w:rsidRPr="002748FB">
        <w:rPr>
          <w:rFonts w:ascii="Arial" w:hAnsi="Arial" w:cs="Arial"/>
          <w:i/>
          <w:spacing w:val="-2"/>
          <w:sz w:val="20"/>
          <w:szCs w:val="20"/>
        </w:rPr>
        <w:t xml:space="preserve"> </w:t>
      </w:r>
      <w:r w:rsidRPr="002748FB">
        <w:rPr>
          <w:rFonts w:ascii="Arial" w:hAnsi="Arial" w:cs="Arial"/>
          <w:i/>
          <w:sz w:val="20"/>
          <w:szCs w:val="20"/>
        </w:rPr>
        <w:t>i</w:t>
      </w:r>
      <w:r w:rsidRPr="002748FB">
        <w:rPr>
          <w:rFonts w:ascii="Arial" w:hAnsi="Arial" w:cs="Arial"/>
          <w:i/>
          <w:spacing w:val="1"/>
          <w:sz w:val="20"/>
          <w:szCs w:val="20"/>
        </w:rPr>
        <w:t>m</w:t>
      </w:r>
      <w:r w:rsidRPr="002748FB">
        <w:rPr>
          <w:rFonts w:ascii="Arial" w:hAnsi="Arial" w:cs="Arial"/>
          <w:i/>
          <w:spacing w:val="-3"/>
          <w:sz w:val="20"/>
          <w:szCs w:val="20"/>
        </w:rPr>
        <w:t>p</w:t>
      </w:r>
      <w:r w:rsidRPr="002748FB">
        <w:rPr>
          <w:rFonts w:ascii="Arial" w:hAnsi="Arial" w:cs="Arial"/>
          <w:i/>
          <w:spacing w:val="1"/>
          <w:sz w:val="20"/>
          <w:szCs w:val="20"/>
        </w:rPr>
        <w:t>o</w:t>
      </w:r>
      <w:r w:rsidRPr="002748FB">
        <w:rPr>
          <w:rFonts w:ascii="Arial" w:hAnsi="Arial" w:cs="Arial"/>
          <w:i/>
          <w:sz w:val="20"/>
          <w:szCs w:val="20"/>
        </w:rPr>
        <w:t>rta</w:t>
      </w:r>
      <w:r w:rsidRPr="002748FB">
        <w:rPr>
          <w:rFonts w:ascii="Arial" w:hAnsi="Arial" w:cs="Arial"/>
          <w:i/>
          <w:spacing w:val="-3"/>
          <w:sz w:val="20"/>
          <w:szCs w:val="20"/>
        </w:rPr>
        <w:t>n</w:t>
      </w:r>
      <w:r w:rsidRPr="002748FB">
        <w:rPr>
          <w:rFonts w:ascii="Arial" w:hAnsi="Arial" w:cs="Arial"/>
          <w:i/>
          <w:sz w:val="20"/>
          <w:szCs w:val="20"/>
        </w:rPr>
        <w:t>te</w:t>
      </w:r>
      <w:r w:rsidRPr="002748FB">
        <w:rPr>
          <w:rFonts w:ascii="Arial" w:hAnsi="Arial" w:cs="Arial"/>
          <w:i/>
          <w:spacing w:val="1"/>
          <w:sz w:val="20"/>
          <w:szCs w:val="20"/>
        </w:rPr>
        <w:t xml:space="preserve"> </w:t>
      </w:r>
      <w:r w:rsidRPr="002748FB">
        <w:rPr>
          <w:rFonts w:ascii="Arial" w:hAnsi="Arial" w:cs="Arial"/>
          <w:i/>
          <w:sz w:val="20"/>
          <w:szCs w:val="20"/>
        </w:rPr>
        <w:t>d</w:t>
      </w:r>
      <w:r w:rsidRPr="002748FB">
        <w:rPr>
          <w:rFonts w:ascii="Arial" w:hAnsi="Arial" w:cs="Arial"/>
          <w:i/>
          <w:spacing w:val="-2"/>
          <w:sz w:val="20"/>
          <w:szCs w:val="20"/>
        </w:rPr>
        <w:t>e</w:t>
      </w:r>
      <w:r w:rsidRPr="002748FB">
        <w:rPr>
          <w:rFonts w:ascii="Arial" w:hAnsi="Arial" w:cs="Arial"/>
          <w:i/>
          <w:sz w:val="20"/>
          <w:szCs w:val="20"/>
        </w:rPr>
        <w:t>sar</w:t>
      </w:r>
      <w:r w:rsidRPr="002748FB">
        <w:rPr>
          <w:rFonts w:ascii="Arial" w:hAnsi="Arial" w:cs="Arial"/>
          <w:i/>
          <w:spacing w:val="-3"/>
          <w:sz w:val="20"/>
          <w:szCs w:val="20"/>
        </w:rPr>
        <w:t>r</w:t>
      </w:r>
      <w:r w:rsidRPr="002748FB">
        <w:rPr>
          <w:rFonts w:ascii="Arial" w:hAnsi="Arial" w:cs="Arial"/>
          <w:i/>
          <w:spacing w:val="1"/>
          <w:sz w:val="20"/>
          <w:szCs w:val="20"/>
        </w:rPr>
        <w:t>o</w:t>
      </w:r>
      <w:r w:rsidRPr="002748FB">
        <w:rPr>
          <w:rFonts w:ascii="Arial" w:hAnsi="Arial" w:cs="Arial"/>
          <w:i/>
          <w:sz w:val="20"/>
          <w:szCs w:val="20"/>
        </w:rPr>
        <w:t>llar</w:t>
      </w:r>
      <w:r w:rsidRPr="002748FB">
        <w:rPr>
          <w:rFonts w:ascii="Arial" w:hAnsi="Arial" w:cs="Arial"/>
          <w:i/>
          <w:spacing w:val="-1"/>
          <w:sz w:val="20"/>
          <w:szCs w:val="20"/>
        </w:rPr>
        <w:t>l</w:t>
      </w:r>
      <w:r w:rsidRPr="002748FB">
        <w:rPr>
          <w:rFonts w:ascii="Arial" w:hAnsi="Arial" w:cs="Arial"/>
          <w:i/>
          <w:sz w:val="20"/>
          <w:szCs w:val="20"/>
        </w:rPr>
        <w:t>o</w:t>
      </w:r>
      <w:r w:rsidRPr="002748FB">
        <w:rPr>
          <w:rFonts w:ascii="Arial" w:hAnsi="Arial" w:cs="Arial"/>
          <w:i/>
          <w:spacing w:val="-1"/>
          <w:sz w:val="20"/>
          <w:szCs w:val="20"/>
        </w:rPr>
        <w:t xml:space="preserve"> </w:t>
      </w:r>
      <w:r w:rsidRPr="002748FB">
        <w:rPr>
          <w:rFonts w:ascii="Arial" w:hAnsi="Arial" w:cs="Arial"/>
          <w:i/>
          <w:sz w:val="20"/>
          <w:szCs w:val="20"/>
        </w:rPr>
        <w:t>c</w:t>
      </w:r>
      <w:r w:rsidRPr="002748FB">
        <w:rPr>
          <w:rFonts w:ascii="Arial" w:hAnsi="Arial" w:cs="Arial"/>
          <w:i/>
          <w:spacing w:val="-1"/>
          <w:sz w:val="20"/>
          <w:szCs w:val="20"/>
        </w:rPr>
        <w:t>om</w:t>
      </w:r>
      <w:r w:rsidRPr="002748FB">
        <w:rPr>
          <w:rFonts w:ascii="Arial" w:hAnsi="Arial" w:cs="Arial"/>
          <w:i/>
          <w:sz w:val="20"/>
          <w:szCs w:val="20"/>
        </w:rPr>
        <w:t>o</w:t>
      </w:r>
      <w:r w:rsidRPr="002748FB">
        <w:rPr>
          <w:rFonts w:ascii="Arial" w:hAnsi="Arial" w:cs="Arial"/>
          <w:i/>
          <w:spacing w:val="1"/>
          <w:sz w:val="20"/>
          <w:szCs w:val="20"/>
        </w:rPr>
        <w:t xml:space="preserve"> </w:t>
      </w:r>
      <w:r w:rsidRPr="002748FB">
        <w:rPr>
          <w:rFonts w:ascii="Arial" w:hAnsi="Arial" w:cs="Arial"/>
          <w:i/>
          <w:sz w:val="20"/>
          <w:szCs w:val="20"/>
        </w:rPr>
        <w:t>un</w:t>
      </w:r>
      <w:r w:rsidRPr="002748FB">
        <w:rPr>
          <w:rFonts w:ascii="Arial" w:hAnsi="Arial" w:cs="Arial"/>
          <w:i/>
          <w:spacing w:val="-1"/>
          <w:sz w:val="20"/>
          <w:szCs w:val="20"/>
        </w:rPr>
        <w:t xml:space="preserve"> </w:t>
      </w:r>
      <w:r w:rsidRPr="002748FB">
        <w:rPr>
          <w:rFonts w:ascii="Arial" w:hAnsi="Arial" w:cs="Arial"/>
          <w:i/>
          <w:sz w:val="20"/>
          <w:szCs w:val="20"/>
        </w:rPr>
        <w:t>p</w:t>
      </w:r>
      <w:r w:rsidRPr="002748FB">
        <w:rPr>
          <w:rFonts w:ascii="Arial" w:hAnsi="Arial" w:cs="Arial"/>
          <w:i/>
          <w:spacing w:val="-1"/>
          <w:sz w:val="20"/>
          <w:szCs w:val="20"/>
        </w:rPr>
        <w:t>un</w:t>
      </w:r>
      <w:r w:rsidRPr="002748FB">
        <w:rPr>
          <w:rFonts w:ascii="Arial" w:hAnsi="Arial" w:cs="Arial"/>
          <w:i/>
          <w:spacing w:val="-2"/>
          <w:sz w:val="20"/>
          <w:szCs w:val="20"/>
        </w:rPr>
        <w:t>t</w:t>
      </w:r>
      <w:r w:rsidRPr="002748FB">
        <w:rPr>
          <w:rFonts w:ascii="Arial" w:hAnsi="Arial" w:cs="Arial"/>
          <w:i/>
          <w:sz w:val="20"/>
          <w:szCs w:val="20"/>
        </w:rPr>
        <w:t>o</w:t>
      </w:r>
      <w:r w:rsidRPr="002748FB">
        <w:rPr>
          <w:rFonts w:ascii="Arial" w:hAnsi="Arial" w:cs="Arial"/>
          <w:i/>
          <w:spacing w:val="1"/>
          <w:sz w:val="20"/>
          <w:szCs w:val="20"/>
        </w:rPr>
        <w:t xml:space="preserve"> </w:t>
      </w:r>
      <w:r w:rsidRPr="002748FB">
        <w:rPr>
          <w:rFonts w:ascii="Arial" w:hAnsi="Arial" w:cs="Arial"/>
          <w:i/>
          <w:sz w:val="20"/>
          <w:szCs w:val="20"/>
        </w:rPr>
        <w:t>del</w:t>
      </w:r>
      <w:r w:rsidRPr="002748FB">
        <w:rPr>
          <w:rFonts w:ascii="Arial" w:hAnsi="Arial" w:cs="Arial"/>
          <w:i/>
          <w:spacing w:val="-2"/>
          <w:sz w:val="20"/>
          <w:szCs w:val="20"/>
        </w:rPr>
        <w:t xml:space="preserve"> t</w:t>
      </w:r>
      <w:r w:rsidRPr="002748FB">
        <w:rPr>
          <w:rFonts w:ascii="Arial" w:hAnsi="Arial" w:cs="Arial"/>
          <w:i/>
          <w:sz w:val="20"/>
          <w:szCs w:val="20"/>
        </w:rPr>
        <w:t>ra</w:t>
      </w:r>
      <w:r w:rsidRPr="002748FB">
        <w:rPr>
          <w:rFonts w:ascii="Arial" w:hAnsi="Arial" w:cs="Arial"/>
          <w:i/>
          <w:spacing w:val="-1"/>
          <w:sz w:val="20"/>
          <w:szCs w:val="20"/>
        </w:rPr>
        <w:t>b</w:t>
      </w:r>
      <w:r w:rsidRPr="002748FB">
        <w:rPr>
          <w:rFonts w:ascii="Arial" w:hAnsi="Arial" w:cs="Arial"/>
          <w:i/>
          <w:sz w:val="20"/>
          <w:szCs w:val="20"/>
        </w:rPr>
        <w:t>ajo</w:t>
      </w:r>
      <w:r w:rsidRPr="002748FB">
        <w:rPr>
          <w:rFonts w:ascii="Arial" w:hAnsi="Arial" w:cs="Arial"/>
          <w:i/>
          <w:spacing w:val="1"/>
          <w:sz w:val="20"/>
          <w:szCs w:val="20"/>
        </w:rPr>
        <w:t xml:space="preserve"> </w:t>
      </w:r>
      <w:r w:rsidRPr="002748FB">
        <w:rPr>
          <w:rFonts w:ascii="Arial" w:hAnsi="Arial" w:cs="Arial"/>
          <w:i/>
          <w:spacing w:val="-1"/>
          <w:sz w:val="20"/>
          <w:szCs w:val="20"/>
        </w:rPr>
        <w:t>e</w:t>
      </w:r>
      <w:r w:rsidRPr="002748FB">
        <w:rPr>
          <w:rFonts w:ascii="Arial" w:hAnsi="Arial" w:cs="Arial"/>
          <w:i/>
          <w:sz w:val="20"/>
          <w:szCs w:val="20"/>
        </w:rPr>
        <w:t>scri</w:t>
      </w:r>
      <w:r w:rsidRPr="002748FB">
        <w:rPr>
          <w:rFonts w:ascii="Arial" w:hAnsi="Arial" w:cs="Arial"/>
          <w:i/>
          <w:spacing w:val="-2"/>
          <w:sz w:val="20"/>
          <w:szCs w:val="20"/>
        </w:rPr>
        <w:t>t</w:t>
      </w:r>
      <w:r w:rsidRPr="002748FB">
        <w:rPr>
          <w:rFonts w:ascii="Arial" w:hAnsi="Arial" w:cs="Arial"/>
          <w:i/>
          <w:spacing w:val="1"/>
          <w:sz w:val="20"/>
          <w:szCs w:val="20"/>
        </w:rPr>
        <w:t>o</w:t>
      </w:r>
      <w:r w:rsidRPr="002748FB">
        <w:rPr>
          <w:rFonts w:ascii="Arial" w:hAnsi="Arial" w:cs="Arial"/>
          <w:i/>
          <w:sz w:val="20"/>
          <w:szCs w:val="20"/>
        </w:rPr>
        <w:t>.</w:t>
      </w:r>
    </w:p>
    <w:p w14:paraId="38A040AB" w14:textId="77777777" w:rsidR="002748FB" w:rsidRPr="002748FB" w:rsidRDefault="002748FB" w:rsidP="002748FB">
      <w:pPr>
        <w:pStyle w:val="Sinespaciado"/>
        <w:jc w:val="both"/>
        <w:rPr>
          <w:rFonts w:ascii="Arial" w:hAnsi="Arial" w:cs="Arial"/>
          <w:i/>
          <w:sz w:val="20"/>
          <w:szCs w:val="20"/>
        </w:rPr>
      </w:pPr>
    </w:p>
    <w:p w14:paraId="698E2204" w14:textId="77777777" w:rsidR="002748FB" w:rsidRPr="002748FB" w:rsidRDefault="002748FB" w:rsidP="002748FB">
      <w:pPr>
        <w:pStyle w:val="Sinespaciado"/>
        <w:jc w:val="both"/>
        <w:rPr>
          <w:rFonts w:ascii="Arial" w:hAnsi="Arial" w:cs="Arial"/>
          <w:i/>
          <w:sz w:val="20"/>
          <w:szCs w:val="20"/>
        </w:rPr>
      </w:pPr>
      <w:r w:rsidRPr="002748FB">
        <w:rPr>
          <w:rFonts w:ascii="Arial" w:hAnsi="Arial" w:cs="Arial"/>
          <w:i/>
          <w:spacing w:val="1"/>
          <w:sz w:val="20"/>
          <w:szCs w:val="20"/>
        </w:rPr>
        <w:t>D</w:t>
      </w:r>
      <w:r w:rsidRPr="002748FB">
        <w:rPr>
          <w:rFonts w:ascii="Arial" w:hAnsi="Arial" w:cs="Arial"/>
          <w:i/>
          <w:sz w:val="20"/>
          <w:szCs w:val="20"/>
        </w:rPr>
        <w:t>ent</w:t>
      </w:r>
      <w:r w:rsidRPr="002748FB">
        <w:rPr>
          <w:rFonts w:ascii="Arial" w:hAnsi="Arial" w:cs="Arial"/>
          <w:i/>
          <w:spacing w:val="-2"/>
          <w:sz w:val="20"/>
          <w:szCs w:val="20"/>
        </w:rPr>
        <w:t>r</w:t>
      </w:r>
      <w:r w:rsidRPr="002748FB">
        <w:rPr>
          <w:rFonts w:ascii="Arial" w:hAnsi="Arial" w:cs="Arial"/>
          <w:i/>
          <w:sz w:val="20"/>
          <w:szCs w:val="20"/>
        </w:rPr>
        <w:t>o</w:t>
      </w:r>
      <w:r w:rsidRPr="002748FB">
        <w:rPr>
          <w:rFonts w:ascii="Arial" w:hAnsi="Arial" w:cs="Arial"/>
          <w:i/>
          <w:spacing w:val="1"/>
          <w:sz w:val="20"/>
          <w:szCs w:val="20"/>
        </w:rPr>
        <w:t xml:space="preserve"> </w:t>
      </w:r>
      <w:r w:rsidRPr="002748FB">
        <w:rPr>
          <w:rFonts w:ascii="Arial" w:hAnsi="Arial" w:cs="Arial"/>
          <w:i/>
          <w:spacing w:val="-1"/>
          <w:sz w:val="20"/>
          <w:szCs w:val="20"/>
        </w:rPr>
        <w:t>d</w:t>
      </w:r>
      <w:r w:rsidRPr="002748FB">
        <w:rPr>
          <w:rFonts w:ascii="Arial" w:hAnsi="Arial" w:cs="Arial"/>
          <w:i/>
          <w:sz w:val="20"/>
          <w:szCs w:val="20"/>
        </w:rPr>
        <w:t>e</w:t>
      </w:r>
      <w:r w:rsidRPr="002748FB">
        <w:rPr>
          <w:rFonts w:ascii="Arial" w:hAnsi="Arial" w:cs="Arial"/>
          <w:i/>
          <w:spacing w:val="1"/>
          <w:sz w:val="20"/>
          <w:szCs w:val="20"/>
        </w:rPr>
        <w:t xml:space="preserve"> </w:t>
      </w:r>
      <w:r w:rsidRPr="002748FB">
        <w:rPr>
          <w:rFonts w:ascii="Arial" w:hAnsi="Arial" w:cs="Arial"/>
          <w:i/>
          <w:sz w:val="20"/>
          <w:szCs w:val="20"/>
        </w:rPr>
        <w:t>las f</w:t>
      </w:r>
      <w:r w:rsidRPr="002748FB">
        <w:rPr>
          <w:rFonts w:ascii="Arial" w:hAnsi="Arial" w:cs="Arial"/>
          <w:i/>
          <w:spacing w:val="-1"/>
          <w:sz w:val="20"/>
          <w:szCs w:val="20"/>
        </w:rPr>
        <w:t>un</w:t>
      </w:r>
      <w:r w:rsidRPr="002748FB">
        <w:rPr>
          <w:rFonts w:ascii="Arial" w:hAnsi="Arial" w:cs="Arial"/>
          <w:i/>
          <w:sz w:val="20"/>
          <w:szCs w:val="20"/>
        </w:rPr>
        <w:t>ci</w:t>
      </w:r>
      <w:r w:rsidRPr="002748FB">
        <w:rPr>
          <w:rFonts w:ascii="Arial" w:hAnsi="Arial" w:cs="Arial"/>
          <w:i/>
          <w:spacing w:val="1"/>
          <w:sz w:val="20"/>
          <w:szCs w:val="20"/>
        </w:rPr>
        <w:t>o</w:t>
      </w:r>
      <w:r w:rsidRPr="002748FB">
        <w:rPr>
          <w:rFonts w:ascii="Arial" w:hAnsi="Arial" w:cs="Arial"/>
          <w:i/>
          <w:spacing w:val="-1"/>
          <w:sz w:val="20"/>
          <w:szCs w:val="20"/>
        </w:rPr>
        <w:t>n</w:t>
      </w:r>
      <w:r w:rsidRPr="002748FB">
        <w:rPr>
          <w:rFonts w:ascii="Arial" w:hAnsi="Arial" w:cs="Arial"/>
          <w:i/>
          <w:sz w:val="20"/>
          <w:szCs w:val="20"/>
        </w:rPr>
        <w:t>es</w:t>
      </w:r>
      <w:r w:rsidRPr="002748FB">
        <w:rPr>
          <w:rFonts w:ascii="Arial" w:hAnsi="Arial" w:cs="Arial"/>
          <w:i/>
          <w:spacing w:val="1"/>
          <w:sz w:val="20"/>
          <w:szCs w:val="20"/>
        </w:rPr>
        <w:t xml:space="preserve"> </w:t>
      </w:r>
      <w:r w:rsidRPr="002748FB">
        <w:rPr>
          <w:rFonts w:ascii="Arial" w:hAnsi="Arial" w:cs="Arial"/>
          <w:i/>
          <w:spacing w:val="-1"/>
          <w:sz w:val="20"/>
          <w:szCs w:val="20"/>
        </w:rPr>
        <w:t>d</w:t>
      </w:r>
      <w:r w:rsidRPr="002748FB">
        <w:rPr>
          <w:rFonts w:ascii="Arial" w:hAnsi="Arial" w:cs="Arial"/>
          <w:i/>
          <w:sz w:val="20"/>
          <w:szCs w:val="20"/>
        </w:rPr>
        <w:t>el</w:t>
      </w:r>
      <w:r w:rsidRPr="002748FB">
        <w:rPr>
          <w:rFonts w:ascii="Arial" w:hAnsi="Arial" w:cs="Arial"/>
          <w:i/>
          <w:spacing w:val="1"/>
          <w:sz w:val="20"/>
          <w:szCs w:val="20"/>
        </w:rPr>
        <w:t xml:space="preserve"> </w:t>
      </w:r>
      <w:r w:rsidRPr="002748FB">
        <w:rPr>
          <w:rFonts w:ascii="Arial" w:hAnsi="Arial" w:cs="Arial"/>
          <w:i/>
          <w:sz w:val="20"/>
          <w:szCs w:val="20"/>
        </w:rPr>
        <w:t>A</w:t>
      </w:r>
      <w:r w:rsidRPr="002748FB">
        <w:rPr>
          <w:rFonts w:ascii="Arial" w:hAnsi="Arial" w:cs="Arial"/>
          <w:i/>
          <w:spacing w:val="-1"/>
          <w:sz w:val="20"/>
          <w:szCs w:val="20"/>
        </w:rPr>
        <w:t>n</w:t>
      </w:r>
      <w:r w:rsidRPr="002748FB">
        <w:rPr>
          <w:rFonts w:ascii="Arial" w:hAnsi="Arial" w:cs="Arial"/>
          <w:i/>
          <w:sz w:val="20"/>
          <w:szCs w:val="20"/>
        </w:rPr>
        <w:t>al</w:t>
      </w:r>
      <w:r w:rsidRPr="002748FB">
        <w:rPr>
          <w:rFonts w:ascii="Arial" w:hAnsi="Arial" w:cs="Arial"/>
          <w:i/>
          <w:spacing w:val="-1"/>
          <w:sz w:val="20"/>
          <w:szCs w:val="20"/>
        </w:rPr>
        <w:t>i</w:t>
      </w:r>
      <w:r w:rsidRPr="002748FB">
        <w:rPr>
          <w:rFonts w:ascii="Arial" w:hAnsi="Arial" w:cs="Arial"/>
          <w:i/>
          <w:sz w:val="20"/>
          <w:szCs w:val="20"/>
        </w:rPr>
        <w:t>sta</w:t>
      </w:r>
      <w:r w:rsidRPr="002748FB">
        <w:rPr>
          <w:rFonts w:ascii="Arial" w:hAnsi="Arial" w:cs="Arial"/>
          <w:i/>
          <w:spacing w:val="1"/>
          <w:sz w:val="20"/>
          <w:szCs w:val="20"/>
        </w:rPr>
        <w:t xml:space="preserve"> D</w:t>
      </w:r>
      <w:r w:rsidRPr="002748FB">
        <w:rPr>
          <w:rFonts w:ascii="Arial" w:hAnsi="Arial" w:cs="Arial"/>
          <w:i/>
          <w:sz w:val="20"/>
          <w:szCs w:val="20"/>
        </w:rPr>
        <w:t>esar</w:t>
      </w:r>
      <w:r w:rsidRPr="002748FB">
        <w:rPr>
          <w:rFonts w:ascii="Arial" w:hAnsi="Arial" w:cs="Arial"/>
          <w:i/>
          <w:spacing w:val="-2"/>
          <w:sz w:val="20"/>
          <w:szCs w:val="20"/>
        </w:rPr>
        <w:t>r</w:t>
      </w:r>
      <w:r w:rsidRPr="002748FB">
        <w:rPr>
          <w:rFonts w:ascii="Arial" w:hAnsi="Arial" w:cs="Arial"/>
          <w:i/>
          <w:spacing w:val="1"/>
          <w:sz w:val="20"/>
          <w:szCs w:val="20"/>
        </w:rPr>
        <w:t>o</w:t>
      </w:r>
      <w:r w:rsidRPr="002748FB">
        <w:rPr>
          <w:rFonts w:ascii="Arial" w:hAnsi="Arial" w:cs="Arial"/>
          <w:i/>
          <w:sz w:val="20"/>
          <w:szCs w:val="20"/>
        </w:rPr>
        <w:t>lla</w:t>
      </w:r>
      <w:r w:rsidRPr="002748FB">
        <w:rPr>
          <w:rFonts w:ascii="Arial" w:hAnsi="Arial" w:cs="Arial"/>
          <w:i/>
          <w:spacing w:val="-1"/>
          <w:sz w:val="20"/>
          <w:szCs w:val="20"/>
        </w:rPr>
        <w:t>d</w:t>
      </w:r>
      <w:r w:rsidRPr="002748FB">
        <w:rPr>
          <w:rFonts w:ascii="Arial" w:hAnsi="Arial" w:cs="Arial"/>
          <w:i/>
          <w:spacing w:val="1"/>
          <w:sz w:val="20"/>
          <w:szCs w:val="20"/>
        </w:rPr>
        <w:t>o</w:t>
      </w:r>
      <w:r w:rsidRPr="002748FB">
        <w:rPr>
          <w:rFonts w:ascii="Arial" w:hAnsi="Arial" w:cs="Arial"/>
          <w:i/>
          <w:sz w:val="20"/>
          <w:szCs w:val="20"/>
        </w:rPr>
        <w:t xml:space="preserve">r </w:t>
      </w:r>
      <w:r w:rsidRPr="002748FB">
        <w:rPr>
          <w:rFonts w:ascii="Arial" w:hAnsi="Arial" w:cs="Arial"/>
          <w:i/>
          <w:spacing w:val="-3"/>
          <w:sz w:val="20"/>
          <w:szCs w:val="20"/>
        </w:rPr>
        <w:t>d</w:t>
      </w:r>
      <w:r w:rsidRPr="002748FB">
        <w:rPr>
          <w:rFonts w:ascii="Arial" w:hAnsi="Arial" w:cs="Arial"/>
          <w:i/>
          <w:sz w:val="20"/>
          <w:szCs w:val="20"/>
        </w:rPr>
        <w:t>e</w:t>
      </w:r>
      <w:r w:rsidRPr="002748FB">
        <w:rPr>
          <w:rFonts w:ascii="Arial" w:hAnsi="Arial" w:cs="Arial"/>
          <w:i/>
          <w:spacing w:val="1"/>
          <w:sz w:val="20"/>
          <w:szCs w:val="20"/>
        </w:rPr>
        <w:t xml:space="preserve"> </w:t>
      </w:r>
      <w:r w:rsidRPr="002748FB">
        <w:rPr>
          <w:rFonts w:ascii="Arial" w:hAnsi="Arial" w:cs="Arial"/>
          <w:i/>
          <w:sz w:val="20"/>
          <w:szCs w:val="20"/>
        </w:rPr>
        <w:t>S</w:t>
      </w:r>
      <w:r w:rsidRPr="002748FB">
        <w:rPr>
          <w:rFonts w:ascii="Arial" w:hAnsi="Arial" w:cs="Arial"/>
          <w:i/>
          <w:spacing w:val="-1"/>
          <w:sz w:val="20"/>
          <w:szCs w:val="20"/>
        </w:rPr>
        <w:t>i</w:t>
      </w:r>
      <w:r w:rsidRPr="002748FB">
        <w:rPr>
          <w:rFonts w:ascii="Arial" w:hAnsi="Arial" w:cs="Arial"/>
          <w:i/>
          <w:sz w:val="20"/>
          <w:szCs w:val="20"/>
        </w:rPr>
        <w:t>st</w:t>
      </w:r>
      <w:r w:rsidRPr="002748FB">
        <w:rPr>
          <w:rFonts w:ascii="Arial" w:hAnsi="Arial" w:cs="Arial"/>
          <w:i/>
          <w:spacing w:val="1"/>
          <w:sz w:val="20"/>
          <w:szCs w:val="20"/>
        </w:rPr>
        <w:t>em</w:t>
      </w:r>
      <w:r w:rsidRPr="002748FB">
        <w:rPr>
          <w:rFonts w:ascii="Arial" w:hAnsi="Arial" w:cs="Arial"/>
          <w:i/>
          <w:spacing w:val="-3"/>
          <w:sz w:val="20"/>
          <w:szCs w:val="20"/>
        </w:rPr>
        <w:t>a</w:t>
      </w:r>
      <w:r w:rsidRPr="002748FB">
        <w:rPr>
          <w:rFonts w:ascii="Arial" w:hAnsi="Arial" w:cs="Arial"/>
          <w:i/>
          <w:sz w:val="20"/>
          <w:szCs w:val="20"/>
        </w:rPr>
        <w:t xml:space="preserve">s </w:t>
      </w:r>
      <w:r w:rsidRPr="002748FB">
        <w:rPr>
          <w:rFonts w:ascii="Arial" w:hAnsi="Arial" w:cs="Arial"/>
          <w:i/>
          <w:spacing w:val="-1"/>
          <w:sz w:val="20"/>
          <w:szCs w:val="20"/>
        </w:rPr>
        <w:t>d</w:t>
      </w:r>
      <w:r w:rsidRPr="002748FB">
        <w:rPr>
          <w:rFonts w:ascii="Arial" w:hAnsi="Arial" w:cs="Arial"/>
          <w:i/>
          <w:sz w:val="20"/>
          <w:szCs w:val="20"/>
        </w:rPr>
        <w:t>e</w:t>
      </w:r>
      <w:r w:rsidRPr="002748FB">
        <w:rPr>
          <w:rFonts w:ascii="Arial" w:hAnsi="Arial" w:cs="Arial"/>
          <w:i/>
          <w:spacing w:val="1"/>
          <w:sz w:val="20"/>
          <w:szCs w:val="20"/>
        </w:rPr>
        <w:t xml:space="preserve"> </w:t>
      </w:r>
      <w:r w:rsidRPr="002748FB">
        <w:rPr>
          <w:rFonts w:ascii="Arial" w:hAnsi="Arial" w:cs="Arial"/>
          <w:i/>
          <w:sz w:val="20"/>
          <w:szCs w:val="20"/>
        </w:rPr>
        <w:t>I</w:t>
      </w:r>
      <w:r w:rsidRPr="002748FB">
        <w:rPr>
          <w:rFonts w:ascii="Arial" w:hAnsi="Arial" w:cs="Arial"/>
          <w:i/>
          <w:spacing w:val="-1"/>
          <w:sz w:val="20"/>
          <w:szCs w:val="20"/>
        </w:rPr>
        <w:t>n</w:t>
      </w:r>
      <w:r w:rsidRPr="002748FB">
        <w:rPr>
          <w:rFonts w:ascii="Arial" w:hAnsi="Arial" w:cs="Arial"/>
          <w:i/>
          <w:sz w:val="20"/>
          <w:szCs w:val="20"/>
        </w:rPr>
        <w:t>f</w:t>
      </w:r>
      <w:r w:rsidRPr="002748FB">
        <w:rPr>
          <w:rFonts w:ascii="Arial" w:hAnsi="Arial" w:cs="Arial"/>
          <w:i/>
          <w:spacing w:val="1"/>
          <w:sz w:val="20"/>
          <w:szCs w:val="20"/>
        </w:rPr>
        <w:t>o</w:t>
      </w:r>
      <w:r w:rsidRPr="002748FB">
        <w:rPr>
          <w:rFonts w:ascii="Arial" w:hAnsi="Arial" w:cs="Arial"/>
          <w:i/>
          <w:sz w:val="20"/>
          <w:szCs w:val="20"/>
        </w:rPr>
        <w:t>r</w:t>
      </w:r>
      <w:r w:rsidRPr="002748FB">
        <w:rPr>
          <w:rFonts w:ascii="Arial" w:hAnsi="Arial" w:cs="Arial"/>
          <w:i/>
          <w:spacing w:val="1"/>
          <w:sz w:val="20"/>
          <w:szCs w:val="20"/>
        </w:rPr>
        <w:t>m</w:t>
      </w:r>
      <w:r w:rsidRPr="002748FB">
        <w:rPr>
          <w:rFonts w:ascii="Arial" w:hAnsi="Arial" w:cs="Arial"/>
          <w:i/>
          <w:sz w:val="20"/>
          <w:szCs w:val="20"/>
        </w:rPr>
        <w:t>ac</w:t>
      </w:r>
      <w:r w:rsidRPr="002748FB">
        <w:rPr>
          <w:rFonts w:ascii="Arial" w:hAnsi="Arial" w:cs="Arial"/>
          <w:i/>
          <w:spacing w:val="-3"/>
          <w:sz w:val="20"/>
          <w:szCs w:val="20"/>
        </w:rPr>
        <w:t>i</w:t>
      </w:r>
      <w:r w:rsidRPr="002748FB">
        <w:rPr>
          <w:rFonts w:ascii="Arial" w:hAnsi="Arial" w:cs="Arial"/>
          <w:i/>
          <w:spacing w:val="1"/>
          <w:sz w:val="20"/>
          <w:szCs w:val="20"/>
        </w:rPr>
        <w:t>ó</w:t>
      </w:r>
      <w:r w:rsidRPr="002748FB">
        <w:rPr>
          <w:rFonts w:ascii="Arial" w:hAnsi="Arial" w:cs="Arial"/>
          <w:i/>
          <w:sz w:val="20"/>
          <w:szCs w:val="20"/>
        </w:rPr>
        <w:t>n</w:t>
      </w:r>
      <w:r w:rsidRPr="002748FB">
        <w:rPr>
          <w:rFonts w:ascii="Arial" w:hAnsi="Arial" w:cs="Arial"/>
          <w:i/>
          <w:spacing w:val="2"/>
          <w:sz w:val="20"/>
          <w:szCs w:val="20"/>
        </w:rPr>
        <w:t xml:space="preserve"> </w:t>
      </w:r>
      <w:r w:rsidRPr="002748FB">
        <w:rPr>
          <w:rFonts w:ascii="Arial" w:hAnsi="Arial" w:cs="Arial"/>
          <w:i/>
          <w:sz w:val="20"/>
          <w:szCs w:val="20"/>
        </w:rPr>
        <w:t>se</w:t>
      </w:r>
      <w:r w:rsidRPr="002748FB">
        <w:rPr>
          <w:rFonts w:ascii="Arial" w:hAnsi="Arial" w:cs="Arial"/>
          <w:i/>
          <w:spacing w:val="1"/>
          <w:sz w:val="20"/>
          <w:szCs w:val="20"/>
        </w:rPr>
        <w:t xml:space="preserve"> </w:t>
      </w:r>
      <w:r w:rsidRPr="002748FB">
        <w:rPr>
          <w:rFonts w:ascii="Arial" w:hAnsi="Arial" w:cs="Arial"/>
          <w:i/>
          <w:sz w:val="20"/>
          <w:szCs w:val="20"/>
        </w:rPr>
        <w:t>enc</w:t>
      </w:r>
      <w:r w:rsidRPr="002748FB">
        <w:rPr>
          <w:rFonts w:ascii="Arial" w:hAnsi="Arial" w:cs="Arial"/>
          <w:i/>
          <w:spacing w:val="-1"/>
          <w:sz w:val="20"/>
          <w:szCs w:val="20"/>
        </w:rPr>
        <w:t>u</w:t>
      </w:r>
      <w:r w:rsidRPr="002748FB">
        <w:rPr>
          <w:rFonts w:ascii="Arial" w:hAnsi="Arial" w:cs="Arial"/>
          <w:i/>
          <w:sz w:val="20"/>
          <w:szCs w:val="20"/>
        </w:rPr>
        <w:t xml:space="preserve">entra la </w:t>
      </w:r>
      <w:r w:rsidRPr="002748FB">
        <w:rPr>
          <w:rFonts w:ascii="Arial" w:hAnsi="Arial" w:cs="Arial"/>
          <w:i/>
          <w:spacing w:val="-1"/>
          <w:sz w:val="20"/>
          <w:szCs w:val="20"/>
        </w:rPr>
        <w:t>d</w:t>
      </w:r>
      <w:r w:rsidRPr="002748FB">
        <w:rPr>
          <w:rFonts w:ascii="Arial" w:hAnsi="Arial" w:cs="Arial"/>
          <w:i/>
          <w:sz w:val="20"/>
          <w:szCs w:val="20"/>
        </w:rPr>
        <w:t>e</w:t>
      </w:r>
      <w:r w:rsidRPr="002748FB">
        <w:rPr>
          <w:rFonts w:ascii="Arial" w:hAnsi="Arial" w:cs="Arial"/>
          <w:i/>
          <w:spacing w:val="1"/>
          <w:sz w:val="20"/>
          <w:szCs w:val="20"/>
        </w:rPr>
        <w:t xml:space="preserve"> </w:t>
      </w:r>
      <w:r w:rsidRPr="002748FB">
        <w:rPr>
          <w:rFonts w:ascii="Arial" w:hAnsi="Arial" w:cs="Arial"/>
          <w:i/>
          <w:spacing w:val="-1"/>
          <w:sz w:val="20"/>
          <w:szCs w:val="20"/>
        </w:rPr>
        <w:t>p</w:t>
      </w:r>
      <w:r w:rsidRPr="002748FB">
        <w:rPr>
          <w:rFonts w:ascii="Arial" w:hAnsi="Arial" w:cs="Arial"/>
          <w:i/>
          <w:spacing w:val="1"/>
          <w:sz w:val="20"/>
          <w:szCs w:val="20"/>
        </w:rPr>
        <w:t>o</w:t>
      </w:r>
      <w:r w:rsidRPr="002748FB">
        <w:rPr>
          <w:rFonts w:ascii="Arial" w:hAnsi="Arial" w:cs="Arial"/>
          <w:i/>
          <w:spacing w:val="-1"/>
          <w:sz w:val="20"/>
          <w:szCs w:val="20"/>
        </w:rPr>
        <w:t>d</w:t>
      </w:r>
      <w:r w:rsidRPr="002748FB">
        <w:rPr>
          <w:rFonts w:ascii="Arial" w:hAnsi="Arial" w:cs="Arial"/>
          <w:i/>
          <w:sz w:val="20"/>
          <w:szCs w:val="20"/>
        </w:rPr>
        <w:t>er entregar</w:t>
      </w:r>
      <w:r w:rsidRPr="002748FB">
        <w:rPr>
          <w:rFonts w:ascii="Arial" w:hAnsi="Arial" w:cs="Arial"/>
          <w:i/>
          <w:spacing w:val="3"/>
          <w:sz w:val="20"/>
          <w:szCs w:val="20"/>
        </w:rPr>
        <w:t xml:space="preserve"> </w:t>
      </w:r>
      <w:r w:rsidRPr="002748FB">
        <w:rPr>
          <w:rFonts w:ascii="Arial" w:hAnsi="Arial" w:cs="Arial"/>
          <w:i/>
          <w:sz w:val="20"/>
          <w:szCs w:val="20"/>
        </w:rPr>
        <w:t>a</w:t>
      </w:r>
      <w:r w:rsidRPr="002748FB">
        <w:rPr>
          <w:rFonts w:ascii="Arial" w:hAnsi="Arial" w:cs="Arial"/>
          <w:i/>
          <w:spacing w:val="3"/>
          <w:sz w:val="20"/>
          <w:szCs w:val="20"/>
        </w:rPr>
        <w:t xml:space="preserve"> </w:t>
      </w:r>
      <w:r w:rsidRPr="002748FB">
        <w:rPr>
          <w:rFonts w:ascii="Arial" w:hAnsi="Arial" w:cs="Arial"/>
          <w:i/>
          <w:sz w:val="20"/>
          <w:szCs w:val="20"/>
        </w:rPr>
        <w:t>la</w:t>
      </w:r>
      <w:r w:rsidRPr="002748FB">
        <w:rPr>
          <w:rFonts w:ascii="Arial" w:hAnsi="Arial" w:cs="Arial"/>
          <w:i/>
          <w:spacing w:val="3"/>
          <w:sz w:val="20"/>
          <w:szCs w:val="20"/>
        </w:rPr>
        <w:t xml:space="preserve"> </w:t>
      </w:r>
      <w:r w:rsidRPr="002748FB">
        <w:rPr>
          <w:rFonts w:ascii="Arial" w:hAnsi="Arial" w:cs="Arial"/>
          <w:i/>
          <w:spacing w:val="-2"/>
          <w:sz w:val="20"/>
          <w:szCs w:val="20"/>
        </w:rPr>
        <w:t>e</w:t>
      </w:r>
      <w:r w:rsidRPr="002748FB">
        <w:rPr>
          <w:rFonts w:ascii="Arial" w:hAnsi="Arial" w:cs="Arial"/>
          <w:i/>
          <w:spacing w:val="1"/>
          <w:sz w:val="20"/>
          <w:szCs w:val="20"/>
        </w:rPr>
        <w:t>m</w:t>
      </w:r>
      <w:r w:rsidRPr="002748FB">
        <w:rPr>
          <w:rFonts w:ascii="Arial" w:hAnsi="Arial" w:cs="Arial"/>
          <w:i/>
          <w:spacing w:val="-1"/>
          <w:sz w:val="20"/>
          <w:szCs w:val="20"/>
        </w:rPr>
        <w:t>p</w:t>
      </w:r>
      <w:r w:rsidRPr="002748FB">
        <w:rPr>
          <w:rFonts w:ascii="Arial" w:hAnsi="Arial" w:cs="Arial"/>
          <w:i/>
          <w:sz w:val="20"/>
          <w:szCs w:val="20"/>
        </w:rPr>
        <w:t>r</w:t>
      </w:r>
      <w:r w:rsidRPr="002748FB">
        <w:rPr>
          <w:rFonts w:ascii="Arial" w:hAnsi="Arial" w:cs="Arial"/>
          <w:i/>
          <w:spacing w:val="-2"/>
          <w:sz w:val="20"/>
          <w:szCs w:val="20"/>
        </w:rPr>
        <w:t>e</w:t>
      </w:r>
      <w:r w:rsidRPr="002748FB">
        <w:rPr>
          <w:rFonts w:ascii="Arial" w:hAnsi="Arial" w:cs="Arial"/>
          <w:i/>
          <w:sz w:val="20"/>
          <w:szCs w:val="20"/>
        </w:rPr>
        <w:t>sa</w:t>
      </w:r>
      <w:r w:rsidRPr="002748FB">
        <w:rPr>
          <w:rFonts w:ascii="Arial" w:hAnsi="Arial" w:cs="Arial"/>
          <w:i/>
          <w:spacing w:val="3"/>
          <w:sz w:val="20"/>
          <w:szCs w:val="20"/>
        </w:rPr>
        <w:t xml:space="preserve"> </w:t>
      </w:r>
      <w:r w:rsidRPr="002748FB">
        <w:rPr>
          <w:rFonts w:ascii="Arial" w:hAnsi="Arial" w:cs="Arial"/>
          <w:i/>
          <w:sz w:val="20"/>
          <w:szCs w:val="20"/>
        </w:rPr>
        <w:t>en la</w:t>
      </w:r>
      <w:r w:rsidRPr="002748FB">
        <w:rPr>
          <w:rFonts w:ascii="Arial" w:hAnsi="Arial" w:cs="Arial"/>
          <w:i/>
          <w:spacing w:val="5"/>
          <w:sz w:val="20"/>
          <w:szCs w:val="20"/>
        </w:rPr>
        <w:t xml:space="preserve"> </w:t>
      </w:r>
      <w:r w:rsidRPr="002748FB">
        <w:rPr>
          <w:rFonts w:ascii="Arial" w:hAnsi="Arial" w:cs="Arial"/>
          <w:i/>
          <w:spacing w:val="-1"/>
          <w:sz w:val="20"/>
          <w:szCs w:val="20"/>
        </w:rPr>
        <w:t>qu</w:t>
      </w:r>
      <w:r w:rsidRPr="002748FB">
        <w:rPr>
          <w:rFonts w:ascii="Arial" w:hAnsi="Arial" w:cs="Arial"/>
          <w:i/>
          <w:sz w:val="20"/>
          <w:szCs w:val="20"/>
        </w:rPr>
        <w:t>e</w:t>
      </w:r>
      <w:r w:rsidRPr="002748FB">
        <w:rPr>
          <w:rFonts w:ascii="Arial" w:hAnsi="Arial" w:cs="Arial"/>
          <w:i/>
          <w:spacing w:val="4"/>
          <w:sz w:val="20"/>
          <w:szCs w:val="20"/>
        </w:rPr>
        <w:t xml:space="preserve"> </w:t>
      </w:r>
      <w:r w:rsidRPr="002748FB">
        <w:rPr>
          <w:rFonts w:ascii="Arial" w:hAnsi="Arial" w:cs="Arial"/>
          <w:i/>
          <w:sz w:val="20"/>
          <w:szCs w:val="20"/>
        </w:rPr>
        <w:t>la</w:t>
      </w:r>
      <w:r w:rsidRPr="002748FB">
        <w:rPr>
          <w:rFonts w:ascii="Arial" w:hAnsi="Arial" w:cs="Arial"/>
          <w:i/>
          <w:spacing w:val="-1"/>
          <w:sz w:val="20"/>
          <w:szCs w:val="20"/>
        </w:rPr>
        <w:t>b</w:t>
      </w:r>
      <w:r w:rsidRPr="002748FB">
        <w:rPr>
          <w:rFonts w:ascii="Arial" w:hAnsi="Arial" w:cs="Arial"/>
          <w:i/>
          <w:spacing w:val="1"/>
          <w:sz w:val="20"/>
          <w:szCs w:val="20"/>
        </w:rPr>
        <w:t>o</w:t>
      </w:r>
      <w:r w:rsidRPr="002748FB">
        <w:rPr>
          <w:rFonts w:ascii="Arial" w:hAnsi="Arial" w:cs="Arial"/>
          <w:i/>
          <w:sz w:val="20"/>
          <w:szCs w:val="20"/>
        </w:rPr>
        <w:t>re</w:t>
      </w:r>
      <w:r w:rsidRPr="002748FB">
        <w:rPr>
          <w:rFonts w:ascii="Arial" w:hAnsi="Arial" w:cs="Arial"/>
          <w:i/>
          <w:spacing w:val="4"/>
          <w:sz w:val="20"/>
          <w:szCs w:val="20"/>
        </w:rPr>
        <w:t xml:space="preserve"> </w:t>
      </w:r>
      <w:r w:rsidRPr="002748FB">
        <w:rPr>
          <w:rFonts w:ascii="Arial" w:hAnsi="Arial" w:cs="Arial"/>
          <w:i/>
          <w:spacing w:val="-2"/>
          <w:sz w:val="20"/>
          <w:szCs w:val="20"/>
        </w:rPr>
        <w:t>s</w:t>
      </w:r>
      <w:r w:rsidRPr="002748FB">
        <w:rPr>
          <w:rFonts w:ascii="Arial" w:hAnsi="Arial" w:cs="Arial"/>
          <w:i/>
          <w:spacing w:val="1"/>
          <w:sz w:val="20"/>
          <w:szCs w:val="20"/>
        </w:rPr>
        <w:t>o</w:t>
      </w:r>
      <w:r w:rsidRPr="002748FB">
        <w:rPr>
          <w:rFonts w:ascii="Arial" w:hAnsi="Arial" w:cs="Arial"/>
          <w:i/>
          <w:sz w:val="20"/>
          <w:szCs w:val="20"/>
        </w:rPr>
        <w:t>l</w:t>
      </w:r>
      <w:r w:rsidRPr="002748FB">
        <w:rPr>
          <w:rFonts w:ascii="Arial" w:hAnsi="Arial" w:cs="Arial"/>
          <w:i/>
          <w:spacing w:val="-1"/>
          <w:sz w:val="20"/>
          <w:szCs w:val="20"/>
        </w:rPr>
        <w:t>u</w:t>
      </w:r>
      <w:r w:rsidRPr="002748FB">
        <w:rPr>
          <w:rFonts w:ascii="Arial" w:hAnsi="Arial" w:cs="Arial"/>
          <w:i/>
          <w:sz w:val="20"/>
          <w:szCs w:val="20"/>
        </w:rPr>
        <w:t>c</w:t>
      </w:r>
      <w:r w:rsidRPr="002748FB">
        <w:rPr>
          <w:rFonts w:ascii="Arial" w:hAnsi="Arial" w:cs="Arial"/>
          <w:i/>
          <w:spacing w:val="-3"/>
          <w:sz w:val="20"/>
          <w:szCs w:val="20"/>
        </w:rPr>
        <w:t>i</w:t>
      </w:r>
      <w:r w:rsidRPr="002748FB">
        <w:rPr>
          <w:rFonts w:ascii="Arial" w:hAnsi="Arial" w:cs="Arial"/>
          <w:i/>
          <w:spacing w:val="1"/>
          <w:sz w:val="20"/>
          <w:szCs w:val="20"/>
        </w:rPr>
        <w:t>o</w:t>
      </w:r>
      <w:r w:rsidRPr="002748FB">
        <w:rPr>
          <w:rFonts w:ascii="Arial" w:hAnsi="Arial" w:cs="Arial"/>
          <w:i/>
          <w:spacing w:val="-1"/>
          <w:sz w:val="20"/>
          <w:szCs w:val="20"/>
        </w:rPr>
        <w:t>n</w:t>
      </w:r>
      <w:r w:rsidRPr="002748FB">
        <w:rPr>
          <w:rFonts w:ascii="Arial" w:hAnsi="Arial" w:cs="Arial"/>
          <w:i/>
          <w:sz w:val="20"/>
          <w:szCs w:val="20"/>
        </w:rPr>
        <w:t>es</w:t>
      </w:r>
      <w:r w:rsidRPr="002748FB">
        <w:rPr>
          <w:rFonts w:ascii="Arial" w:hAnsi="Arial" w:cs="Arial"/>
          <w:i/>
          <w:spacing w:val="1"/>
          <w:sz w:val="20"/>
          <w:szCs w:val="20"/>
        </w:rPr>
        <w:t xml:space="preserve"> </w:t>
      </w:r>
      <w:r w:rsidRPr="002748FB">
        <w:rPr>
          <w:rFonts w:ascii="Arial" w:hAnsi="Arial" w:cs="Arial"/>
          <w:i/>
          <w:sz w:val="20"/>
          <w:szCs w:val="20"/>
        </w:rPr>
        <w:t>a</w:t>
      </w:r>
      <w:r w:rsidRPr="002748FB">
        <w:rPr>
          <w:rFonts w:ascii="Arial" w:hAnsi="Arial" w:cs="Arial"/>
          <w:i/>
          <w:spacing w:val="3"/>
          <w:sz w:val="20"/>
          <w:szCs w:val="20"/>
        </w:rPr>
        <w:t xml:space="preserve"> </w:t>
      </w:r>
      <w:r w:rsidRPr="002748FB">
        <w:rPr>
          <w:rFonts w:ascii="Arial" w:hAnsi="Arial" w:cs="Arial"/>
          <w:i/>
          <w:spacing w:val="-1"/>
          <w:sz w:val="20"/>
          <w:szCs w:val="20"/>
        </w:rPr>
        <w:t>n</w:t>
      </w:r>
      <w:r w:rsidRPr="002748FB">
        <w:rPr>
          <w:rFonts w:ascii="Arial" w:hAnsi="Arial" w:cs="Arial"/>
          <w:i/>
          <w:sz w:val="20"/>
          <w:szCs w:val="20"/>
        </w:rPr>
        <w:t>ec</w:t>
      </w:r>
      <w:r w:rsidRPr="002748FB">
        <w:rPr>
          <w:rFonts w:ascii="Arial" w:hAnsi="Arial" w:cs="Arial"/>
          <w:i/>
          <w:spacing w:val="1"/>
          <w:sz w:val="20"/>
          <w:szCs w:val="20"/>
        </w:rPr>
        <w:t>e</w:t>
      </w:r>
      <w:r w:rsidRPr="002748FB">
        <w:rPr>
          <w:rFonts w:ascii="Arial" w:hAnsi="Arial" w:cs="Arial"/>
          <w:i/>
          <w:sz w:val="20"/>
          <w:szCs w:val="20"/>
        </w:rPr>
        <w:t>si</w:t>
      </w:r>
      <w:r w:rsidRPr="002748FB">
        <w:rPr>
          <w:rFonts w:ascii="Arial" w:hAnsi="Arial" w:cs="Arial"/>
          <w:i/>
          <w:spacing w:val="-1"/>
          <w:sz w:val="20"/>
          <w:szCs w:val="20"/>
        </w:rPr>
        <w:t>d</w:t>
      </w:r>
      <w:r w:rsidRPr="002748FB">
        <w:rPr>
          <w:rFonts w:ascii="Arial" w:hAnsi="Arial" w:cs="Arial"/>
          <w:i/>
          <w:sz w:val="20"/>
          <w:szCs w:val="20"/>
        </w:rPr>
        <w:t>a</w:t>
      </w:r>
      <w:r w:rsidRPr="002748FB">
        <w:rPr>
          <w:rFonts w:ascii="Arial" w:hAnsi="Arial" w:cs="Arial"/>
          <w:i/>
          <w:spacing w:val="-1"/>
          <w:sz w:val="20"/>
          <w:szCs w:val="20"/>
        </w:rPr>
        <w:t>d</w:t>
      </w:r>
      <w:r w:rsidRPr="002748FB">
        <w:rPr>
          <w:rFonts w:ascii="Arial" w:hAnsi="Arial" w:cs="Arial"/>
          <w:i/>
          <w:sz w:val="20"/>
          <w:szCs w:val="20"/>
        </w:rPr>
        <w:t>es</w:t>
      </w:r>
      <w:r w:rsidRPr="002748FB">
        <w:rPr>
          <w:rFonts w:ascii="Arial" w:hAnsi="Arial" w:cs="Arial"/>
          <w:i/>
          <w:spacing w:val="1"/>
          <w:sz w:val="20"/>
          <w:szCs w:val="20"/>
        </w:rPr>
        <w:t xml:space="preserve"> </w:t>
      </w:r>
      <w:r w:rsidRPr="002748FB">
        <w:rPr>
          <w:rFonts w:ascii="Arial" w:hAnsi="Arial" w:cs="Arial"/>
          <w:i/>
          <w:sz w:val="20"/>
          <w:szCs w:val="20"/>
        </w:rPr>
        <w:t>en</w:t>
      </w:r>
      <w:r w:rsidRPr="002748FB">
        <w:rPr>
          <w:rFonts w:ascii="Arial" w:hAnsi="Arial" w:cs="Arial"/>
          <w:i/>
          <w:spacing w:val="3"/>
          <w:sz w:val="20"/>
          <w:szCs w:val="20"/>
        </w:rPr>
        <w:t xml:space="preserve"> </w:t>
      </w:r>
      <w:r w:rsidRPr="002748FB">
        <w:rPr>
          <w:rFonts w:ascii="Arial" w:hAnsi="Arial" w:cs="Arial"/>
          <w:i/>
          <w:sz w:val="20"/>
          <w:szCs w:val="20"/>
        </w:rPr>
        <w:t>s</w:t>
      </w:r>
      <w:r w:rsidRPr="002748FB">
        <w:rPr>
          <w:rFonts w:ascii="Arial" w:hAnsi="Arial" w:cs="Arial"/>
          <w:i/>
          <w:spacing w:val="1"/>
          <w:sz w:val="20"/>
          <w:szCs w:val="20"/>
        </w:rPr>
        <w:t>o</w:t>
      </w:r>
      <w:r w:rsidRPr="002748FB">
        <w:rPr>
          <w:rFonts w:ascii="Arial" w:hAnsi="Arial" w:cs="Arial"/>
          <w:i/>
          <w:spacing w:val="-3"/>
          <w:sz w:val="20"/>
          <w:szCs w:val="20"/>
        </w:rPr>
        <w:t>f</w:t>
      </w:r>
      <w:r w:rsidRPr="002748FB">
        <w:rPr>
          <w:rFonts w:ascii="Arial" w:hAnsi="Arial" w:cs="Arial"/>
          <w:i/>
          <w:sz w:val="20"/>
          <w:szCs w:val="20"/>
        </w:rPr>
        <w:t>t</w:t>
      </w:r>
      <w:r w:rsidRPr="002748FB">
        <w:rPr>
          <w:rFonts w:ascii="Arial" w:hAnsi="Arial" w:cs="Arial"/>
          <w:i/>
          <w:spacing w:val="1"/>
          <w:sz w:val="20"/>
          <w:szCs w:val="20"/>
        </w:rPr>
        <w:t>w</w:t>
      </w:r>
      <w:r w:rsidRPr="002748FB">
        <w:rPr>
          <w:rFonts w:ascii="Arial" w:hAnsi="Arial" w:cs="Arial"/>
          <w:i/>
          <w:sz w:val="20"/>
          <w:szCs w:val="20"/>
        </w:rPr>
        <w:t>a</w:t>
      </w:r>
      <w:r w:rsidRPr="002748FB">
        <w:rPr>
          <w:rFonts w:ascii="Arial" w:hAnsi="Arial" w:cs="Arial"/>
          <w:i/>
          <w:spacing w:val="-3"/>
          <w:sz w:val="20"/>
          <w:szCs w:val="20"/>
        </w:rPr>
        <w:t>r</w:t>
      </w:r>
      <w:r w:rsidRPr="002748FB">
        <w:rPr>
          <w:rFonts w:ascii="Arial" w:hAnsi="Arial" w:cs="Arial"/>
          <w:i/>
          <w:sz w:val="20"/>
          <w:szCs w:val="20"/>
        </w:rPr>
        <w:t>e</w:t>
      </w:r>
      <w:r w:rsidRPr="002748FB">
        <w:rPr>
          <w:rFonts w:ascii="Arial" w:hAnsi="Arial" w:cs="Arial"/>
          <w:i/>
          <w:spacing w:val="4"/>
          <w:sz w:val="20"/>
          <w:szCs w:val="20"/>
        </w:rPr>
        <w:t xml:space="preserve"> </w:t>
      </w:r>
      <w:r w:rsidRPr="002748FB">
        <w:rPr>
          <w:rFonts w:ascii="Arial" w:hAnsi="Arial" w:cs="Arial"/>
          <w:i/>
          <w:sz w:val="20"/>
          <w:szCs w:val="20"/>
        </w:rPr>
        <w:t>y</w:t>
      </w:r>
      <w:r w:rsidRPr="002748FB">
        <w:rPr>
          <w:rFonts w:ascii="Arial" w:hAnsi="Arial" w:cs="Arial"/>
          <w:i/>
          <w:spacing w:val="4"/>
          <w:sz w:val="20"/>
          <w:szCs w:val="20"/>
        </w:rPr>
        <w:t xml:space="preserve"> </w:t>
      </w:r>
      <w:r w:rsidRPr="002748FB">
        <w:rPr>
          <w:rFonts w:ascii="Arial" w:hAnsi="Arial" w:cs="Arial"/>
          <w:i/>
          <w:spacing w:val="-1"/>
          <w:sz w:val="20"/>
          <w:szCs w:val="20"/>
        </w:rPr>
        <w:t>h</w:t>
      </w:r>
      <w:r w:rsidRPr="002748FB">
        <w:rPr>
          <w:rFonts w:ascii="Arial" w:hAnsi="Arial" w:cs="Arial"/>
          <w:i/>
          <w:sz w:val="20"/>
          <w:szCs w:val="20"/>
        </w:rPr>
        <w:t>ar</w:t>
      </w:r>
      <w:r w:rsidRPr="002748FB">
        <w:rPr>
          <w:rFonts w:ascii="Arial" w:hAnsi="Arial" w:cs="Arial"/>
          <w:i/>
          <w:spacing w:val="-1"/>
          <w:sz w:val="20"/>
          <w:szCs w:val="20"/>
        </w:rPr>
        <w:t>d</w:t>
      </w:r>
      <w:r w:rsidRPr="002748FB">
        <w:rPr>
          <w:rFonts w:ascii="Arial" w:hAnsi="Arial" w:cs="Arial"/>
          <w:i/>
          <w:sz w:val="20"/>
          <w:szCs w:val="20"/>
        </w:rPr>
        <w:t>wa</w:t>
      </w:r>
      <w:r w:rsidRPr="002748FB">
        <w:rPr>
          <w:rFonts w:ascii="Arial" w:hAnsi="Arial" w:cs="Arial"/>
          <w:i/>
          <w:spacing w:val="-2"/>
          <w:sz w:val="20"/>
          <w:szCs w:val="20"/>
        </w:rPr>
        <w:t>r</w:t>
      </w:r>
      <w:r w:rsidRPr="002748FB">
        <w:rPr>
          <w:rFonts w:ascii="Arial" w:hAnsi="Arial" w:cs="Arial"/>
          <w:i/>
          <w:sz w:val="20"/>
          <w:szCs w:val="20"/>
        </w:rPr>
        <w:t>e</w:t>
      </w:r>
      <w:r w:rsidRPr="002748FB">
        <w:rPr>
          <w:rFonts w:ascii="Arial" w:hAnsi="Arial" w:cs="Arial"/>
          <w:i/>
          <w:spacing w:val="4"/>
          <w:sz w:val="20"/>
          <w:szCs w:val="20"/>
        </w:rPr>
        <w:t xml:space="preserve"> </w:t>
      </w:r>
      <w:r w:rsidRPr="002748FB">
        <w:rPr>
          <w:rFonts w:ascii="Arial" w:hAnsi="Arial" w:cs="Arial"/>
          <w:i/>
          <w:spacing w:val="-1"/>
          <w:sz w:val="20"/>
          <w:szCs w:val="20"/>
        </w:rPr>
        <w:t>qu</w:t>
      </w:r>
      <w:r w:rsidRPr="002748FB">
        <w:rPr>
          <w:rFonts w:ascii="Arial" w:hAnsi="Arial" w:cs="Arial"/>
          <w:i/>
          <w:sz w:val="20"/>
          <w:szCs w:val="20"/>
        </w:rPr>
        <w:t>e</w:t>
      </w:r>
      <w:r w:rsidRPr="002748FB">
        <w:rPr>
          <w:rFonts w:ascii="Arial" w:hAnsi="Arial" w:cs="Arial"/>
          <w:i/>
          <w:spacing w:val="4"/>
          <w:sz w:val="20"/>
          <w:szCs w:val="20"/>
        </w:rPr>
        <w:t xml:space="preserve"> </w:t>
      </w:r>
      <w:r w:rsidRPr="002748FB">
        <w:rPr>
          <w:rFonts w:ascii="Arial" w:hAnsi="Arial" w:cs="Arial"/>
          <w:i/>
          <w:spacing w:val="-1"/>
          <w:sz w:val="20"/>
          <w:szCs w:val="20"/>
        </w:rPr>
        <w:t>pu</w:t>
      </w:r>
      <w:r w:rsidRPr="002748FB">
        <w:rPr>
          <w:rFonts w:ascii="Arial" w:hAnsi="Arial" w:cs="Arial"/>
          <w:i/>
          <w:sz w:val="20"/>
          <w:szCs w:val="20"/>
        </w:rPr>
        <w:t xml:space="preserve">eda </w:t>
      </w:r>
      <w:r w:rsidRPr="002748FB">
        <w:rPr>
          <w:rFonts w:ascii="Arial" w:hAnsi="Arial" w:cs="Arial"/>
          <w:i/>
          <w:spacing w:val="-1"/>
          <w:sz w:val="20"/>
          <w:szCs w:val="20"/>
        </w:rPr>
        <w:t>n</w:t>
      </w:r>
      <w:r w:rsidRPr="002748FB">
        <w:rPr>
          <w:rFonts w:ascii="Arial" w:hAnsi="Arial" w:cs="Arial"/>
          <w:i/>
          <w:sz w:val="20"/>
          <w:szCs w:val="20"/>
        </w:rPr>
        <w:t>ec</w:t>
      </w:r>
      <w:r w:rsidRPr="002748FB">
        <w:rPr>
          <w:rFonts w:ascii="Arial" w:hAnsi="Arial" w:cs="Arial"/>
          <w:i/>
          <w:spacing w:val="1"/>
          <w:sz w:val="20"/>
          <w:szCs w:val="20"/>
        </w:rPr>
        <w:t>e</w:t>
      </w:r>
      <w:r w:rsidRPr="002748FB">
        <w:rPr>
          <w:rFonts w:ascii="Arial" w:hAnsi="Arial" w:cs="Arial"/>
          <w:i/>
          <w:sz w:val="20"/>
          <w:szCs w:val="20"/>
        </w:rPr>
        <w:t>sitar</w:t>
      </w:r>
      <w:r w:rsidRPr="002748FB">
        <w:rPr>
          <w:rFonts w:ascii="Arial" w:hAnsi="Arial" w:cs="Arial"/>
          <w:i/>
          <w:spacing w:val="-2"/>
          <w:sz w:val="20"/>
          <w:szCs w:val="20"/>
        </w:rPr>
        <w:t xml:space="preserve"> </w:t>
      </w:r>
      <w:r w:rsidRPr="002748FB">
        <w:rPr>
          <w:rFonts w:ascii="Arial" w:hAnsi="Arial" w:cs="Arial"/>
          <w:i/>
          <w:sz w:val="20"/>
          <w:szCs w:val="20"/>
        </w:rPr>
        <w:t xml:space="preserve">la </w:t>
      </w:r>
      <w:r w:rsidRPr="002748FB">
        <w:rPr>
          <w:rFonts w:ascii="Arial" w:hAnsi="Arial" w:cs="Arial"/>
          <w:i/>
          <w:spacing w:val="-1"/>
          <w:sz w:val="20"/>
          <w:szCs w:val="20"/>
        </w:rPr>
        <w:t>e</w:t>
      </w:r>
      <w:r w:rsidRPr="002748FB">
        <w:rPr>
          <w:rFonts w:ascii="Arial" w:hAnsi="Arial" w:cs="Arial"/>
          <w:i/>
          <w:spacing w:val="1"/>
          <w:sz w:val="20"/>
          <w:szCs w:val="20"/>
        </w:rPr>
        <w:t>m</w:t>
      </w:r>
      <w:r w:rsidRPr="002748FB">
        <w:rPr>
          <w:rFonts w:ascii="Arial" w:hAnsi="Arial" w:cs="Arial"/>
          <w:i/>
          <w:spacing w:val="-1"/>
          <w:sz w:val="20"/>
          <w:szCs w:val="20"/>
        </w:rPr>
        <w:t>p</w:t>
      </w:r>
      <w:r w:rsidRPr="002748FB">
        <w:rPr>
          <w:rFonts w:ascii="Arial" w:hAnsi="Arial" w:cs="Arial"/>
          <w:i/>
          <w:sz w:val="20"/>
          <w:szCs w:val="20"/>
        </w:rPr>
        <w:t>r</w:t>
      </w:r>
      <w:r w:rsidRPr="002748FB">
        <w:rPr>
          <w:rFonts w:ascii="Arial" w:hAnsi="Arial" w:cs="Arial"/>
          <w:i/>
          <w:spacing w:val="-2"/>
          <w:sz w:val="20"/>
          <w:szCs w:val="20"/>
        </w:rPr>
        <w:t>e</w:t>
      </w:r>
      <w:r w:rsidRPr="002748FB">
        <w:rPr>
          <w:rFonts w:ascii="Arial" w:hAnsi="Arial" w:cs="Arial"/>
          <w:i/>
          <w:sz w:val="20"/>
          <w:szCs w:val="20"/>
        </w:rPr>
        <w:t>sa,</w:t>
      </w:r>
      <w:r w:rsidRPr="002748FB">
        <w:rPr>
          <w:rFonts w:ascii="Arial" w:hAnsi="Arial" w:cs="Arial"/>
          <w:i/>
          <w:spacing w:val="1"/>
          <w:sz w:val="20"/>
          <w:szCs w:val="20"/>
        </w:rPr>
        <w:t xml:space="preserve"> </w:t>
      </w:r>
      <w:r w:rsidRPr="002748FB">
        <w:rPr>
          <w:rFonts w:ascii="Arial" w:hAnsi="Arial" w:cs="Arial"/>
          <w:i/>
          <w:spacing w:val="-1"/>
          <w:sz w:val="20"/>
          <w:szCs w:val="20"/>
        </w:rPr>
        <w:t>d</w:t>
      </w:r>
      <w:r w:rsidRPr="002748FB">
        <w:rPr>
          <w:rFonts w:ascii="Arial" w:hAnsi="Arial" w:cs="Arial"/>
          <w:i/>
          <w:sz w:val="20"/>
          <w:szCs w:val="20"/>
        </w:rPr>
        <w:t>a</w:t>
      </w:r>
      <w:r w:rsidRPr="002748FB">
        <w:rPr>
          <w:rFonts w:ascii="Arial" w:hAnsi="Arial" w:cs="Arial"/>
          <w:i/>
          <w:spacing w:val="-1"/>
          <w:sz w:val="20"/>
          <w:szCs w:val="20"/>
        </w:rPr>
        <w:t>n</w:t>
      </w:r>
      <w:r w:rsidRPr="002748FB">
        <w:rPr>
          <w:rFonts w:ascii="Arial" w:hAnsi="Arial" w:cs="Arial"/>
          <w:i/>
          <w:spacing w:val="-3"/>
          <w:sz w:val="20"/>
          <w:szCs w:val="20"/>
        </w:rPr>
        <w:t>d</w:t>
      </w:r>
      <w:r w:rsidRPr="002748FB">
        <w:rPr>
          <w:rFonts w:ascii="Arial" w:hAnsi="Arial" w:cs="Arial"/>
          <w:i/>
          <w:sz w:val="20"/>
          <w:szCs w:val="20"/>
        </w:rPr>
        <w:t>o</w:t>
      </w:r>
      <w:r w:rsidRPr="002748FB">
        <w:rPr>
          <w:rFonts w:ascii="Arial" w:hAnsi="Arial" w:cs="Arial"/>
          <w:i/>
          <w:spacing w:val="1"/>
          <w:sz w:val="20"/>
          <w:szCs w:val="20"/>
        </w:rPr>
        <w:t xml:space="preserve"> </w:t>
      </w:r>
      <w:r w:rsidRPr="002748FB">
        <w:rPr>
          <w:rFonts w:ascii="Arial" w:hAnsi="Arial" w:cs="Arial"/>
          <w:i/>
          <w:sz w:val="20"/>
          <w:szCs w:val="20"/>
        </w:rPr>
        <w:t>si</w:t>
      </w:r>
      <w:r w:rsidRPr="002748FB">
        <w:rPr>
          <w:rFonts w:ascii="Arial" w:hAnsi="Arial" w:cs="Arial"/>
          <w:i/>
          <w:spacing w:val="-2"/>
          <w:sz w:val="20"/>
          <w:szCs w:val="20"/>
        </w:rPr>
        <w:t>e</w:t>
      </w:r>
      <w:r w:rsidRPr="002748FB">
        <w:rPr>
          <w:rFonts w:ascii="Arial" w:hAnsi="Arial" w:cs="Arial"/>
          <w:i/>
          <w:spacing w:val="1"/>
          <w:sz w:val="20"/>
          <w:szCs w:val="20"/>
        </w:rPr>
        <w:t>m</w:t>
      </w:r>
      <w:r w:rsidRPr="002748FB">
        <w:rPr>
          <w:rFonts w:ascii="Arial" w:hAnsi="Arial" w:cs="Arial"/>
          <w:i/>
          <w:spacing w:val="-1"/>
          <w:sz w:val="20"/>
          <w:szCs w:val="20"/>
        </w:rPr>
        <w:t>p</w:t>
      </w:r>
      <w:r w:rsidRPr="002748FB">
        <w:rPr>
          <w:rFonts w:ascii="Arial" w:hAnsi="Arial" w:cs="Arial"/>
          <w:i/>
          <w:sz w:val="20"/>
          <w:szCs w:val="20"/>
        </w:rPr>
        <w:t>re</w:t>
      </w:r>
      <w:r w:rsidRPr="002748FB">
        <w:rPr>
          <w:rFonts w:ascii="Arial" w:hAnsi="Arial" w:cs="Arial"/>
          <w:i/>
          <w:spacing w:val="-2"/>
          <w:sz w:val="20"/>
          <w:szCs w:val="20"/>
        </w:rPr>
        <w:t xml:space="preserve"> </w:t>
      </w:r>
      <w:r w:rsidRPr="002748FB">
        <w:rPr>
          <w:rFonts w:ascii="Arial" w:hAnsi="Arial" w:cs="Arial"/>
          <w:i/>
          <w:spacing w:val="1"/>
          <w:sz w:val="20"/>
          <w:szCs w:val="20"/>
        </w:rPr>
        <w:t>e</w:t>
      </w:r>
      <w:r w:rsidRPr="002748FB">
        <w:rPr>
          <w:rFonts w:ascii="Arial" w:hAnsi="Arial" w:cs="Arial"/>
          <w:i/>
          <w:sz w:val="20"/>
          <w:szCs w:val="20"/>
        </w:rPr>
        <w:t>l</w:t>
      </w:r>
      <w:r w:rsidRPr="002748FB">
        <w:rPr>
          <w:rFonts w:ascii="Arial" w:hAnsi="Arial" w:cs="Arial"/>
          <w:i/>
          <w:spacing w:val="-2"/>
          <w:sz w:val="20"/>
          <w:szCs w:val="20"/>
        </w:rPr>
        <w:t xml:space="preserve"> </w:t>
      </w:r>
      <w:r w:rsidRPr="002748FB">
        <w:rPr>
          <w:rFonts w:ascii="Arial" w:hAnsi="Arial" w:cs="Arial"/>
          <w:i/>
          <w:spacing w:val="-1"/>
          <w:sz w:val="20"/>
          <w:szCs w:val="20"/>
        </w:rPr>
        <w:t>m</w:t>
      </w:r>
      <w:r w:rsidRPr="002748FB">
        <w:rPr>
          <w:rFonts w:ascii="Arial" w:hAnsi="Arial" w:cs="Arial"/>
          <w:i/>
          <w:sz w:val="20"/>
          <w:szCs w:val="20"/>
        </w:rPr>
        <w:t>ej</w:t>
      </w:r>
      <w:r w:rsidRPr="002748FB">
        <w:rPr>
          <w:rFonts w:ascii="Arial" w:hAnsi="Arial" w:cs="Arial"/>
          <w:i/>
          <w:spacing w:val="2"/>
          <w:sz w:val="20"/>
          <w:szCs w:val="20"/>
        </w:rPr>
        <w:t>o</w:t>
      </w:r>
      <w:r w:rsidRPr="002748FB">
        <w:rPr>
          <w:rFonts w:ascii="Arial" w:hAnsi="Arial" w:cs="Arial"/>
          <w:i/>
          <w:sz w:val="20"/>
          <w:szCs w:val="20"/>
        </w:rPr>
        <w:t>r</w:t>
      </w:r>
      <w:r w:rsidRPr="002748FB">
        <w:rPr>
          <w:rFonts w:ascii="Arial" w:hAnsi="Arial" w:cs="Arial"/>
          <w:i/>
          <w:spacing w:val="-2"/>
          <w:sz w:val="20"/>
          <w:szCs w:val="20"/>
        </w:rPr>
        <w:t xml:space="preserve"> </w:t>
      </w:r>
      <w:r w:rsidRPr="002748FB">
        <w:rPr>
          <w:rFonts w:ascii="Arial" w:hAnsi="Arial" w:cs="Arial"/>
          <w:i/>
          <w:sz w:val="20"/>
          <w:szCs w:val="20"/>
        </w:rPr>
        <w:t>c</w:t>
      </w:r>
      <w:r w:rsidRPr="002748FB">
        <w:rPr>
          <w:rFonts w:ascii="Arial" w:hAnsi="Arial" w:cs="Arial"/>
          <w:i/>
          <w:spacing w:val="1"/>
          <w:sz w:val="20"/>
          <w:szCs w:val="20"/>
        </w:rPr>
        <w:t>o</w:t>
      </w:r>
      <w:r w:rsidRPr="002748FB">
        <w:rPr>
          <w:rFonts w:ascii="Arial" w:hAnsi="Arial" w:cs="Arial"/>
          <w:i/>
          <w:spacing w:val="-3"/>
          <w:sz w:val="20"/>
          <w:szCs w:val="20"/>
        </w:rPr>
        <w:t>n</w:t>
      </w:r>
      <w:r w:rsidRPr="002748FB">
        <w:rPr>
          <w:rFonts w:ascii="Arial" w:hAnsi="Arial" w:cs="Arial"/>
          <w:i/>
          <w:sz w:val="20"/>
          <w:szCs w:val="20"/>
        </w:rPr>
        <w:t>ce</w:t>
      </w:r>
      <w:r w:rsidRPr="002748FB">
        <w:rPr>
          <w:rFonts w:ascii="Arial" w:hAnsi="Arial" w:cs="Arial"/>
          <w:i/>
          <w:spacing w:val="-2"/>
          <w:sz w:val="20"/>
          <w:szCs w:val="20"/>
        </w:rPr>
        <w:t>j</w:t>
      </w:r>
      <w:r w:rsidRPr="002748FB">
        <w:rPr>
          <w:rFonts w:ascii="Arial" w:hAnsi="Arial" w:cs="Arial"/>
          <w:i/>
          <w:sz w:val="20"/>
          <w:szCs w:val="20"/>
        </w:rPr>
        <w:t>o</w:t>
      </w:r>
      <w:r w:rsidRPr="002748FB">
        <w:rPr>
          <w:rFonts w:ascii="Arial" w:hAnsi="Arial" w:cs="Arial"/>
          <w:i/>
          <w:spacing w:val="-1"/>
          <w:sz w:val="20"/>
          <w:szCs w:val="20"/>
        </w:rPr>
        <w:t xml:space="preserve"> </w:t>
      </w:r>
      <w:r w:rsidRPr="002748FB">
        <w:rPr>
          <w:rFonts w:ascii="Arial" w:hAnsi="Arial" w:cs="Arial"/>
          <w:i/>
          <w:sz w:val="20"/>
          <w:szCs w:val="20"/>
        </w:rPr>
        <w:t>e</w:t>
      </w:r>
      <w:r w:rsidRPr="002748FB">
        <w:rPr>
          <w:rFonts w:ascii="Arial" w:hAnsi="Arial" w:cs="Arial"/>
          <w:i/>
          <w:spacing w:val="1"/>
          <w:sz w:val="20"/>
          <w:szCs w:val="20"/>
        </w:rPr>
        <w:t xml:space="preserve"> </w:t>
      </w:r>
      <w:r w:rsidRPr="002748FB">
        <w:rPr>
          <w:rFonts w:ascii="Arial" w:hAnsi="Arial" w:cs="Arial"/>
          <w:i/>
          <w:sz w:val="20"/>
          <w:szCs w:val="20"/>
        </w:rPr>
        <w:t>in</w:t>
      </w:r>
      <w:r w:rsidRPr="002748FB">
        <w:rPr>
          <w:rFonts w:ascii="Arial" w:hAnsi="Arial" w:cs="Arial"/>
          <w:i/>
          <w:spacing w:val="-1"/>
          <w:sz w:val="20"/>
          <w:szCs w:val="20"/>
        </w:rPr>
        <w:t>f</w:t>
      </w:r>
      <w:r w:rsidRPr="002748FB">
        <w:rPr>
          <w:rFonts w:ascii="Arial" w:hAnsi="Arial" w:cs="Arial"/>
          <w:i/>
          <w:spacing w:val="1"/>
          <w:sz w:val="20"/>
          <w:szCs w:val="20"/>
        </w:rPr>
        <w:t>o</w:t>
      </w:r>
      <w:r w:rsidRPr="002748FB">
        <w:rPr>
          <w:rFonts w:ascii="Arial" w:hAnsi="Arial" w:cs="Arial"/>
          <w:i/>
          <w:spacing w:val="-3"/>
          <w:sz w:val="20"/>
          <w:szCs w:val="20"/>
        </w:rPr>
        <w:t>r</w:t>
      </w:r>
      <w:r w:rsidRPr="002748FB">
        <w:rPr>
          <w:rFonts w:ascii="Arial" w:hAnsi="Arial" w:cs="Arial"/>
          <w:i/>
          <w:spacing w:val="1"/>
          <w:sz w:val="20"/>
          <w:szCs w:val="20"/>
        </w:rPr>
        <w:t>m</w:t>
      </w:r>
      <w:r w:rsidRPr="002748FB">
        <w:rPr>
          <w:rFonts w:ascii="Arial" w:hAnsi="Arial" w:cs="Arial"/>
          <w:i/>
          <w:spacing w:val="-3"/>
          <w:sz w:val="20"/>
          <w:szCs w:val="20"/>
        </w:rPr>
        <w:t>a</w:t>
      </w:r>
      <w:r w:rsidRPr="002748FB">
        <w:rPr>
          <w:rFonts w:ascii="Arial" w:hAnsi="Arial" w:cs="Arial"/>
          <w:i/>
          <w:sz w:val="20"/>
          <w:szCs w:val="20"/>
        </w:rPr>
        <w:t>ci</w:t>
      </w:r>
      <w:r w:rsidRPr="002748FB">
        <w:rPr>
          <w:rFonts w:ascii="Arial" w:hAnsi="Arial" w:cs="Arial"/>
          <w:i/>
          <w:spacing w:val="1"/>
          <w:sz w:val="20"/>
          <w:szCs w:val="20"/>
        </w:rPr>
        <w:t>ó</w:t>
      </w:r>
      <w:r w:rsidRPr="002748FB">
        <w:rPr>
          <w:rFonts w:ascii="Arial" w:hAnsi="Arial" w:cs="Arial"/>
          <w:i/>
          <w:sz w:val="20"/>
          <w:szCs w:val="20"/>
        </w:rPr>
        <w:t>n</w:t>
      </w:r>
      <w:r w:rsidRPr="002748FB">
        <w:rPr>
          <w:rFonts w:ascii="Arial" w:hAnsi="Arial" w:cs="Arial"/>
          <w:i/>
          <w:spacing w:val="-1"/>
          <w:sz w:val="20"/>
          <w:szCs w:val="20"/>
        </w:rPr>
        <w:t xml:space="preserve"> </w:t>
      </w:r>
      <w:r w:rsidRPr="002748FB">
        <w:rPr>
          <w:rFonts w:ascii="Arial" w:hAnsi="Arial" w:cs="Arial"/>
          <w:i/>
          <w:sz w:val="20"/>
          <w:szCs w:val="20"/>
        </w:rPr>
        <w:t>d</w:t>
      </w:r>
      <w:r w:rsidRPr="002748FB">
        <w:rPr>
          <w:rFonts w:ascii="Arial" w:hAnsi="Arial" w:cs="Arial"/>
          <w:i/>
          <w:spacing w:val="-2"/>
          <w:sz w:val="20"/>
          <w:szCs w:val="20"/>
        </w:rPr>
        <w:t>e</w:t>
      </w:r>
      <w:r w:rsidRPr="002748FB">
        <w:rPr>
          <w:rFonts w:ascii="Arial" w:hAnsi="Arial" w:cs="Arial"/>
          <w:i/>
          <w:sz w:val="20"/>
          <w:szCs w:val="20"/>
        </w:rPr>
        <w:t>talla</w:t>
      </w:r>
      <w:r w:rsidRPr="002748FB">
        <w:rPr>
          <w:rFonts w:ascii="Arial" w:hAnsi="Arial" w:cs="Arial"/>
          <w:i/>
          <w:spacing w:val="-1"/>
          <w:sz w:val="20"/>
          <w:szCs w:val="20"/>
        </w:rPr>
        <w:t>d</w:t>
      </w:r>
      <w:r w:rsidRPr="002748FB">
        <w:rPr>
          <w:rFonts w:ascii="Arial" w:hAnsi="Arial" w:cs="Arial"/>
          <w:i/>
          <w:sz w:val="20"/>
          <w:szCs w:val="20"/>
        </w:rPr>
        <w:t>a p</w:t>
      </w:r>
      <w:r w:rsidRPr="002748FB">
        <w:rPr>
          <w:rFonts w:ascii="Arial" w:hAnsi="Arial" w:cs="Arial"/>
          <w:i/>
          <w:spacing w:val="-3"/>
          <w:sz w:val="20"/>
          <w:szCs w:val="20"/>
        </w:rPr>
        <w:t>a</w:t>
      </w:r>
      <w:r w:rsidRPr="002748FB">
        <w:rPr>
          <w:rFonts w:ascii="Arial" w:hAnsi="Arial" w:cs="Arial"/>
          <w:i/>
          <w:sz w:val="20"/>
          <w:szCs w:val="20"/>
        </w:rPr>
        <w:t>ra su</w:t>
      </w:r>
      <w:r w:rsidRPr="002748FB">
        <w:rPr>
          <w:rFonts w:ascii="Arial" w:hAnsi="Arial" w:cs="Arial"/>
          <w:i/>
          <w:spacing w:val="-2"/>
          <w:sz w:val="20"/>
          <w:szCs w:val="20"/>
        </w:rPr>
        <w:t>p</w:t>
      </w:r>
      <w:r w:rsidRPr="002748FB">
        <w:rPr>
          <w:rFonts w:ascii="Arial" w:hAnsi="Arial" w:cs="Arial"/>
          <w:i/>
          <w:sz w:val="20"/>
          <w:szCs w:val="20"/>
        </w:rPr>
        <w:t>lir las ne</w:t>
      </w:r>
      <w:r w:rsidRPr="002748FB">
        <w:rPr>
          <w:rFonts w:ascii="Arial" w:hAnsi="Arial" w:cs="Arial"/>
          <w:i/>
          <w:spacing w:val="-2"/>
          <w:sz w:val="20"/>
          <w:szCs w:val="20"/>
        </w:rPr>
        <w:t>c</w:t>
      </w:r>
      <w:r w:rsidRPr="002748FB">
        <w:rPr>
          <w:rFonts w:ascii="Arial" w:hAnsi="Arial" w:cs="Arial"/>
          <w:i/>
          <w:sz w:val="20"/>
          <w:szCs w:val="20"/>
        </w:rPr>
        <w:t>esid</w:t>
      </w:r>
      <w:r w:rsidRPr="002748FB">
        <w:rPr>
          <w:rFonts w:ascii="Arial" w:hAnsi="Arial" w:cs="Arial"/>
          <w:i/>
          <w:spacing w:val="-1"/>
          <w:sz w:val="20"/>
          <w:szCs w:val="20"/>
        </w:rPr>
        <w:t>ad</w:t>
      </w:r>
      <w:r w:rsidRPr="002748FB">
        <w:rPr>
          <w:rFonts w:ascii="Arial" w:hAnsi="Arial" w:cs="Arial"/>
          <w:i/>
          <w:sz w:val="20"/>
          <w:szCs w:val="20"/>
        </w:rPr>
        <w:t>e</w:t>
      </w:r>
      <w:r w:rsidRPr="002748FB">
        <w:rPr>
          <w:rFonts w:ascii="Arial" w:hAnsi="Arial" w:cs="Arial"/>
          <w:i/>
          <w:spacing w:val="4"/>
          <w:sz w:val="20"/>
          <w:szCs w:val="20"/>
        </w:rPr>
        <w:t>s</w:t>
      </w:r>
      <w:r w:rsidRPr="002748FB">
        <w:rPr>
          <w:rFonts w:ascii="Arial" w:hAnsi="Arial" w:cs="Arial"/>
          <w:i/>
          <w:sz w:val="20"/>
          <w:szCs w:val="20"/>
        </w:rPr>
        <w:t>. Es</w:t>
      </w:r>
      <w:r w:rsidRPr="002748FB">
        <w:rPr>
          <w:rFonts w:ascii="Arial" w:hAnsi="Arial" w:cs="Arial"/>
          <w:i/>
          <w:spacing w:val="1"/>
          <w:sz w:val="20"/>
          <w:szCs w:val="20"/>
        </w:rPr>
        <w:t xml:space="preserve"> m</w:t>
      </w:r>
      <w:r w:rsidRPr="002748FB">
        <w:rPr>
          <w:rFonts w:ascii="Arial" w:hAnsi="Arial" w:cs="Arial"/>
          <w:i/>
          <w:spacing w:val="-1"/>
          <w:sz w:val="20"/>
          <w:szCs w:val="20"/>
        </w:rPr>
        <w:t>u</w:t>
      </w:r>
      <w:r w:rsidRPr="002748FB">
        <w:rPr>
          <w:rFonts w:ascii="Arial" w:hAnsi="Arial" w:cs="Arial"/>
          <w:i/>
          <w:sz w:val="20"/>
          <w:szCs w:val="20"/>
        </w:rPr>
        <w:t>y</w:t>
      </w:r>
      <w:r w:rsidRPr="002748FB">
        <w:rPr>
          <w:rFonts w:ascii="Arial" w:hAnsi="Arial" w:cs="Arial"/>
          <w:i/>
          <w:spacing w:val="1"/>
          <w:sz w:val="20"/>
          <w:szCs w:val="20"/>
        </w:rPr>
        <w:t xml:space="preserve"> </w:t>
      </w:r>
      <w:r w:rsidRPr="002748FB">
        <w:rPr>
          <w:rFonts w:ascii="Arial" w:hAnsi="Arial" w:cs="Arial"/>
          <w:i/>
          <w:spacing w:val="-2"/>
          <w:sz w:val="20"/>
          <w:szCs w:val="20"/>
        </w:rPr>
        <w:t>c</w:t>
      </w:r>
      <w:r w:rsidRPr="002748FB">
        <w:rPr>
          <w:rFonts w:ascii="Arial" w:hAnsi="Arial" w:cs="Arial"/>
          <w:i/>
          <w:spacing w:val="1"/>
          <w:sz w:val="20"/>
          <w:szCs w:val="20"/>
        </w:rPr>
        <w:t>om</w:t>
      </w:r>
      <w:r w:rsidRPr="002748FB">
        <w:rPr>
          <w:rFonts w:ascii="Arial" w:hAnsi="Arial" w:cs="Arial"/>
          <w:i/>
          <w:spacing w:val="-1"/>
          <w:sz w:val="20"/>
          <w:szCs w:val="20"/>
        </w:rPr>
        <w:t>ú</w:t>
      </w:r>
      <w:r w:rsidRPr="002748FB">
        <w:rPr>
          <w:rFonts w:ascii="Arial" w:hAnsi="Arial" w:cs="Arial"/>
          <w:i/>
          <w:sz w:val="20"/>
          <w:szCs w:val="20"/>
        </w:rPr>
        <w:t>n</w:t>
      </w:r>
      <w:r w:rsidRPr="002748FB">
        <w:rPr>
          <w:rFonts w:ascii="Arial" w:hAnsi="Arial" w:cs="Arial"/>
          <w:i/>
          <w:spacing w:val="-1"/>
          <w:sz w:val="20"/>
          <w:szCs w:val="20"/>
        </w:rPr>
        <w:t xml:space="preserve"> </w:t>
      </w:r>
      <w:r w:rsidRPr="002748FB">
        <w:rPr>
          <w:rFonts w:ascii="Arial" w:hAnsi="Arial" w:cs="Arial"/>
          <w:i/>
          <w:sz w:val="20"/>
          <w:szCs w:val="20"/>
        </w:rPr>
        <w:t>q</w:t>
      </w:r>
      <w:r w:rsidRPr="002748FB">
        <w:rPr>
          <w:rFonts w:ascii="Arial" w:hAnsi="Arial" w:cs="Arial"/>
          <w:i/>
          <w:spacing w:val="-1"/>
          <w:sz w:val="20"/>
          <w:szCs w:val="20"/>
        </w:rPr>
        <w:t>u</w:t>
      </w:r>
      <w:r w:rsidRPr="002748FB">
        <w:rPr>
          <w:rFonts w:ascii="Arial" w:hAnsi="Arial" w:cs="Arial"/>
          <w:i/>
          <w:sz w:val="20"/>
          <w:szCs w:val="20"/>
        </w:rPr>
        <w:t>e</w:t>
      </w:r>
      <w:r w:rsidRPr="002748FB">
        <w:rPr>
          <w:rFonts w:ascii="Arial" w:hAnsi="Arial" w:cs="Arial"/>
          <w:i/>
          <w:spacing w:val="1"/>
          <w:sz w:val="20"/>
          <w:szCs w:val="20"/>
        </w:rPr>
        <w:t xml:space="preserve"> </w:t>
      </w:r>
      <w:r w:rsidRPr="002748FB">
        <w:rPr>
          <w:rFonts w:ascii="Arial" w:hAnsi="Arial" w:cs="Arial"/>
          <w:i/>
          <w:sz w:val="20"/>
          <w:szCs w:val="20"/>
        </w:rPr>
        <w:t>se</w:t>
      </w:r>
      <w:r w:rsidRPr="002748FB">
        <w:rPr>
          <w:rFonts w:ascii="Arial" w:hAnsi="Arial" w:cs="Arial"/>
          <w:i/>
          <w:spacing w:val="1"/>
          <w:sz w:val="20"/>
          <w:szCs w:val="20"/>
        </w:rPr>
        <w:t xml:space="preserve"> </w:t>
      </w:r>
      <w:r w:rsidRPr="002748FB">
        <w:rPr>
          <w:rFonts w:ascii="Arial" w:hAnsi="Arial" w:cs="Arial"/>
          <w:i/>
          <w:spacing w:val="-1"/>
          <w:sz w:val="20"/>
          <w:szCs w:val="20"/>
        </w:rPr>
        <w:t>h</w:t>
      </w:r>
      <w:r w:rsidRPr="002748FB">
        <w:rPr>
          <w:rFonts w:ascii="Arial" w:hAnsi="Arial" w:cs="Arial"/>
          <w:i/>
          <w:sz w:val="20"/>
          <w:szCs w:val="20"/>
        </w:rPr>
        <w:t>a</w:t>
      </w:r>
      <w:r w:rsidRPr="002748FB">
        <w:rPr>
          <w:rFonts w:ascii="Arial" w:hAnsi="Arial" w:cs="Arial"/>
          <w:i/>
          <w:spacing w:val="-1"/>
          <w:sz w:val="20"/>
          <w:szCs w:val="20"/>
        </w:rPr>
        <w:t>g</w:t>
      </w:r>
      <w:r w:rsidRPr="002748FB">
        <w:rPr>
          <w:rFonts w:ascii="Arial" w:hAnsi="Arial" w:cs="Arial"/>
          <w:i/>
          <w:sz w:val="20"/>
          <w:szCs w:val="20"/>
        </w:rPr>
        <w:t>an</w:t>
      </w:r>
      <w:r w:rsidRPr="002748FB">
        <w:rPr>
          <w:rFonts w:ascii="Arial" w:hAnsi="Arial" w:cs="Arial"/>
          <w:i/>
          <w:spacing w:val="-1"/>
          <w:sz w:val="20"/>
          <w:szCs w:val="20"/>
        </w:rPr>
        <w:t xml:space="preserve"> </w:t>
      </w:r>
      <w:r w:rsidRPr="002748FB">
        <w:rPr>
          <w:rFonts w:ascii="Arial" w:hAnsi="Arial" w:cs="Arial"/>
          <w:i/>
          <w:sz w:val="20"/>
          <w:szCs w:val="20"/>
        </w:rPr>
        <w:t>c</w:t>
      </w:r>
      <w:r w:rsidRPr="002748FB">
        <w:rPr>
          <w:rFonts w:ascii="Arial" w:hAnsi="Arial" w:cs="Arial"/>
          <w:i/>
          <w:spacing w:val="1"/>
          <w:sz w:val="20"/>
          <w:szCs w:val="20"/>
        </w:rPr>
        <w:t>om</w:t>
      </w:r>
      <w:r w:rsidRPr="002748FB">
        <w:rPr>
          <w:rFonts w:ascii="Arial" w:hAnsi="Arial" w:cs="Arial"/>
          <w:i/>
          <w:spacing w:val="-1"/>
          <w:sz w:val="20"/>
          <w:szCs w:val="20"/>
        </w:rPr>
        <w:t>p</w:t>
      </w:r>
      <w:r w:rsidRPr="002748FB">
        <w:rPr>
          <w:rFonts w:ascii="Arial" w:hAnsi="Arial" w:cs="Arial"/>
          <w:i/>
          <w:sz w:val="20"/>
          <w:szCs w:val="20"/>
        </w:rPr>
        <w:t xml:space="preserve">ras de </w:t>
      </w:r>
      <w:r w:rsidRPr="002748FB">
        <w:rPr>
          <w:rFonts w:ascii="Arial" w:hAnsi="Arial" w:cs="Arial"/>
          <w:i/>
          <w:spacing w:val="1"/>
          <w:sz w:val="20"/>
          <w:szCs w:val="20"/>
        </w:rPr>
        <w:t>e</w:t>
      </w:r>
      <w:r w:rsidRPr="002748FB">
        <w:rPr>
          <w:rFonts w:ascii="Arial" w:hAnsi="Arial" w:cs="Arial"/>
          <w:i/>
          <w:spacing w:val="-1"/>
          <w:sz w:val="20"/>
          <w:szCs w:val="20"/>
        </w:rPr>
        <w:t>qu</w:t>
      </w:r>
      <w:r w:rsidRPr="002748FB">
        <w:rPr>
          <w:rFonts w:ascii="Arial" w:hAnsi="Arial" w:cs="Arial"/>
          <w:i/>
          <w:sz w:val="20"/>
          <w:szCs w:val="20"/>
        </w:rPr>
        <w:t>i</w:t>
      </w:r>
      <w:r w:rsidRPr="002748FB">
        <w:rPr>
          <w:rFonts w:ascii="Arial" w:hAnsi="Arial" w:cs="Arial"/>
          <w:i/>
          <w:spacing w:val="-1"/>
          <w:sz w:val="20"/>
          <w:szCs w:val="20"/>
        </w:rPr>
        <w:t>p</w:t>
      </w:r>
      <w:r w:rsidRPr="002748FB">
        <w:rPr>
          <w:rFonts w:ascii="Arial" w:hAnsi="Arial" w:cs="Arial"/>
          <w:i/>
          <w:sz w:val="20"/>
          <w:szCs w:val="20"/>
        </w:rPr>
        <w:t>o</w:t>
      </w:r>
      <w:r w:rsidRPr="002748FB">
        <w:rPr>
          <w:rFonts w:ascii="Arial" w:hAnsi="Arial" w:cs="Arial"/>
          <w:i/>
          <w:spacing w:val="1"/>
          <w:sz w:val="20"/>
          <w:szCs w:val="20"/>
        </w:rPr>
        <w:t xml:space="preserve"> </w:t>
      </w:r>
      <w:r w:rsidRPr="002748FB">
        <w:rPr>
          <w:rFonts w:ascii="Arial" w:hAnsi="Arial" w:cs="Arial"/>
          <w:i/>
          <w:sz w:val="20"/>
          <w:szCs w:val="20"/>
        </w:rPr>
        <w:t>p</w:t>
      </w:r>
      <w:r w:rsidRPr="002748FB">
        <w:rPr>
          <w:rFonts w:ascii="Arial" w:hAnsi="Arial" w:cs="Arial"/>
          <w:i/>
          <w:spacing w:val="1"/>
          <w:sz w:val="20"/>
          <w:szCs w:val="20"/>
        </w:rPr>
        <w:t>o</w:t>
      </w:r>
      <w:r w:rsidRPr="002748FB">
        <w:rPr>
          <w:rFonts w:ascii="Arial" w:hAnsi="Arial" w:cs="Arial"/>
          <w:i/>
          <w:sz w:val="20"/>
          <w:szCs w:val="20"/>
        </w:rPr>
        <w:t xml:space="preserve">r </w:t>
      </w:r>
      <w:r w:rsidRPr="002748FB">
        <w:rPr>
          <w:rFonts w:ascii="Arial" w:hAnsi="Arial" w:cs="Arial"/>
          <w:i/>
          <w:spacing w:val="-2"/>
          <w:sz w:val="20"/>
          <w:szCs w:val="20"/>
        </w:rPr>
        <w:t>c</w:t>
      </w:r>
      <w:r w:rsidRPr="002748FB">
        <w:rPr>
          <w:rFonts w:ascii="Arial" w:hAnsi="Arial" w:cs="Arial"/>
          <w:i/>
          <w:spacing w:val="1"/>
          <w:sz w:val="20"/>
          <w:szCs w:val="20"/>
        </w:rPr>
        <w:t>o</w:t>
      </w:r>
      <w:r w:rsidRPr="002748FB">
        <w:rPr>
          <w:rFonts w:ascii="Arial" w:hAnsi="Arial" w:cs="Arial"/>
          <w:i/>
          <w:sz w:val="20"/>
          <w:szCs w:val="20"/>
        </w:rPr>
        <w:t>st</w:t>
      </w:r>
      <w:r w:rsidRPr="002748FB">
        <w:rPr>
          <w:rFonts w:ascii="Arial" w:hAnsi="Arial" w:cs="Arial"/>
          <w:i/>
          <w:spacing w:val="-3"/>
          <w:sz w:val="20"/>
          <w:szCs w:val="20"/>
        </w:rPr>
        <w:t>u</w:t>
      </w:r>
      <w:r w:rsidRPr="002748FB">
        <w:rPr>
          <w:rFonts w:ascii="Arial" w:hAnsi="Arial" w:cs="Arial"/>
          <w:i/>
          <w:spacing w:val="1"/>
          <w:sz w:val="20"/>
          <w:szCs w:val="20"/>
        </w:rPr>
        <w:t>m</w:t>
      </w:r>
      <w:r w:rsidRPr="002748FB">
        <w:rPr>
          <w:rFonts w:ascii="Arial" w:hAnsi="Arial" w:cs="Arial"/>
          <w:i/>
          <w:spacing w:val="-1"/>
          <w:sz w:val="20"/>
          <w:szCs w:val="20"/>
        </w:rPr>
        <w:t>b</w:t>
      </w:r>
      <w:r w:rsidRPr="002748FB">
        <w:rPr>
          <w:rFonts w:ascii="Arial" w:hAnsi="Arial" w:cs="Arial"/>
          <w:i/>
          <w:sz w:val="20"/>
          <w:szCs w:val="20"/>
        </w:rPr>
        <w:t>re</w:t>
      </w:r>
      <w:r w:rsidRPr="002748FB">
        <w:rPr>
          <w:rFonts w:ascii="Arial" w:hAnsi="Arial" w:cs="Arial"/>
          <w:i/>
          <w:spacing w:val="1"/>
          <w:sz w:val="20"/>
          <w:szCs w:val="20"/>
        </w:rPr>
        <w:t xml:space="preserve"> </w:t>
      </w:r>
      <w:r w:rsidRPr="002748FB">
        <w:rPr>
          <w:rFonts w:ascii="Arial" w:hAnsi="Arial" w:cs="Arial"/>
          <w:i/>
          <w:sz w:val="20"/>
          <w:szCs w:val="20"/>
        </w:rPr>
        <w:t>o</w:t>
      </w:r>
      <w:r w:rsidRPr="002748FB">
        <w:rPr>
          <w:rFonts w:ascii="Arial" w:hAnsi="Arial" w:cs="Arial"/>
          <w:i/>
          <w:spacing w:val="1"/>
          <w:sz w:val="20"/>
          <w:szCs w:val="20"/>
        </w:rPr>
        <w:t xml:space="preserve"> </w:t>
      </w:r>
      <w:r w:rsidRPr="002748FB">
        <w:rPr>
          <w:rFonts w:ascii="Arial" w:hAnsi="Arial" w:cs="Arial"/>
          <w:i/>
          <w:sz w:val="20"/>
          <w:szCs w:val="20"/>
        </w:rPr>
        <w:t>p</w:t>
      </w:r>
      <w:r w:rsidRPr="002748FB">
        <w:rPr>
          <w:rFonts w:ascii="Arial" w:hAnsi="Arial" w:cs="Arial"/>
          <w:i/>
          <w:spacing w:val="1"/>
          <w:sz w:val="20"/>
          <w:szCs w:val="20"/>
        </w:rPr>
        <w:t>o</w:t>
      </w:r>
      <w:r w:rsidRPr="002748FB">
        <w:rPr>
          <w:rFonts w:ascii="Arial" w:hAnsi="Arial" w:cs="Arial"/>
          <w:i/>
          <w:sz w:val="20"/>
          <w:szCs w:val="20"/>
        </w:rPr>
        <w:t>r</w:t>
      </w:r>
      <w:r w:rsidRPr="002748FB">
        <w:rPr>
          <w:rFonts w:ascii="Arial" w:hAnsi="Arial" w:cs="Arial"/>
          <w:i/>
          <w:spacing w:val="-1"/>
          <w:sz w:val="20"/>
          <w:szCs w:val="20"/>
        </w:rPr>
        <w:t>qu</w:t>
      </w:r>
      <w:r w:rsidRPr="002748FB">
        <w:rPr>
          <w:rFonts w:ascii="Arial" w:hAnsi="Arial" w:cs="Arial"/>
          <w:i/>
          <w:sz w:val="20"/>
          <w:szCs w:val="20"/>
        </w:rPr>
        <w:t>e</w:t>
      </w:r>
      <w:r w:rsidRPr="002748FB">
        <w:rPr>
          <w:rFonts w:ascii="Arial" w:hAnsi="Arial" w:cs="Arial"/>
          <w:i/>
          <w:spacing w:val="1"/>
          <w:sz w:val="20"/>
          <w:szCs w:val="20"/>
        </w:rPr>
        <w:t xml:space="preserve"> </w:t>
      </w:r>
      <w:r w:rsidRPr="002748FB">
        <w:rPr>
          <w:rFonts w:ascii="Arial" w:hAnsi="Arial" w:cs="Arial"/>
          <w:i/>
          <w:spacing w:val="-2"/>
          <w:sz w:val="20"/>
          <w:szCs w:val="20"/>
        </w:rPr>
        <w:t>s</w:t>
      </w:r>
      <w:r w:rsidRPr="002748FB">
        <w:rPr>
          <w:rFonts w:ascii="Arial" w:hAnsi="Arial" w:cs="Arial"/>
          <w:i/>
          <w:sz w:val="20"/>
          <w:szCs w:val="20"/>
        </w:rPr>
        <w:t>e</w:t>
      </w:r>
      <w:r w:rsidRPr="002748FB">
        <w:rPr>
          <w:rFonts w:ascii="Arial" w:hAnsi="Arial" w:cs="Arial"/>
          <w:i/>
          <w:spacing w:val="1"/>
          <w:sz w:val="20"/>
          <w:szCs w:val="20"/>
        </w:rPr>
        <w:t xml:space="preserve"> </w:t>
      </w:r>
      <w:r w:rsidRPr="002748FB">
        <w:rPr>
          <w:rFonts w:ascii="Arial" w:hAnsi="Arial" w:cs="Arial"/>
          <w:i/>
          <w:sz w:val="20"/>
          <w:szCs w:val="20"/>
        </w:rPr>
        <w:t>rec</w:t>
      </w:r>
      <w:r w:rsidRPr="002748FB">
        <w:rPr>
          <w:rFonts w:ascii="Arial" w:hAnsi="Arial" w:cs="Arial"/>
          <w:i/>
          <w:spacing w:val="-2"/>
          <w:sz w:val="20"/>
          <w:szCs w:val="20"/>
        </w:rPr>
        <w:t>i</w:t>
      </w:r>
      <w:r w:rsidRPr="002748FB">
        <w:rPr>
          <w:rFonts w:ascii="Arial" w:hAnsi="Arial" w:cs="Arial"/>
          <w:i/>
          <w:spacing w:val="-1"/>
          <w:sz w:val="20"/>
          <w:szCs w:val="20"/>
        </w:rPr>
        <w:t>b</w:t>
      </w:r>
      <w:r w:rsidRPr="002748FB">
        <w:rPr>
          <w:rFonts w:ascii="Arial" w:hAnsi="Arial" w:cs="Arial"/>
          <w:i/>
          <w:sz w:val="20"/>
          <w:szCs w:val="20"/>
        </w:rPr>
        <w:t>e</w:t>
      </w:r>
      <w:r w:rsidRPr="002748FB">
        <w:rPr>
          <w:rFonts w:ascii="Arial" w:hAnsi="Arial" w:cs="Arial"/>
          <w:i/>
          <w:spacing w:val="1"/>
          <w:sz w:val="20"/>
          <w:szCs w:val="20"/>
        </w:rPr>
        <w:t xml:space="preserve"> </w:t>
      </w:r>
      <w:r w:rsidRPr="002748FB">
        <w:rPr>
          <w:rFonts w:ascii="Arial" w:hAnsi="Arial" w:cs="Arial"/>
          <w:i/>
          <w:sz w:val="20"/>
          <w:szCs w:val="20"/>
        </w:rPr>
        <w:t>al</w:t>
      </w:r>
      <w:r w:rsidRPr="002748FB">
        <w:rPr>
          <w:rFonts w:ascii="Arial" w:hAnsi="Arial" w:cs="Arial"/>
          <w:i/>
          <w:spacing w:val="-1"/>
          <w:sz w:val="20"/>
          <w:szCs w:val="20"/>
        </w:rPr>
        <w:t>gun</w:t>
      </w:r>
      <w:r w:rsidRPr="002748FB">
        <w:rPr>
          <w:rFonts w:ascii="Arial" w:hAnsi="Arial" w:cs="Arial"/>
          <w:i/>
          <w:sz w:val="20"/>
          <w:szCs w:val="20"/>
        </w:rPr>
        <w:t>a re</w:t>
      </w:r>
      <w:r w:rsidRPr="002748FB">
        <w:rPr>
          <w:rFonts w:ascii="Arial" w:hAnsi="Arial" w:cs="Arial"/>
          <w:i/>
          <w:spacing w:val="1"/>
          <w:sz w:val="20"/>
          <w:szCs w:val="20"/>
        </w:rPr>
        <w:t>co</w:t>
      </w:r>
      <w:r w:rsidRPr="002748FB">
        <w:rPr>
          <w:rFonts w:ascii="Arial" w:hAnsi="Arial" w:cs="Arial"/>
          <w:i/>
          <w:spacing w:val="-1"/>
          <w:sz w:val="20"/>
          <w:szCs w:val="20"/>
        </w:rPr>
        <w:t>m</w:t>
      </w:r>
      <w:r w:rsidRPr="002748FB">
        <w:rPr>
          <w:rFonts w:ascii="Arial" w:hAnsi="Arial" w:cs="Arial"/>
          <w:i/>
          <w:sz w:val="20"/>
          <w:szCs w:val="20"/>
        </w:rPr>
        <w:t>e</w:t>
      </w:r>
      <w:r w:rsidRPr="002748FB">
        <w:rPr>
          <w:rFonts w:ascii="Arial" w:hAnsi="Arial" w:cs="Arial"/>
          <w:i/>
          <w:spacing w:val="5"/>
          <w:sz w:val="20"/>
          <w:szCs w:val="20"/>
        </w:rPr>
        <w:t>n</w:t>
      </w:r>
      <w:r w:rsidRPr="002748FB">
        <w:rPr>
          <w:rFonts w:ascii="Arial" w:hAnsi="Arial" w:cs="Arial"/>
          <w:i/>
          <w:spacing w:val="-1"/>
          <w:sz w:val="20"/>
          <w:szCs w:val="20"/>
        </w:rPr>
        <w:t>d</w:t>
      </w:r>
      <w:r w:rsidRPr="002748FB">
        <w:rPr>
          <w:rFonts w:ascii="Arial" w:hAnsi="Arial" w:cs="Arial"/>
          <w:i/>
          <w:sz w:val="20"/>
          <w:szCs w:val="20"/>
        </w:rPr>
        <w:t>aci</w:t>
      </w:r>
      <w:r w:rsidRPr="002748FB">
        <w:rPr>
          <w:rFonts w:ascii="Arial" w:hAnsi="Arial" w:cs="Arial"/>
          <w:i/>
          <w:spacing w:val="1"/>
          <w:sz w:val="20"/>
          <w:szCs w:val="20"/>
        </w:rPr>
        <w:t>ó</w:t>
      </w:r>
      <w:r w:rsidRPr="002748FB">
        <w:rPr>
          <w:rFonts w:ascii="Arial" w:hAnsi="Arial" w:cs="Arial"/>
          <w:i/>
          <w:spacing w:val="-3"/>
          <w:sz w:val="20"/>
          <w:szCs w:val="20"/>
        </w:rPr>
        <w:t>n</w:t>
      </w:r>
      <w:r w:rsidRPr="002748FB">
        <w:rPr>
          <w:rFonts w:ascii="Arial" w:hAnsi="Arial" w:cs="Arial"/>
          <w:i/>
          <w:sz w:val="20"/>
          <w:szCs w:val="20"/>
        </w:rPr>
        <w:t>, es</w:t>
      </w:r>
      <w:r w:rsidRPr="002748FB">
        <w:rPr>
          <w:rFonts w:ascii="Arial" w:hAnsi="Arial" w:cs="Arial"/>
          <w:i/>
          <w:spacing w:val="1"/>
          <w:sz w:val="20"/>
          <w:szCs w:val="20"/>
        </w:rPr>
        <w:t>t</w:t>
      </w:r>
      <w:r w:rsidRPr="002748FB">
        <w:rPr>
          <w:rFonts w:ascii="Arial" w:hAnsi="Arial" w:cs="Arial"/>
          <w:i/>
          <w:sz w:val="20"/>
          <w:szCs w:val="20"/>
        </w:rPr>
        <w:t>o</w:t>
      </w:r>
      <w:r w:rsidRPr="002748FB">
        <w:rPr>
          <w:rFonts w:ascii="Arial" w:hAnsi="Arial" w:cs="Arial"/>
          <w:i/>
          <w:spacing w:val="26"/>
          <w:sz w:val="20"/>
          <w:szCs w:val="20"/>
        </w:rPr>
        <w:t xml:space="preserve"> </w:t>
      </w:r>
      <w:r w:rsidRPr="002748FB">
        <w:rPr>
          <w:rFonts w:ascii="Arial" w:hAnsi="Arial" w:cs="Arial"/>
          <w:i/>
          <w:sz w:val="20"/>
          <w:szCs w:val="20"/>
        </w:rPr>
        <w:t>su</w:t>
      </w:r>
      <w:r w:rsidRPr="002748FB">
        <w:rPr>
          <w:rFonts w:ascii="Arial" w:hAnsi="Arial" w:cs="Arial"/>
          <w:i/>
          <w:spacing w:val="-3"/>
          <w:sz w:val="20"/>
          <w:szCs w:val="20"/>
        </w:rPr>
        <w:t>c</w:t>
      </w:r>
      <w:r w:rsidRPr="002748FB">
        <w:rPr>
          <w:rFonts w:ascii="Arial" w:hAnsi="Arial" w:cs="Arial"/>
          <w:i/>
          <w:sz w:val="20"/>
          <w:szCs w:val="20"/>
        </w:rPr>
        <w:t>ede</w:t>
      </w:r>
      <w:r w:rsidRPr="002748FB">
        <w:rPr>
          <w:rFonts w:ascii="Arial" w:hAnsi="Arial" w:cs="Arial"/>
          <w:i/>
          <w:spacing w:val="28"/>
          <w:sz w:val="20"/>
          <w:szCs w:val="20"/>
        </w:rPr>
        <w:t xml:space="preserve"> </w:t>
      </w:r>
      <w:r w:rsidRPr="002748FB">
        <w:rPr>
          <w:rFonts w:ascii="Arial" w:hAnsi="Arial" w:cs="Arial"/>
          <w:i/>
          <w:spacing w:val="-3"/>
          <w:sz w:val="20"/>
          <w:szCs w:val="20"/>
        </w:rPr>
        <w:t>p</w:t>
      </w:r>
      <w:r w:rsidRPr="002748FB">
        <w:rPr>
          <w:rFonts w:ascii="Arial" w:hAnsi="Arial" w:cs="Arial"/>
          <w:i/>
          <w:spacing w:val="1"/>
          <w:sz w:val="20"/>
          <w:szCs w:val="20"/>
        </w:rPr>
        <w:t>o</w:t>
      </w:r>
      <w:r w:rsidRPr="002748FB">
        <w:rPr>
          <w:rFonts w:ascii="Arial" w:hAnsi="Arial" w:cs="Arial"/>
          <w:i/>
          <w:sz w:val="20"/>
          <w:szCs w:val="20"/>
        </w:rPr>
        <w:t>r</w:t>
      </w:r>
      <w:r w:rsidRPr="002748FB">
        <w:rPr>
          <w:rFonts w:ascii="Arial" w:hAnsi="Arial" w:cs="Arial"/>
          <w:i/>
          <w:spacing w:val="-1"/>
          <w:sz w:val="20"/>
          <w:szCs w:val="20"/>
        </w:rPr>
        <w:t>qu</w:t>
      </w:r>
      <w:r w:rsidRPr="002748FB">
        <w:rPr>
          <w:rFonts w:ascii="Arial" w:hAnsi="Arial" w:cs="Arial"/>
          <w:i/>
          <w:sz w:val="20"/>
          <w:szCs w:val="20"/>
        </w:rPr>
        <w:t>e</w:t>
      </w:r>
      <w:r w:rsidRPr="002748FB">
        <w:rPr>
          <w:rFonts w:ascii="Arial" w:hAnsi="Arial" w:cs="Arial"/>
          <w:i/>
          <w:spacing w:val="28"/>
          <w:sz w:val="20"/>
          <w:szCs w:val="20"/>
        </w:rPr>
        <w:t xml:space="preserve"> </w:t>
      </w:r>
      <w:r w:rsidRPr="002748FB">
        <w:rPr>
          <w:rFonts w:ascii="Arial" w:hAnsi="Arial" w:cs="Arial"/>
          <w:i/>
          <w:spacing w:val="-3"/>
          <w:sz w:val="20"/>
          <w:szCs w:val="20"/>
        </w:rPr>
        <w:t>n</w:t>
      </w:r>
      <w:r w:rsidRPr="002748FB">
        <w:rPr>
          <w:rFonts w:ascii="Arial" w:hAnsi="Arial" w:cs="Arial"/>
          <w:i/>
          <w:sz w:val="20"/>
          <w:szCs w:val="20"/>
        </w:rPr>
        <w:t>o</w:t>
      </w:r>
      <w:r w:rsidRPr="002748FB">
        <w:rPr>
          <w:rFonts w:ascii="Arial" w:hAnsi="Arial" w:cs="Arial"/>
          <w:i/>
          <w:spacing w:val="28"/>
          <w:sz w:val="20"/>
          <w:szCs w:val="20"/>
        </w:rPr>
        <w:t xml:space="preserve"> </w:t>
      </w:r>
      <w:r w:rsidRPr="002748FB">
        <w:rPr>
          <w:rFonts w:ascii="Arial" w:hAnsi="Arial" w:cs="Arial"/>
          <w:i/>
          <w:spacing w:val="-2"/>
          <w:sz w:val="20"/>
          <w:szCs w:val="20"/>
        </w:rPr>
        <w:t>s</w:t>
      </w:r>
      <w:r w:rsidRPr="002748FB">
        <w:rPr>
          <w:rFonts w:ascii="Arial" w:hAnsi="Arial" w:cs="Arial"/>
          <w:i/>
          <w:sz w:val="20"/>
          <w:szCs w:val="20"/>
        </w:rPr>
        <w:t>e</w:t>
      </w:r>
      <w:r w:rsidRPr="002748FB">
        <w:rPr>
          <w:rFonts w:ascii="Arial" w:hAnsi="Arial" w:cs="Arial"/>
          <w:i/>
          <w:spacing w:val="25"/>
          <w:sz w:val="20"/>
          <w:szCs w:val="20"/>
        </w:rPr>
        <w:t xml:space="preserve"> </w:t>
      </w:r>
      <w:r w:rsidRPr="002748FB">
        <w:rPr>
          <w:rFonts w:ascii="Arial" w:hAnsi="Arial" w:cs="Arial"/>
          <w:i/>
          <w:sz w:val="20"/>
          <w:szCs w:val="20"/>
        </w:rPr>
        <w:t>tiene</w:t>
      </w:r>
      <w:r w:rsidRPr="002748FB">
        <w:rPr>
          <w:rFonts w:ascii="Arial" w:hAnsi="Arial" w:cs="Arial"/>
          <w:i/>
          <w:spacing w:val="25"/>
          <w:sz w:val="20"/>
          <w:szCs w:val="20"/>
        </w:rPr>
        <w:t xml:space="preserve"> </w:t>
      </w:r>
      <w:r w:rsidRPr="002748FB">
        <w:rPr>
          <w:rFonts w:ascii="Arial" w:hAnsi="Arial" w:cs="Arial"/>
          <w:i/>
          <w:sz w:val="20"/>
          <w:szCs w:val="20"/>
        </w:rPr>
        <w:t>el</w:t>
      </w:r>
      <w:r w:rsidRPr="002748FB">
        <w:rPr>
          <w:rFonts w:ascii="Arial" w:hAnsi="Arial" w:cs="Arial"/>
          <w:i/>
          <w:spacing w:val="25"/>
          <w:sz w:val="20"/>
          <w:szCs w:val="20"/>
        </w:rPr>
        <w:t xml:space="preserve"> </w:t>
      </w:r>
      <w:r w:rsidRPr="002748FB">
        <w:rPr>
          <w:rFonts w:ascii="Arial" w:hAnsi="Arial" w:cs="Arial"/>
          <w:i/>
          <w:sz w:val="20"/>
          <w:szCs w:val="20"/>
        </w:rPr>
        <w:t>re</w:t>
      </w:r>
      <w:r w:rsidRPr="002748FB">
        <w:rPr>
          <w:rFonts w:ascii="Arial" w:hAnsi="Arial" w:cs="Arial"/>
          <w:i/>
          <w:spacing w:val="-2"/>
          <w:sz w:val="20"/>
          <w:szCs w:val="20"/>
        </w:rPr>
        <w:t>c</w:t>
      </w:r>
      <w:r w:rsidRPr="002748FB">
        <w:rPr>
          <w:rFonts w:ascii="Arial" w:hAnsi="Arial" w:cs="Arial"/>
          <w:i/>
          <w:spacing w:val="1"/>
          <w:sz w:val="20"/>
          <w:szCs w:val="20"/>
        </w:rPr>
        <w:t>o</w:t>
      </w:r>
      <w:r w:rsidRPr="002748FB">
        <w:rPr>
          <w:rFonts w:ascii="Arial" w:hAnsi="Arial" w:cs="Arial"/>
          <w:i/>
          <w:spacing w:val="-1"/>
          <w:sz w:val="20"/>
          <w:szCs w:val="20"/>
        </w:rPr>
        <w:t>no</w:t>
      </w:r>
      <w:r w:rsidRPr="002748FB">
        <w:rPr>
          <w:rFonts w:ascii="Arial" w:hAnsi="Arial" w:cs="Arial"/>
          <w:i/>
          <w:sz w:val="20"/>
          <w:szCs w:val="20"/>
        </w:rPr>
        <w:t>ci</w:t>
      </w:r>
      <w:r w:rsidRPr="002748FB">
        <w:rPr>
          <w:rFonts w:ascii="Arial" w:hAnsi="Arial" w:cs="Arial"/>
          <w:i/>
          <w:spacing w:val="1"/>
          <w:sz w:val="20"/>
          <w:szCs w:val="20"/>
        </w:rPr>
        <w:t>m</w:t>
      </w:r>
      <w:r w:rsidRPr="002748FB">
        <w:rPr>
          <w:rFonts w:ascii="Arial" w:hAnsi="Arial" w:cs="Arial"/>
          <w:i/>
          <w:spacing w:val="-3"/>
          <w:sz w:val="20"/>
          <w:szCs w:val="20"/>
        </w:rPr>
        <w:t>i</w:t>
      </w:r>
      <w:r w:rsidRPr="002748FB">
        <w:rPr>
          <w:rFonts w:ascii="Arial" w:hAnsi="Arial" w:cs="Arial"/>
          <w:i/>
          <w:sz w:val="20"/>
          <w:szCs w:val="20"/>
        </w:rPr>
        <w:t>en</w:t>
      </w:r>
      <w:r w:rsidRPr="002748FB">
        <w:rPr>
          <w:rFonts w:ascii="Arial" w:hAnsi="Arial" w:cs="Arial"/>
          <w:i/>
          <w:spacing w:val="-2"/>
          <w:sz w:val="20"/>
          <w:szCs w:val="20"/>
        </w:rPr>
        <w:t>t</w:t>
      </w:r>
      <w:r w:rsidRPr="002748FB">
        <w:rPr>
          <w:rFonts w:ascii="Arial" w:hAnsi="Arial" w:cs="Arial"/>
          <w:i/>
          <w:sz w:val="20"/>
          <w:szCs w:val="20"/>
        </w:rPr>
        <w:t>o</w:t>
      </w:r>
      <w:r w:rsidRPr="002748FB">
        <w:rPr>
          <w:rFonts w:ascii="Arial" w:hAnsi="Arial" w:cs="Arial"/>
          <w:i/>
          <w:spacing w:val="28"/>
          <w:sz w:val="20"/>
          <w:szCs w:val="20"/>
        </w:rPr>
        <w:t xml:space="preserve"> </w:t>
      </w:r>
      <w:r w:rsidRPr="002748FB">
        <w:rPr>
          <w:rFonts w:ascii="Arial" w:hAnsi="Arial" w:cs="Arial"/>
          <w:i/>
          <w:spacing w:val="-3"/>
          <w:sz w:val="20"/>
          <w:szCs w:val="20"/>
        </w:rPr>
        <w:t>d</w:t>
      </w:r>
      <w:r w:rsidRPr="002748FB">
        <w:rPr>
          <w:rFonts w:ascii="Arial" w:hAnsi="Arial" w:cs="Arial"/>
          <w:i/>
          <w:sz w:val="20"/>
          <w:szCs w:val="20"/>
        </w:rPr>
        <w:t>e</w:t>
      </w:r>
      <w:r w:rsidRPr="002748FB">
        <w:rPr>
          <w:rFonts w:ascii="Arial" w:hAnsi="Arial" w:cs="Arial"/>
          <w:i/>
          <w:spacing w:val="28"/>
          <w:sz w:val="20"/>
          <w:szCs w:val="20"/>
        </w:rPr>
        <w:t xml:space="preserve"> </w:t>
      </w:r>
      <w:r w:rsidRPr="002748FB">
        <w:rPr>
          <w:rFonts w:ascii="Arial" w:hAnsi="Arial" w:cs="Arial"/>
          <w:i/>
          <w:sz w:val="20"/>
          <w:szCs w:val="20"/>
        </w:rPr>
        <w:t>las</w:t>
      </w:r>
      <w:r w:rsidRPr="002748FB">
        <w:rPr>
          <w:rFonts w:ascii="Arial" w:hAnsi="Arial" w:cs="Arial"/>
          <w:i/>
          <w:spacing w:val="24"/>
          <w:sz w:val="20"/>
          <w:szCs w:val="20"/>
        </w:rPr>
        <w:t xml:space="preserve"> </w:t>
      </w:r>
      <w:r w:rsidRPr="002748FB">
        <w:rPr>
          <w:rFonts w:ascii="Arial" w:hAnsi="Arial" w:cs="Arial"/>
          <w:i/>
          <w:spacing w:val="-1"/>
          <w:sz w:val="20"/>
          <w:szCs w:val="20"/>
        </w:rPr>
        <w:t>p</w:t>
      </w:r>
      <w:r w:rsidRPr="002748FB">
        <w:rPr>
          <w:rFonts w:ascii="Arial" w:hAnsi="Arial" w:cs="Arial"/>
          <w:i/>
          <w:sz w:val="20"/>
          <w:szCs w:val="20"/>
        </w:rPr>
        <w:t>reg</w:t>
      </w:r>
      <w:r w:rsidRPr="002748FB">
        <w:rPr>
          <w:rFonts w:ascii="Arial" w:hAnsi="Arial" w:cs="Arial"/>
          <w:i/>
          <w:spacing w:val="-1"/>
          <w:sz w:val="20"/>
          <w:szCs w:val="20"/>
        </w:rPr>
        <w:t>un</w:t>
      </w:r>
      <w:r w:rsidRPr="002748FB">
        <w:rPr>
          <w:rFonts w:ascii="Arial" w:hAnsi="Arial" w:cs="Arial"/>
          <w:i/>
          <w:sz w:val="20"/>
          <w:szCs w:val="20"/>
        </w:rPr>
        <w:t>tas</w:t>
      </w:r>
      <w:r w:rsidRPr="002748FB">
        <w:rPr>
          <w:rFonts w:ascii="Arial" w:hAnsi="Arial" w:cs="Arial"/>
          <w:i/>
          <w:spacing w:val="27"/>
          <w:sz w:val="20"/>
          <w:szCs w:val="20"/>
        </w:rPr>
        <w:t xml:space="preserve"> </w:t>
      </w:r>
      <w:r w:rsidRPr="002748FB">
        <w:rPr>
          <w:rFonts w:ascii="Arial" w:hAnsi="Arial" w:cs="Arial"/>
          <w:i/>
          <w:spacing w:val="-1"/>
          <w:sz w:val="20"/>
          <w:szCs w:val="20"/>
        </w:rPr>
        <w:t>qu</w:t>
      </w:r>
      <w:r w:rsidRPr="002748FB">
        <w:rPr>
          <w:rFonts w:ascii="Arial" w:hAnsi="Arial" w:cs="Arial"/>
          <w:i/>
          <w:sz w:val="20"/>
          <w:szCs w:val="20"/>
        </w:rPr>
        <w:t>e</w:t>
      </w:r>
      <w:r w:rsidRPr="002748FB">
        <w:rPr>
          <w:rFonts w:ascii="Arial" w:hAnsi="Arial" w:cs="Arial"/>
          <w:i/>
          <w:spacing w:val="25"/>
          <w:sz w:val="20"/>
          <w:szCs w:val="20"/>
        </w:rPr>
        <w:t xml:space="preserve"> </w:t>
      </w:r>
      <w:r w:rsidRPr="002748FB">
        <w:rPr>
          <w:rFonts w:ascii="Arial" w:hAnsi="Arial" w:cs="Arial"/>
          <w:i/>
          <w:spacing w:val="-1"/>
          <w:sz w:val="20"/>
          <w:szCs w:val="20"/>
        </w:rPr>
        <w:t>d</w:t>
      </w:r>
      <w:r w:rsidRPr="002748FB">
        <w:rPr>
          <w:rFonts w:ascii="Arial" w:hAnsi="Arial" w:cs="Arial"/>
          <w:i/>
          <w:sz w:val="20"/>
          <w:szCs w:val="20"/>
        </w:rPr>
        <w:t>eb</w:t>
      </w:r>
      <w:r w:rsidRPr="002748FB">
        <w:rPr>
          <w:rFonts w:ascii="Arial" w:hAnsi="Arial" w:cs="Arial"/>
          <w:i/>
          <w:spacing w:val="-2"/>
          <w:sz w:val="20"/>
          <w:szCs w:val="20"/>
        </w:rPr>
        <w:t>e</w:t>
      </w:r>
      <w:r w:rsidRPr="002748FB">
        <w:rPr>
          <w:rFonts w:ascii="Arial" w:hAnsi="Arial" w:cs="Arial"/>
          <w:i/>
          <w:spacing w:val="1"/>
          <w:sz w:val="20"/>
          <w:szCs w:val="20"/>
        </w:rPr>
        <w:t>m</w:t>
      </w:r>
      <w:r w:rsidRPr="002748FB">
        <w:rPr>
          <w:rFonts w:ascii="Arial" w:hAnsi="Arial" w:cs="Arial"/>
          <w:i/>
          <w:spacing w:val="-1"/>
          <w:sz w:val="20"/>
          <w:szCs w:val="20"/>
        </w:rPr>
        <w:t>o</w:t>
      </w:r>
      <w:r w:rsidRPr="002748FB">
        <w:rPr>
          <w:rFonts w:ascii="Arial" w:hAnsi="Arial" w:cs="Arial"/>
          <w:i/>
          <w:sz w:val="20"/>
          <w:szCs w:val="20"/>
        </w:rPr>
        <w:t>s</w:t>
      </w:r>
      <w:r w:rsidRPr="002748FB">
        <w:rPr>
          <w:rFonts w:ascii="Arial" w:hAnsi="Arial" w:cs="Arial"/>
          <w:i/>
          <w:spacing w:val="27"/>
          <w:sz w:val="20"/>
          <w:szCs w:val="20"/>
        </w:rPr>
        <w:t xml:space="preserve"> </w:t>
      </w:r>
      <w:r w:rsidRPr="002748FB">
        <w:rPr>
          <w:rFonts w:ascii="Arial" w:hAnsi="Arial" w:cs="Arial"/>
          <w:i/>
          <w:spacing w:val="-1"/>
          <w:sz w:val="20"/>
          <w:szCs w:val="20"/>
        </w:rPr>
        <w:t>h</w:t>
      </w:r>
      <w:r w:rsidRPr="002748FB">
        <w:rPr>
          <w:rFonts w:ascii="Arial" w:hAnsi="Arial" w:cs="Arial"/>
          <w:i/>
          <w:sz w:val="20"/>
          <w:szCs w:val="20"/>
        </w:rPr>
        <w:t>a</w:t>
      </w:r>
      <w:r w:rsidRPr="002748FB">
        <w:rPr>
          <w:rFonts w:ascii="Arial" w:hAnsi="Arial" w:cs="Arial"/>
          <w:i/>
          <w:spacing w:val="-2"/>
          <w:sz w:val="20"/>
          <w:szCs w:val="20"/>
        </w:rPr>
        <w:t>c</w:t>
      </w:r>
      <w:r w:rsidRPr="002748FB">
        <w:rPr>
          <w:rFonts w:ascii="Arial" w:hAnsi="Arial" w:cs="Arial"/>
          <w:i/>
          <w:sz w:val="20"/>
          <w:szCs w:val="20"/>
        </w:rPr>
        <w:t>ernos</w:t>
      </w:r>
      <w:r w:rsidRPr="002748FB">
        <w:rPr>
          <w:rFonts w:ascii="Arial" w:hAnsi="Arial" w:cs="Arial"/>
          <w:i/>
          <w:spacing w:val="24"/>
          <w:sz w:val="20"/>
          <w:szCs w:val="20"/>
        </w:rPr>
        <w:t xml:space="preserve"> </w:t>
      </w:r>
      <w:r w:rsidRPr="002748FB">
        <w:rPr>
          <w:rFonts w:ascii="Arial" w:hAnsi="Arial" w:cs="Arial"/>
          <w:i/>
          <w:spacing w:val="-1"/>
          <w:sz w:val="20"/>
          <w:szCs w:val="20"/>
        </w:rPr>
        <w:t>p</w:t>
      </w:r>
      <w:r w:rsidRPr="002748FB">
        <w:rPr>
          <w:rFonts w:ascii="Arial" w:hAnsi="Arial" w:cs="Arial"/>
          <w:i/>
          <w:sz w:val="20"/>
          <w:szCs w:val="20"/>
        </w:rPr>
        <w:t>ara</w:t>
      </w:r>
      <w:r w:rsidRPr="002748FB">
        <w:rPr>
          <w:rFonts w:ascii="Arial" w:hAnsi="Arial" w:cs="Arial"/>
          <w:i/>
          <w:spacing w:val="27"/>
          <w:sz w:val="20"/>
          <w:szCs w:val="20"/>
        </w:rPr>
        <w:t xml:space="preserve"> </w:t>
      </w:r>
      <w:r w:rsidRPr="002748FB">
        <w:rPr>
          <w:rFonts w:ascii="Arial" w:hAnsi="Arial" w:cs="Arial"/>
          <w:i/>
          <w:spacing w:val="-3"/>
          <w:sz w:val="20"/>
          <w:szCs w:val="20"/>
        </w:rPr>
        <w:t>p</w:t>
      </w:r>
      <w:r w:rsidRPr="002748FB">
        <w:rPr>
          <w:rFonts w:ascii="Arial" w:hAnsi="Arial" w:cs="Arial"/>
          <w:i/>
          <w:spacing w:val="1"/>
          <w:sz w:val="20"/>
          <w:szCs w:val="20"/>
        </w:rPr>
        <w:t>o</w:t>
      </w:r>
      <w:r w:rsidRPr="002748FB">
        <w:rPr>
          <w:rFonts w:ascii="Arial" w:hAnsi="Arial" w:cs="Arial"/>
          <w:i/>
          <w:spacing w:val="-1"/>
          <w:sz w:val="20"/>
          <w:szCs w:val="20"/>
        </w:rPr>
        <w:t>d</w:t>
      </w:r>
      <w:r w:rsidRPr="002748FB">
        <w:rPr>
          <w:rFonts w:ascii="Arial" w:hAnsi="Arial" w:cs="Arial"/>
          <w:i/>
          <w:sz w:val="20"/>
          <w:szCs w:val="20"/>
        </w:rPr>
        <w:t>er elegir adec</w:t>
      </w:r>
      <w:r w:rsidRPr="002748FB">
        <w:rPr>
          <w:rFonts w:ascii="Arial" w:hAnsi="Arial" w:cs="Arial"/>
          <w:i/>
          <w:spacing w:val="-1"/>
          <w:sz w:val="20"/>
          <w:szCs w:val="20"/>
        </w:rPr>
        <w:t>u</w:t>
      </w:r>
      <w:r w:rsidRPr="002748FB">
        <w:rPr>
          <w:rFonts w:ascii="Arial" w:hAnsi="Arial" w:cs="Arial"/>
          <w:i/>
          <w:sz w:val="20"/>
          <w:szCs w:val="20"/>
        </w:rPr>
        <w:t>a</w:t>
      </w:r>
      <w:r w:rsidRPr="002748FB">
        <w:rPr>
          <w:rFonts w:ascii="Arial" w:hAnsi="Arial" w:cs="Arial"/>
          <w:i/>
          <w:spacing w:val="-1"/>
          <w:sz w:val="20"/>
          <w:szCs w:val="20"/>
        </w:rPr>
        <w:t>d</w:t>
      </w:r>
      <w:r w:rsidRPr="002748FB">
        <w:rPr>
          <w:rFonts w:ascii="Arial" w:hAnsi="Arial" w:cs="Arial"/>
          <w:i/>
          <w:spacing w:val="-3"/>
          <w:sz w:val="20"/>
          <w:szCs w:val="20"/>
        </w:rPr>
        <w:t>a</w:t>
      </w:r>
      <w:r w:rsidRPr="002748FB">
        <w:rPr>
          <w:rFonts w:ascii="Arial" w:hAnsi="Arial" w:cs="Arial"/>
          <w:i/>
          <w:spacing w:val="1"/>
          <w:sz w:val="20"/>
          <w:szCs w:val="20"/>
        </w:rPr>
        <w:t>m</w:t>
      </w:r>
      <w:r w:rsidRPr="002748FB">
        <w:rPr>
          <w:rFonts w:ascii="Arial" w:hAnsi="Arial" w:cs="Arial"/>
          <w:i/>
          <w:sz w:val="20"/>
          <w:szCs w:val="20"/>
        </w:rPr>
        <w:t>e</w:t>
      </w:r>
      <w:r w:rsidRPr="002748FB">
        <w:rPr>
          <w:rFonts w:ascii="Arial" w:hAnsi="Arial" w:cs="Arial"/>
          <w:i/>
          <w:spacing w:val="-3"/>
          <w:sz w:val="20"/>
          <w:szCs w:val="20"/>
        </w:rPr>
        <w:t>n</w:t>
      </w:r>
      <w:r w:rsidRPr="002748FB">
        <w:rPr>
          <w:rFonts w:ascii="Arial" w:hAnsi="Arial" w:cs="Arial"/>
          <w:i/>
          <w:sz w:val="20"/>
          <w:szCs w:val="20"/>
        </w:rPr>
        <w:t>te</w:t>
      </w:r>
      <w:r w:rsidRPr="002748FB">
        <w:rPr>
          <w:rFonts w:ascii="Arial" w:hAnsi="Arial" w:cs="Arial"/>
          <w:i/>
          <w:spacing w:val="1"/>
          <w:sz w:val="20"/>
          <w:szCs w:val="20"/>
        </w:rPr>
        <w:t xml:space="preserve"> </w:t>
      </w:r>
      <w:r w:rsidRPr="002748FB">
        <w:rPr>
          <w:rFonts w:ascii="Arial" w:hAnsi="Arial" w:cs="Arial"/>
          <w:i/>
          <w:sz w:val="20"/>
          <w:szCs w:val="20"/>
        </w:rPr>
        <w:t>un</w:t>
      </w:r>
      <w:r w:rsidRPr="002748FB">
        <w:rPr>
          <w:rFonts w:ascii="Arial" w:hAnsi="Arial" w:cs="Arial"/>
          <w:i/>
          <w:spacing w:val="-3"/>
          <w:sz w:val="20"/>
          <w:szCs w:val="20"/>
        </w:rPr>
        <w:t xml:space="preserve"> </w:t>
      </w:r>
      <w:r w:rsidRPr="002748FB">
        <w:rPr>
          <w:rFonts w:ascii="Arial" w:hAnsi="Arial" w:cs="Arial"/>
          <w:i/>
          <w:spacing w:val="-2"/>
          <w:sz w:val="20"/>
          <w:szCs w:val="20"/>
        </w:rPr>
        <w:t>e</w:t>
      </w:r>
      <w:r w:rsidRPr="002748FB">
        <w:rPr>
          <w:rFonts w:ascii="Arial" w:hAnsi="Arial" w:cs="Arial"/>
          <w:i/>
          <w:spacing w:val="-1"/>
          <w:sz w:val="20"/>
          <w:szCs w:val="20"/>
        </w:rPr>
        <w:t>qu</w:t>
      </w:r>
      <w:r w:rsidRPr="002748FB">
        <w:rPr>
          <w:rFonts w:ascii="Arial" w:hAnsi="Arial" w:cs="Arial"/>
          <w:i/>
          <w:sz w:val="20"/>
          <w:szCs w:val="20"/>
        </w:rPr>
        <w:t>i</w:t>
      </w:r>
      <w:r w:rsidRPr="002748FB">
        <w:rPr>
          <w:rFonts w:ascii="Arial" w:hAnsi="Arial" w:cs="Arial"/>
          <w:i/>
          <w:spacing w:val="-1"/>
          <w:sz w:val="20"/>
          <w:szCs w:val="20"/>
        </w:rPr>
        <w:t>p</w:t>
      </w:r>
      <w:r w:rsidRPr="002748FB">
        <w:rPr>
          <w:rFonts w:ascii="Arial" w:hAnsi="Arial" w:cs="Arial"/>
          <w:i/>
          <w:spacing w:val="1"/>
          <w:sz w:val="20"/>
          <w:szCs w:val="20"/>
        </w:rPr>
        <w:t>o</w:t>
      </w:r>
      <w:r w:rsidRPr="002748FB">
        <w:rPr>
          <w:rFonts w:ascii="Arial" w:hAnsi="Arial" w:cs="Arial"/>
          <w:i/>
          <w:sz w:val="20"/>
          <w:szCs w:val="20"/>
        </w:rPr>
        <w:t>.</w:t>
      </w:r>
    </w:p>
    <w:p w14:paraId="0CBBE92B" w14:textId="77777777" w:rsidR="002748FB" w:rsidRPr="002748FB" w:rsidRDefault="002748FB" w:rsidP="002748FB">
      <w:pPr>
        <w:pStyle w:val="Sinespaciado"/>
        <w:jc w:val="both"/>
        <w:rPr>
          <w:rFonts w:ascii="Arial" w:hAnsi="Arial" w:cs="Arial"/>
          <w:i/>
          <w:sz w:val="20"/>
          <w:szCs w:val="20"/>
        </w:rPr>
      </w:pPr>
    </w:p>
    <w:p w14:paraId="1FECD7D0" w14:textId="77777777" w:rsidR="002748FB" w:rsidRPr="002748FB" w:rsidRDefault="002748FB" w:rsidP="002748FB">
      <w:pPr>
        <w:pStyle w:val="Sinespaciado"/>
        <w:jc w:val="both"/>
        <w:rPr>
          <w:rFonts w:ascii="Arial" w:hAnsi="Arial" w:cs="Arial"/>
          <w:i/>
          <w:sz w:val="20"/>
          <w:szCs w:val="20"/>
        </w:rPr>
      </w:pPr>
    </w:p>
    <w:p w14:paraId="5C1FFB16" w14:textId="77777777" w:rsidR="002748FB" w:rsidRPr="002748FB" w:rsidRDefault="002748FB" w:rsidP="002748FB">
      <w:pPr>
        <w:pStyle w:val="Sinespaciado"/>
        <w:numPr>
          <w:ilvl w:val="0"/>
          <w:numId w:val="6"/>
        </w:numPr>
        <w:jc w:val="both"/>
        <w:rPr>
          <w:rFonts w:ascii="Arial" w:hAnsi="Arial" w:cs="Arial"/>
          <w:i/>
          <w:sz w:val="20"/>
          <w:szCs w:val="20"/>
        </w:rPr>
      </w:pPr>
      <w:r w:rsidRPr="002748FB">
        <w:rPr>
          <w:rFonts w:ascii="Arial" w:hAnsi="Arial" w:cs="Arial"/>
          <w:i/>
          <w:spacing w:val="1"/>
          <w:sz w:val="20"/>
          <w:szCs w:val="20"/>
        </w:rPr>
        <w:t>D</w:t>
      </w:r>
      <w:r w:rsidRPr="002748FB">
        <w:rPr>
          <w:rFonts w:ascii="Arial" w:hAnsi="Arial" w:cs="Arial"/>
          <w:i/>
          <w:sz w:val="20"/>
          <w:szCs w:val="20"/>
        </w:rPr>
        <w:t>eb</w:t>
      </w:r>
      <w:r w:rsidRPr="002748FB">
        <w:rPr>
          <w:rFonts w:ascii="Arial" w:hAnsi="Arial" w:cs="Arial"/>
          <w:i/>
          <w:spacing w:val="-2"/>
          <w:sz w:val="20"/>
          <w:szCs w:val="20"/>
        </w:rPr>
        <w:t>e</w:t>
      </w:r>
      <w:r w:rsidRPr="002748FB">
        <w:rPr>
          <w:rFonts w:ascii="Arial" w:hAnsi="Arial" w:cs="Arial"/>
          <w:i/>
          <w:spacing w:val="-1"/>
          <w:sz w:val="20"/>
          <w:szCs w:val="20"/>
        </w:rPr>
        <w:t>m</w:t>
      </w:r>
      <w:r w:rsidRPr="002748FB">
        <w:rPr>
          <w:rFonts w:ascii="Arial" w:hAnsi="Arial" w:cs="Arial"/>
          <w:i/>
          <w:spacing w:val="1"/>
          <w:sz w:val="20"/>
          <w:szCs w:val="20"/>
        </w:rPr>
        <w:t>o</w:t>
      </w:r>
      <w:r w:rsidRPr="002748FB">
        <w:rPr>
          <w:rFonts w:ascii="Arial" w:hAnsi="Arial" w:cs="Arial"/>
          <w:i/>
          <w:sz w:val="20"/>
          <w:szCs w:val="20"/>
        </w:rPr>
        <w:t xml:space="preserve">s </w:t>
      </w:r>
      <w:r w:rsidRPr="002748FB">
        <w:rPr>
          <w:rFonts w:ascii="Arial" w:hAnsi="Arial" w:cs="Arial"/>
          <w:i/>
          <w:spacing w:val="-2"/>
          <w:sz w:val="20"/>
          <w:szCs w:val="20"/>
        </w:rPr>
        <w:t>c</w:t>
      </w:r>
      <w:r w:rsidRPr="002748FB">
        <w:rPr>
          <w:rFonts w:ascii="Arial" w:hAnsi="Arial" w:cs="Arial"/>
          <w:i/>
          <w:spacing w:val="1"/>
          <w:sz w:val="20"/>
          <w:szCs w:val="20"/>
        </w:rPr>
        <w:t>o</w:t>
      </w:r>
      <w:r w:rsidRPr="002748FB">
        <w:rPr>
          <w:rFonts w:ascii="Arial" w:hAnsi="Arial" w:cs="Arial"/>
          <w:i/>
          <w:spacing w:val="-1"/>
          <w:sz w:val="20"/>
          <w:szCs w:val="20"/>
        </w:rPr>
        <w:t>n</w:t>
      </w:r>
      <w:r w:rsidRPr="002748FB">
        <w:rPr>
          <w:rFonts w:ascii="Arial" w:hAnsi="Arial" w:cs="Arial"/>
          <w:i/>
          <w:sz w:val="20"/>
          <w:szCs w:val="20"/>
        </w:rPr>
        <w:t>si</w:t>
      </w:r>
      <w:r w:rsidRPr="002748FB">
        <w:rPr>
          <w:rFonts w:ascii="Arial" w:hAnsi="Arial" w:cs="Arial"/>
          <w:i/>
          <w:spacing w:val="-1"/>
          <w:sz w:val="20"/>
          <w:szCs w:val="20"/>
        </w:rPr>
        <w:t>d</w:t>
      </w:r>
      <w:r w:rsidRPr="002748FB">
        <w:rPr>
          <w:rFonts w:ascii="Arial" w:hAnsi="Arial" w:cs="Arial"/>
          <w:i/>
          <w:sz w:val="20"/>
          <w:szCs w:val="20"/>
        </w:rPr>
        <w:t>erar</w:t>
      </w:r>
      <w:r w:rsidRPr="002748FB">
        <w:rPr>
          <w:rFonts w:ascii="Arial" w:hAnsi="Arial" w:cs="Arial"/>
          <w:i/>
          <w:spacing w:val="-2"/>
          <w:sz w:val="20"/>
          <w:szCs w:val="20"/>
        </w:rPr>
        <w:t xml:space="preserve"> </w:t>
      </w:r>
      <w:r w:rsidRPr="002748FB">
        <w:rPr>
          <w:rFonts w:ascii="Arial" w:hAnsi="Arial" w:cs="Arial"/>
          <w:i/>
          <w:sz w:val="20"/>
          <w:szCs w:val="20"/>
        </w:rPr>
        <w:t>l</w:t>
      </w:r>
      <w:r w:rsidRPr="002748FB">
        <w:rPr>
          <w:rFonts w:ascii="Arial" w:hAnsi="Arial" w:cs="Arial"/>
          <w:i/>
          <w:spacing w:val="1"/>
          <w:sz w:val="20"/>
          <w:szCs w:val="20"/>
        </w:rPr>
        <w:t>o</w:t>
      </w:r>
      <w:r w:rsidRPr="002748FB">
        <w:rPr>
          <w:rFonts w:ascii="Arial" w:hAnsi="Arial" w:cs="Arial"/>
          <w:i/>
          <w:sz w:val="20"/>
          <w:szCs w:val="20"/>
        </w:rPr>
        <w:t>s</w:t>
      </w:r>
      <w:r w:rsidRPr="002748FB">
        <w:rPr>
          <w:rFonts w:ascii="Arial" w:hAnsi="Arial" w:cs="Arial"/>
          <w:i/>
          <w:spacing w:val="-2"/>
          <w:sz w:val="20"/>
          <w:szCs w:val="20"/>
        </w:rPr>
        <w:t xml:space="preserve"> </w:t>
      </w:r>
      <w:r w:rsidRPr="002748FB">
        <w:rPr>
          <w:rFonts w:ascii="Arial" w:hAnsi="Arial" w:cs="Arial"/>
          <w:i/>
          <w:sz w:val="20"/>
          <w:szCs w:val="20"/>
        </w:rPr>
        <w:t>si</w:t>
      </w:r>
      <w:r w:rsidRPr="002748FB">
        <w:rPr>
          <w:rFonts w:ascii="Arial" w:hAnsi="Arial" w:cs="Arial"/>
          <w:i/>
          <w:spacing w:val="-3"/>
          <w:sz w:val="20"/>
          <w:szCs w:val="20"/>
        </w:rPr>
        <w:t>g</w:t>
      </w:r>
      <w:r w:rsidRPr="002748FB">
        <w:rPr>
          <w:rFonts w:ascii="Arial" w:hAnsi="Arial" w:cs="Arial"/>
          <w:i/>
          <w:spacing w:val="-1"/>
          <w:sz w:val="20"/>
          <w:szCs w:val="20"/>
        </w:rPr>
        <w:t>u</w:t>
      </w:r>
      <w:r w:rsidRPr="002748FB">
        <w:rPr>
          <w:rFonts w:ascii="Arial" w:hAnsi="Arial" w:cs="Arial"/>
          <w:i/>
          <w:sz w:val="20"/>
          <w:szCs w:val="20"/>
        </w:rPr>
        <w:t>ie</w:t>
      </w:r>
      <w:r w:rsidRPr="002748FB">
        <w:rPr>
          <w:rFonts w:ascii="Arial" w:hAnsi="Arial" w:cs="Arial"/>
          <w:i/>
          <w:spacing w:val="-1"/>
          <w:sz w:val="20"/>
          <w:szCs w:val="20"/>
        </w:rPr>
        <w:t>n</w:t>
      </w:r>
      <w:r w:rsidRPr="002748FB">
        <w:rPr>
          <w:rFonts w:ascii="Arial" w:hAnsi="Arial" w:cs="Arial"/>
          <w:i/>
          <w:sz w:val="20"/>
          <w:szCs w:val="20"/>
        </w:rPr>
        <w:t>t</w:t>
      </w:r>
      <w:r w:rsidRPr="002748FB">
        <w:rPr>
          <w:rFonts w:ascii="Arial" w:hAnsi="Arial" w:cs="Arial"/>
          <w:i/>
          <w:spacing w:val="1"/>
          <w:sz w:val="20"/>
          <w:szCs w:val="20"/>
        </w:rPr>
        <w:t>e</w:t>
      </w:r>
      <w:r w:rsidRPr="002748FB">
        <w:rPr>
          <w:rFonts w:ascii="Arial" w:hAnsi="Arial" w:cs="Arial"/>
          <w:i/>
          <w:sz w:val="20"/>
          <w:szCs w:val="20"/>
        </w:rPr>
        <w:t>s p</w:t>
      </w:r>
      <w:r w:rsidRPr="002748FB">
        <w:rPr>
          <w:rFonts w:ascii="Arial" w:hAnsi="Arial" w:cs="Arial"/>
          <w:i/>
          <w:spacing w:val="-1"/>
          <w:sz w:val="20"/>
          <w:szCs w:val="20"/>
        </w:rPr>
        <w:t>un</w:t>
      </w:r>
      <w:r w:rsidRPr="002748FB">
        <w:rPr>
          <w:rFonts w:ascii="Arial" w:hAnsi="Arial" w:cs="Arial"/>
          <w:i/>
          <w:spacing w:val="-2"/>
          <w:sz w:val="20"/>
          <w:szCs w:val="20"/>
        </w:rPr>
        <w:t>t</w:t>
      </w:r>
      <w:r w:rsidRPr="002748FB">
        <w:rPr>
          <w:rFonts w:ascii="Arial" w:hAnsi="Arial" w:cs="Arial"/>
          <w:i/>
          <w:spacing w:val="1"/>
          <w:sz w:val="20"/>
          <w:szCs w:val="20"/>
        </w:rPr>
        <w:t>o</w:t>
      </w:r>
      <w:r w:rsidRPr="002748FB">
        <w:rPr>
          <w:rFonts w:ascii="Arial" w:hAnsi="Arial" w:cs="Arial"/>
          <w:i/>
          <w:sz w:val="20"/>
          <w:szCs w:val="20"/>
        </w:rPr>
        <w:t>s para la</w:t>
      </w:r>
      <w:r w:rsidRPr="002748FB">
        <w:rPr>
          <w:rFonts w:ascii="Arial" w:hAnsi="Arial" w:cs="Arial"/>
          <w:i/>
          <w:spacing w:val="-2"/>
          <w:sz w:val="20"/>
          <w:szCs w:val="20"/>
        </w:rPr>
        <w:t xml:space="preserve"> </w:t>
      </w:r>
      <w:r w:rsidRPr="002748FB">
        <w:rPr>
          <w:rFonts w:ascii="Arial" w:hAnsi="Arial" w:cs="Arial"/>
          <w:i/>
          <w:sz w:val="20"/>
          <w:szCs w:val="20"/>
        </w:rPr>
        <w:t>ad</w:t>
      </w:r>
      <w:r w:rsidRPr="002748FB">
        <w:rPr>
          <w:rFonts w:ascii="Arial" w:hAnsi="Arial" w:cs="Arial"/>
          <w:i/>
          <w:spacing w:val="-1"/>
          <w:sz w:val="20"/>
          <w:szCs w:val="20"/>
        </w:rPr>
        <w:t>qu</w:t>
      </w:r>
      <w:r w:rsidRPr="002748FB">
        <w:rPr>
          <w:rFonts w:ascii="Arial" w:hAnsi="Arial" w:cs="Arial"/>
          <w:i/>
          <w:sz w:val="20"/>
          <w:szCs w:val="20"/>
        </w:rPr>
        <w:t>isici</w:t>
      </w:r>
      <w:r w:rsidRPr="002748FB">
        <w:rPr>
          <w:rFonts w:ascii="Arial" w:hAnsi="Arial" w:cs="Arial"/>
          <w:i/>
          <w:spacing w:val="1"/>
          <w:sz w:val="20"/>
          <w:szCs w:val="20"/>
        </w:rPr>
        <w:t>ó</w:t>
      </w:r>
      <w:r w:rsidRPr="002748FB">
        <w:rPr>
          <w:rFonts w:ascii="Arial" w:hAnsi="Arial" w:cs="Arial"/>
          <w:i/>
          <w:sz w:val="20"/>
          <w:szCs w:val="20"/>
        </w:rPr>
        <w:t>n</w:t>
      </w:r>
      <w:r w:rsidRPr="002748FB">
        <w:rPr>
          <w:rFonts w:ascii="Arial" w:hAnsi="Arial" w:cs="Arial"/>
          <w:i/>
          <w:spacing w:val="-1"/>
          <w:sz w:val="20"/>
          <w:szCs w:val="20"/>
        </w:rPr>
        <w:t xml:space="preserve"> </w:t>
      </w:r>
      <w:r w:rsidRPr="002748FB">
        <w:rPr>
          <w:rFonts w:ascii="Arial" w:hAnsi="Arial" w:cs="Arial"/>
          <w:i/>
          <w:sz w:val="20"/>
          <w:szCs w:val="20"/>
        </w:rPr>
        <w:t>de</w:t>
      </w:r>
      <w:r w:rsidRPr="002748FB">
        <w:rPr>
          <w:rFonts w:ascii="Arial" w:hAnsi="Arial" w:cs="Arial"/>
          <w:i/>
          <w:spacing w:val="1"/>
          <w:sz w:val="20"/>
          <w:szCs w:val="20"/>
        </w:rPr>
        <w:t xml:space="preserve"> </w:t>
      </w:r>
      <w:r w:rsidRPr="002748FB">
        <w:rPr>
          <w:rFonts w:ascii="Arial" w:hAnsi="Arial" w:cs="Arial"/>
          <w:i/>
          <w:spacing w:val="-1"/>
          <w:sz w:val="20"/>
          <w:szCs w:val="20"/>
        </w:rPr>
        <w:t>h</w:t>
      </w:r>
      <w:r w:rsidRPr="002748FB">
        <w:rPr>
          <w:rFonts w:ascii="Arial" w:hAnsi="Arial" w:cs="Arial"/>
          <w:i/>
          <w:sz w:val="20"/>
          <w:szCs w:val="20"/>
        </w:rPr>
        <w:t>ar</w:t>
      </w:r>
      <w:r w:rsidRPr="002748FB">
        <w:rPr>
          <w:rFonts w:ascii="Arial" w:hAnsi="Arial" w:cs="Arial"/>
          <w:i/>
          <w:spacing w:val="-4"/>
          <w:sz w:val="20"/>
          <w:szCs w:val="20"/>
        </w:rPr>
        <w:t>d</w:t>
      </w:r>
      <w:r w:rsidRPr="002748FB">
        <w:rPr>
          <w:rFonts w:ascii="Arial" w:hAnsi="Arial" w:cs="Arial"/>
          <w:i/>
          <w:sz w:val="20"/>
          <w:szCs w:val="20"/>
        </w:rPr>
        <w:t>ware</w:t>
      </w:r>
    </w:p>
    <w:p w14:paraId="51F0617E" w14:textId="77777777" w:rsidR="002748FB" w:rsidRPr="002748FB" w:rsidRDefault="002748FB" w:rsidP="002748FB">
      <w:pPr>
        <w:pStyle w:val="Sinespaciado"/>
        <w:jc w:val="both"/>
        <w:rPr>
          <w:rFonts w:ascii="Arial" w:hAnsi="Arial" w:cs="Arial"/>
          <w:i/>
          <w:sz w:val="20"/>
          <w:szCs w:val="20"/>
        </w:rPr>
      </w:pPr>
    </w:p>
    <w:p w14:paraId="0DD90B33" w14:textId="5D8E1805" w:rsidR="002748FB" w:rsidRPr="002748FB" w:rsidRDefault="002748FB" w:rsidP="002748FB">
      <w:pPr>
        <w:pStyle w:val="Sinespaciado"/>
        <w:numPr>
          <w:ilvl w:val="0"/>
          <w:numId w:val="6"/>
        </w:numPr>
        <w:jc w:val="both"/>
        <w:rPr>
          <w:rFonts w:ascii="Arial" w:hAnsi="Arial" w:cs="Arial"/>
          <w:i/>
          <w:sz w:val="20"/>
          <w:szCs w:val="20"/>
        </w:rPr>
      </w:pPr>
      <w:r w:rsidRPr="002748FB">
        <w:rPr>
          <w:rFonts w:ascii="Arial" w:hAnsi="Arial" w:cs="Arial"/>
          <w:i/>
          <w:spacing w:val="1"/>
          <w:sz w:val="20"/>
          <w:szCs w:val="20"/>
        </w:rPr>
        <w:t>D</w:t>
      </w:r>
      <w:r w:rsidRPr="002748FB">
        <w:rPr>
          <w:rFonts w:ascii="Arial" w:hAnsi="Arial" w:cs="Arial"/>
          <w:i/>
          <w:sz w:val="20"/>
          <w:szCs w:val="20"/>
        </w:rPr>
        <w:t>e</w:t>
      </w:r>
      <w:r w:rsidRPr="002748FB">
        <w:rPr>
          <w:rFonts w:ascii="Arial" w:hAnsi="Arial" w:cs="Arial"/>
          <w:i/>
          <w:spacing w:val="-1"/>
          <w:sz w:val="20"/>
          <w:szCs w:val="20"/>
        </w:rPr>
        <w:t>t</w:t>
      </w:r>
      <w:r w:rsidRPr="002748FB">
        <w:rPr>
          <w:rFonts w:ascii="Arial" w:hAnsi="Arial" w:cs="Arial"/>
          <w:i/>
          <w:sz w:val="20"/>
          <w:szCs w:val="20"/>
        </w:rPr>
        <w:t>er</w:t>
      </w:r>
      <w:r w:rsidRPr="002748FB">
        <w:rPr>
          <w:rFonts w:ascii="Arial" w:hAnsi="Arial" w:cs="Arial"/>
          <w:i/>
          <w:spacing w:val="1"/>
          <w:sz w:val="20"/>
          <w:szCs w:val="20"/>
        </w:rPr>
        <w:t>m</w:t>
      </w:r>
      <w:r w:rsidRPr="002748FB">
        <w:rPr>
          <w:rFonts w:ascii="Arial" w:hAnsi="Arial" w:cs="Arial"/>
          <w:i/>
          <w:sz w:val="20"/>
          <w:szCs w:val="20"/>
        </w:rPr>
        <w:t>i</w:t>
      </w:r>
      <w:r w:rsidRPr="002748FB">
        <w:rPr>
          <w:rFonts w:ascii="Arial" w:hAnsi="Arial" w:cs="Arial"/>
          <w:i/>
          <w:spacing w:val="-1"/>
          <w:sz w:val="20"/>
          <w:szCs w:val="20"/>
        </w:rPr>
        <w:t>n</w:t>
      </w:r>
      <w:r w:rsidRPr="002748FB">
        <w:rPr>
          <w:rFonts w:ascii="Arial" w:hAnsi="Arial" w:cs="Arial"/>
          <w:i/>
          <w:spacing w:val="-3"/>
          <w:sz w:val="20"/>
          <w:szCs w:val="20"/>
        </w:rPr>
        <w:t>a</w:t>
      </w:r>
      <w:r w:rsidRPr="002748FB">
        <w:rPr>
          <w:rFonts w:ascii="Arial" w:hAnsi="Arial" w:cs="Arial"/>
          <w:i/>
          <w:sz w:val="20"/>
          <w:szCs w:val="20"/>
        </w:rPr>
        <w:t>ci</w:t>
      </w:r>
      <w:r w:rsidRPr="002748FB">
        <w:rPr>
          <w:rFonts w:ascii="Arial" w:hAnsi="Arial" w:cs="Arial"/>
          <w:i/>
          <w:spacing w:val="1"/>
          <w:sz w:val="20"/>
          <w:szCs w:val="20"/>
        </w:rPr>
        <w:t>ó</w:t>
      </w:r>
      <w:r w:rsidRPr="002748FB">
        <w:rPr>
          <w:rFonts w:ascii="Arial" w:hAnsi="Arial" w:cs="Arial"/>
          <w:i/>
          <w:sz w:val="20"/>
          <w:szCs w:val="20"/>
        </w:rPr>
        <w:t>n</w:t>
      </w:r>
      <w:r w:rsidRPr="002748FB">
        <w:rPr>
          <w:rFonts w:ascii="Arial" w:hAnsi="Arial" w:cs="Arial"/>
          <w:i/>
          <w:spacing w:val="-1"/>
          <w:sz w:val="20"/>
          <w:szCs w:val="20"/>
        </w:rPr>
        <w:t xml:space="preserve"> </w:t>
      </w:r>
      <w:r w:rsidRPr="002748FB">
        <w:rPr>
          <w:rFonts w:ascii="Arial" w:hAnsi="Arial" w:cs="Arial"/>
          <w:i/>
          <w:spacing w:val="-3"/>
          <w:sz w:val="20"/>
          <w:szCs w:val="20"/>
        </w:rPr>
        <w:t>d</w:t>
      </w:r>
      <w:r w:rsidRPr="002748FB">
        <w:rPr>
          <w:rFonts w:ascii="Arial" w:hAnsi="Arial" w:cs="Arial"/>
          <w:i/>
          <w:sz w:val="20"/>
          <w:szCs w:val="20"/>
        </w:rPr>
        <w:t xml:space="preserve">el </w:t>
      </w:r>
      <w:r w:rsidRPr="002748FB">
        <w:rPr>
          <w:rFonts w:ascii="Arial" w:hAnsi="Arial" w:cs="Arial"/>
          <w:i/>
          <w:spacing w:val="1"/>
          <w:sz w:val="20"/>
          <w:szCs w:val="20"/>
        </w:rPr>
        <w:t>t</w:t>
      </w:r>
      <w:r w:rsidRPr="002748FB">
        <w:rPr>
          <w:rFonts w:ascii="Arial" w:hAnsi="Arial" w:cs="Arial"/>
          <w:i/>
          <w:spacing w:val="-3"/>
          <w:sz w:val="20"/>
          <w:szCs w:val="20"/>
        </w:rPr>
        <w:t>a</w:t>
      </w:r>
      <w:r w:rsidRPr="002748FB">
        <w:rPr>
          <w:rFonts w:ascii="Arial" w:hAnsi="Arial" w:cs="Arial"/>
          <w:i/>
          <w:spacing w:val="1"/>
          <w:sz w:val="20"/>
          <w:szCs w:val="20"/>
        </w:rPr>
        <w:t>m</w:t>
      </w:r>
      <w:r w:rsidRPr="002748FB">
        <w:rPr>
          <w:rFonts w:ascii="Arial" w:hAnsi="Arial" w:cs="Arial"/>
          <w:i/>
          <w:sz w:val="20"/>
          <w:szCs w:val="20"/>
        </w:rPr>
        <w:t>a</w:t>
      </w:r>
      <w:r w:rsidRPr="002748FB">
        <w:rPr>
          <w:rFonts w:ascii="Arial" w:hAnsi="Arial" w:cs="Arial"/>
          <w:i/>
          <w:spacing w:val="-3"/>
          <w:sz w:val="20"/>
          <w:szCs w:val="20"/>
        </w:rPr>
        <w:t>ñ</w:t>
      </w:r>
      <w:r w:rsidRPr="002748FB">
        <w:rPr>
          <w:rFonts w:ascii="Arial" w:hAnsi="Arial" w:cs="Arial"/>
          <w:i/>
          <w:sz w:val="20"/>
          <w:szCs w:val="20"/>
        </w:rPr>
        <w:t>o</w:t>
      </w:r>
      <w:r w:rsidRPr="002748FB">
        <w:rPr>
          <w:rFonts w:ascii="Arial" w:hAnsi="Arial" w:cs="Arial"/>
          <w:i/>
          <w:spacing w:val="-1"/>
          <w:sz w:val="20"/>
          <w:szCs w:val="20"/>
        </w:rPr>
        <w:t xml:space="preserve"> </w:t>
      </w:r>
      <w:r w:rsidRPr="002748FB">
        <w:rPr>
          <w:rFonts w:ascii="Arial" w:hAnsi="Arial" w:cs="Arial"/>
          <w:i/>
          <w:sz w:val="20"/>
          <w:szCs w:val="20"/>
        </w:rPr>
        <w:t>y</w:t>
      </w:r>
      <w:r w:rsidRPr="002748FB">
        <w:rPr>
          <w:rFonts w:ascii="Arial" w:hAnsi="Arial" w:cs="Arial"/>
          <w:i/>
          <w:spacing w:val="1"/>
          <w:sz w:val="20"/>
          <w:szCs w:val="20"/>
        </w:rPr>
        <w:t xml:space="preserve"> </w:t>
      </w:r>
      <w:r w:rsidRPr="002748FB">
        <w:rPr>
          <w:rFonts w:ascii="Arial" w:hAnsi="Arial" w:cs="Arial"/>
          <w:i/>
          <w:sz w:val="20"/>
          <w:szCs w:val="20"/>
        </w:rPr>
        <w:t>r</w:t>
      </w:r>
      <w:r w:rsidRPr="002748FB">
        <w:rPr>
          <w:rFonts w:ascii="Arial" w:hAnsi="Arial" w:cs="Arial"/>
          <w:i/>
          <w:spacing w:val="1"/>
          <w:sz w:val="20"/>
          <w:szCs w:val="20"/>
        </w:rPr>
        <w:t>e</w:t>
      </w:r>
      <w:r w:rsidRPr="002748FB">
        <w:rPr>
          <w:rFonts w:ascii="Arial" w:hAnsi="Arial" w:cs="Arial"/>
          <w:i/>
          <w:spacing w:val="-1"/>
          <w:sz w:val="20"/>
          <w:szCs w:val="20"/>
        </w:rPr>
        <w:t>qu</w:t>
      </w:r>
      <w:r w:rsidRPr="002748FB">
        <w:rPr>
          <w:rFonts w:ascii="Arial" w:hAnsi="Arial" w:cs="Arial"/>
          <w:i/>
          <w:sz w:val="20"/>
          <w:szCs w:val="20"/>
        </w:rPr>
        <w:t>er</w:t>
      </w:r>
      <w:r w:rsidRPr="002748FB">
        <w:rPr>
          <w:rFonts w:ascii="Arial" w:hAnsi="Arial" w:cs="Arial"/>
          <w:i/>
          <w:spacing w:val="-2"/>
          <w:sz w:val="20"/>
          <w:szCs w:val="20"/>
        </w:rPr>
        <w:t>i</w:t>
      </w:r>
      <w:r w:rsidRPr="002748FB">
        <w:rPr>
          <w:rFonts w:ascii="Arial" w:hAnsi="Arial" w:cs="Arial"/>
          <w:i/>
          <w:spacing w:val="1"/>
          <w:sz w:val="20"/>
          <w:szCs w:val="20"/>
        </w:rPr>
        <w:t>m</w:t>
      </w:r>
      <w:r w:rsidRPr="002748FB">
        <w:rPr>
          <w:rFonts w:ascii="Arial" w:hAnsi="Arial" w:cs="Arial"/>
          <w:i/>
          <w:sz w:val="20"/>
          <w:szCs w:val="20"/>
        </w:rPr>
        <w:t>ie</w:t>
      </w:r>
      <w:r w:rsidRPr="002748FB">
        <w:rPr>
          <w:rFonts w:ascii="Arial" w:hAnsi="Arial" w:cs="Arial"/>
          <w:i/>
          <w:spacing w:val="-3"/>
          <w:sz w:val="20"/>
          <w:szCs w:val="20"/>
        </w:rPr>
        <w:t>n</w:t>
      </w:r>
      <w:r w:rsidRPr="002748FB">
        <w:rPr>
          <w:rFonts w:ascii="Arial" w:hAnsi="Arial" w:cs="Arial"/>
          <w:i/>
          <w:sz w:val="20"/>
          <w:szCs w:val="20"/>
        </w:rPr>
        <w:t>t</w:t>
      </w:r>
      <w:r w:rsidRPr="002748FB">
        <w:rPr>
          <w:rFonts w:ascii="Arial" w:hAnsi="Arial" w:cs="Arial"/>
          <w:i/>
          <w:spacing w:val="1"/>
          <w:sz w:val="20"/>
          <w:szCs w:val="20"/>
        </w:rPr>
        <w:t>o</w:t>
      </w:r>
      <w:r w:rsidRPr="002748FB">
        <w:rPr>
          <w:rFonts w:ascii="Arial" w:hAnsi="Arial" w:cs="Arial"/>
          <w:i/>
          <w:sz w:val="20"/>
          <w:szCs w:val="20"/>
        </w:rPr>
        <w:t>s</w:t>
      </w:r>
      <w:r w:rsidRPr="002748FB">
        <w:rPr>
          <w:rFonts w:ascii="Arial" w:hAnsi="Arial" w:cs="Arial"/>
          <w:i/>
          <w:spacing w:val="-2"/>
          <w:sz w:val="20"/>
          <w:szCs w:val="20"/>
        </w:rPr>
        <w:t xml:space="preserve"> </w:t>
      </w:r>
      <w:r w:rsidRPr="002748FB">
        <w:rPr>
          <w:rFonts w:ascii="Arial" w:hAnsi="Arial" w:cs="Arial"/>
          <w:i/>
          <w:sz w:val="20"/>
          <w:szCs w:val="20"/>
        </w:rPr>
        <w:t>de</w:t>
      </w:r>
      <w:r w:rsidRPr="002748FB">
        <w:rPr>
          <w:rFonts w:ascii="Arial" w:hAnsi="Arial" w:cs="Arial"/>
          <w:i/>
          <w:spacing w:val="4"/>
          <w:sz w:val="20"/>
          <w:szCs w:val="20"/>
        </w:rPr>
        <w:t xml:space="preserve"> </w:t>
      </w:r>
      <w:r w:rsidRPr="002748FB">
        <w:rPr>
          <w:rFonts w:ascii="Arial" w:hAnsi="Arial" w:cs="Arial"/>
          <w:i/>
          <w:sz w:val="20"/>
          <w:szCs w:val="20"/>
        </w:rPr>
        <w:t>ca</w:t>
      </w:r>
      <w:r w:rsidRPr="002748FB">
        <w:rPr>
          <w:rFonts w:ascii="Arial" w:hAnsi="Arial" w:cs="Arial"/>
          <w:i/>
          <w:spacing w:val="-1"/>
          <w:sz w:val="20"/>
          <w:szCs w:val="20"/>
        </w:rPr>
        <w:t>p</w:t>
      </w:r>
      <w:r w:rsidRPr="002748FB">
        <w:rPr>
          <w:rFonts w:ascii="Arial" w:hAnsi="Arial" w:cs="Arial"/>
          <w:i/>
          <w:spacing w:val="-3"/>
          <w:sz w:val="20"/>
          <w:szCs w:val="20"/>
        </w:rPr>
        <w:t>a</w:t>
      </w:r>
      <w:r w:rsidRPr="002748FB">
        <w:rPr>
          <w:rFonts w:ascii="Arial" w:hAnsi="Arial" w:cs="Arial"/>
          <w:i/>
          <w:sz w:val="20"/>
          <w:szCs w:val="20"/>
        </w:rPr>
        <w:t>c</w:t>
      </w:r>
      <w:r w:rsidRPr="002748FB">
        <w:rPr>
          <w:rFonts w:ascii="Arial" w:hAnsi="Arial" w:cs="Arial"/>
          <w:i/>
          <w:spacing w:val="-3"/>
          <w:sz w:val="20"/>
          <w:szCs w:val="20"/>
        </w:rPr>
        <w:t>i</w:t>
      </w:r>
      <w:r w:rsidRPr="002748FB">
        <w:rPr>
          <w:rFonts w:ascii="Arial" w:hAnsi="Arial" w:cs="Arial"/>
          <w:i/>
          <w:spacing w:val="-1"/>
          <w:sz w:val="20"/>
          <w:szCs w:val="20"/>
        </w:rPr>
        <w:t>d</w:t>
      </w:r>
      <w:r w:rsidRPr="002748FB">
        <w:rPr>
          <w:rFonts w:ascii="Arial" w:hAnsi="Arial" w:cs="Arial"/>
          <w:i/>
          <w:sz w:val="20"/>
          <w:szCs w:val="20"/>
        </w:rPr>
        <w:t>ad</w:t>
      </w:r>
    </w:p>
    <w:p w14:paraId="5A8F50A2" w14:textId="77777777" w:rsidR="002748FB" w:rsidRPr="002748FB" w:rsidRDefault="002748FB" w:rsidP="002748FB">
      <w:pPr>
        <w:pStyle w:val="Sinespaciado"/>
        <w:jc w:val="both"/>
        <w:rPr>
          <w:rFonts w:ascii="Arial" w:hAnsi="Arial" w:cs="Arial"/>
          <w:i/>
          <w:sz w:val="20"/>
          <w:szCs w:val="20"/>
        </w:rPr>
      </w:pPr>
    </w:p>
    <w:p w14:paraId="47153E07" w14:textId="234C3C34" w:rsidR="002748FB" w:rsidRPr="002748FB" w:rsidRDefault="002748FB" w:rsidP="002748FB">
      <w:pPr>
        <w:pStyle w:val="Sinespaciado"/>
        <w:numPr>
          <w:ilvl w:val="0"/>
          <w:numId w:val="6"/>
        </w:numPr>
        <w:jc w:val="both"/>
        <w:rPr>
          <w:rFonts w:ascii="Arial" w:hAnsi="Arial" w:cs="Arial"/>
          <w:i/>
          <w:sz w:val="20"/>
          <w:szCs w:val="20"/>
        </w:rPr>
      </w:pPr>
      <w:r w:rsidRPr="002748FB">
        <w:rPr>
          <w:rFonts w:ascii="Arial" w:hAnsi="Arial" w:cs="Arial"/>
          <w:i/>
          <w:sz w:val="20"/>
          <w:szCs w:val="20"/>
        </w:rPr>
        <w:t>E</w:t>
      </w:r>
      <w:r w:rsidRPr="002748FB">
        <w:rPr>
          <w:rFonts w:ascii="Arial" w:hAnsi="Arial" w:cs="Arial"/>
          <w:i/>
          <w:spacing w:val="1"/>
          <w:sz w:val="20"/>
          <w:szCs w:val="20"/>
        </w:rPr>
        <w:t>v</w:t>
      </w:r>
      <w:r w:rsidRPr="002748FB">
        <w:rPr>
          <w:rFonts w:ascii="Arial" w:hAnsi="Arial" w:cs="Arial"/>
          <w:i/>
          <w:sz w:val="20"/>
          <w:szCs w:val="20"/>
        </w:rPr>
        <w:t>al</w:t>
      </w:r>
      <w:r w:rsidRPr="002748FB">
        <w:rPr>
          <w:rFonts w:ascii="Arial" w:hAnsi="Arial" w:cs="Arial"/>
          <w:i/>
          <w:spacing w:val="-1"/>
          <w:sz w:val="20"/>
          <w:szCs w:val="20"/>
        </w:rPr>
        <w:t>u</w:t>
      </w:r>
      <w:r w:rsidRPr="002748FB">
        <w:rPr>
          <w:rFonts w:ascii="Arial" w:hAnsi="Arial" w:cs="Arial"/>
          <w:i/>
          <w:sz w:val="20"/>
          <w:szCs w:val="20"/>
        </w:rPr>
        <w:t>ac</w:t>
      </w:r>
      <w:r w:rsidRPr="002748FB">
        <w:rPr>
          <w:rFonts w:ascii="Arial" w:hAnsi="Arial" w:cs="Arial"/>
          <w:i/>
          <w:spacing w:val="-3"/>
          <w:sz w:val="20"/>
          <w:szCs w:val="20"/>
        </w:rPr>
        <w:t>i</w:t>
      </w:r>
      <w:r w:rsidRPr="002748FB">
        <w:rPr>
          <w:rFonts w:ascii="Arial" w:hAnsi="Arial" w:cs="Arial"/>
          <w:i/>
          <w:spacing w:val="1"/>
          <w:sz w:val="20"/>
          <w:szCs w:val="20"/>
        </w:rPr>
        <w:t>ó</w:t>
      </w:r>
      <w:r w:rsidRPr="002748FB">
        <w:rPr>
          <w:rFonts w:ascii="Arial" w:hAnsi="Arial" w:cs="Arial"/>
          <w:i/>
          <w:sz w:val="20"/>
          <w:szCs w:val="20"/>
        </w:rPr>
        <w:t>n</w:t>
      </w:r>
      <w:r w:rsidRPr="002748FB">
        <w:rPr>
          <w:rFonts w:ascii="Arial" w:hAnsi="Arial" w:cs="Arial"/>
          <w:i/>
          <w:spacing w:val="-1"/>
          <w:sz w:val="20"/>
          <w:szCs w:val="20"/>
        </w:rPr>
        <w:t xml:space="preserve"> </w:t>
      </w:r>
      <w:r w:rsidRPr="002748FB">
        <w:rPr>
          <w:rFonts w:ascii="Arial" w:hAnsi="Arial" w:cs="Arial"/>
          <w:i/>
          <w:sz w:val="20"/>
          <w:szCs w:val="20"/>
        </w:rPr>
        <w:t>y</w:t>
      </w:r>
      <w:r w:rsidRPr="002748FB">
        <w:rPr>
          <w:rFonts w:ascii="Arial" w:hAnsi="Arial" w:cs="Arial"/>
          <w:i/>
          <w:spacing w:val="-1"/>
          <w:sz w:val="20"/>
          <w:szCs w:val="20"/>
        </w:rPr>
        <w:t xml:space="preserve"> m</w:t>
      </w:r>
      <w:r w:rsidRPr="002748FB">
        <w:rPr>
          <w:rFonts w:ascii="Arial" w:hAnsi="Arial" w:cs="Arial"/>
          <w:i/>
          <w:sz w:val="20"/>
          <w:szCs w:val="20"/>
        </w:rPr>
        <w:t>ed</w:t>
      </w:r>
      <w:r w:rsidRPr="002748FB">
        <w:rPr>
          <w:rFonts w:ascii="Arial" w:hAnsi="Arial" w:cs="Arial"/>
          <w:i/>
          <w:spacing w:val="-1"/>
          <w:sz w:val="20"/>
          <w:szCs w:val="20"/>
        </w:rPr>
        <w:t>i</w:t>
      </w:r>
      <w:r w:rsidRPr="002748FB">
        <w:rPr>
          <w:rFonts w:ascii="Arial" w:hAnsi="Arial" w:cs="Arial"/>
          <w:i/>
          <w:sz w:val="20"/>
          <w:szCs w:val="20"/>
        </w:rPr>
        <w:t>ci</w:t>
      </w:r>
      <w:r w:rsidRPr="002748FB">
        <w:rPr>
          <w:rFonts w:ascii="Arial" w:hAnsi="Arial" w:cs="Arial"/>
          <w:i/>
          <w:spacing w:val="1"/>
          <w:sz w:val="20"/>
          <w:szCs w:val="20"/>
        </w:rPr>
        <w:t>ó</w:t>
      </w:r>
      <w:r w:rsidRPr="002748FB">
        <w:rPr>
          <w:rFonts w:ascii="Arial" w:hAnsi="Arial" w:cs="Arial"/>
          <w:i/>
          <w:sz w:val="20"/>
          <w:szCs w:val="20"/>
        </w:rPr>
        <w:t>n</w:t>
      </w:r>
      <w:r w:rsidRPr="002748FB">
        <w:rPr>
          <w:rFonts w:ascii="Arial" w:hAnsi="Arial" w:cs="Arial"/>
          <w:i/>
          <w:spacing w:val="-1"/>
          <w:sz w:val="20"/>
          <w:szCs w:val="20"/>
        </w:rPr>
        <w:t xml:space="preserve"> </w:t>
      </w:r>
      <w:r w:rsidRPr="002748FB">
        <w:rPr>
          <w:rFonts w:ascii="Arial" w:hAnsi="Arial" w:cs="Arial"/>
          <w:i/>
          <w:spacing w:val="-3"/>
          <w:sz w:val="20"/>
          <w:szCs w:val="20"/>
        </w:rPr>
        <w:t>d</w:t>
      </w:r>
      <w:r w:rsidRPr="002748FB">
        <w:rPr>
          <w:rFonts w:ascii="Arial" w:hAnsi="Arial" w:cs="Arial"/>
          <w:i/>
          <w:sz w:val="20"/>
          <w:szCs w:val="20"/>
        </w:rPr>
        <w:t>e</w:t>
      </w:r>
      <w:r w:rsidRPr="002748FB">
        <w:rPr>
          <w:rFonts w:ascii="Arial" w:hAnsi="Arial" w:cs="Arial"/>
          <w:i/>
          <w:spacing w:val="1"/>
          <w:sz w:val="20"/>
          <w:szCs w:val="20"/>
        </w:rPr>
        <w:t xml:space="preserve"> </w:t>
      </w:r>
      <w:r w:rsidRPr="002748FB">
        <w:rPr>
          <w:rFonts w:ascii="Arial" w:hAnsi="Arial" w:cs="Arial"/>
          <w:i/>
          <w:spacing w:val="-3"/>
          <w:sz w:val="20"/>
          <w:szCs w:val="20"/>
        </w:rPr>
        <w:t>l</w:t>
      </w:r>
      <w:r w:rsidRPr="002748FB">
        <w:rPr>
          <w:rFonts w:ascii="Arial" w:hAnsi="Arial" w:cs="Arial"/>
          <w:i/>
          <w:sz w:val="20"/>
          <w:szCs w:val="20"/>
        </w:rPr>
        <w:t>a comp</w:t>
      </w:r>
      <w:r w:rsidRPr="002748FB">
        <w:rPr>
          <w:rFonts w:ascii="Arial" w:hAnsi="Arial" w:cs="Arial"/>
          <w:i/>
          <w:spacing w:val="-1"/>
          <w:sz w:val="20"/>
          <w:szCs w:val="20"/>
        </w:rPr>
        <w:t>u</w:t>
      </w:r>
      <w:r w:rsidRPr="002748FB">
        <w:rPr>
          <w:rFonts w:ascii="Arial" w:hAnsi="Arial" w:cs="Arial"/>
          <w:i/>
          <w:sz w:val="20"/>
          <w:szCs w:val="20"/>
        </w:rPr>
        <w:t>ta</w:t>
      </w:r>
      <w:r w:rsidRPr="002748FB">
        <w:rPr>
          <w:rFonts w:ascii="Arial" w:hAnsi="Arial" w:cs="Arial"/>
          <w:i/>
          <w:spacing w:val="-3"/>
          <w:sz w:val="20"/>
          <w:szCs w:val="20"/>
        </w:rPr>
        <w:t>d</w:t>
      </w:r>
      <w:r w:rsidRPr="002748FB">
        <w:rPr>
          <w:rFonts w:ascii="Arial" w:hAnsi="Arial" w:cs="Arial"/>
          <w:i/>
          <w:spacing w:val="1"/>
          <w:sz w:val="20"/>
          <w:szCs w:val="20"/>
        </w:rPr>
        <w:t>o</w:t>
      </w:r>
      <w:r w:rsidRPr="002748FB">
        <w:rPr>
          <w:rFonts w:ascii="Arial" w:hAnsi="Arial" w:cs="Arial"/>
          <w:i/>
          <w:sz w:val="20"/>
          <w:szCs w:val="20"/>
        </w:rPr>
        <w:t>ra</w:t>
      </w:r>
    </w:p>
    <w:p w14:paraId="14F970F5" w14:textId="77777777" w:rsidR="002748FB" w:rsidRPr="002748FB" w:rsidRDefault="002748FB" w:rsidP="002748FB">
      <w:pPr>
        <w:pStyle w:val="Sinespaciado"/>
        <w:jc w:val="both"/>
        <w:rPr>
          <w:rFonts w:ascii="Arial" w:hAnsi="Arial" w:cs="Arial"/>
          <w:i/>
          <w:sz w:val="20"/>
          <w:szCs w:val="20"/>
        </w:rPr>
      </w:pPr>
    </w:p>
    <w:p w14:paraId="406F1563" w14:textId="4F4E14F2" w:rsidR="002748FB" w:rsidRPr="002748FB" w:rsidRDefault="002748FB" w:rsidP="002748FB">
      <w:pPr>
        <w:pStyle w:val="Sinespaciado"/>
        <w:numPr>
          <w:ilvl w:val="0"/>
          <w:numId w:val="6"/>
        </w:numPr>
        <w:jc w:val="both"/>
        <w:rPr>
          <w:rFonts w:ascii="Arial" w:hAnsi="Arial" w:cs="Arial"/>
          <w:i/>
          <w:sz w:val="20"/>
          <w:szCs w:val="20"/>
        </w:rPr>
      </w:pPr>
      <w:r w:rsidRPr="002748FB">
        <w:rPr>
          <w:rFonts w:ascii="Arial" w:hAnsi="Arial" w:cs="Arial"/>
          <w:i/>
          <w:sz w:val="20"/>
          <w:szCs w:val="20"/>
        </w:rPr>
        <w:t>C</w:t>
      </w:r>
      <w:r w:rsidRPr="002748FB">
        <w:rPr>
          <w:rFonts w:ascii="Arial" w:hAnsi="Arial" w:cs="Arial"/>
          <w:i/>
          <w:spacing w:val="-1"/>
          <w:sz w:val="20"/>
          <w:szCs w:val="20"/>
        </w:rPr>
        <w:t>o</w:t>
      </w:r>
      <w:r w:rsidRPr="002748FB">
        <w:rPr>
          <w:rFonts w:ascii="Arial" w:hAnsi="Arial" w:cs="Arial"/>
          <w:i/>
          <w:spacing w:val="1"/>
          <w:sz w:val="20"/>
          <w:szCs w:val="20"/>
        </w:rPr>
        <w:t>m</w:t>
      </w:r>
      <w:r w:rsidRPr="002748FB">
        <w:rPr>
          <w:rFonts w:ascii="Arial" w:hAnsi="Arial" w:cs="Arial"/>
          <w:i/>
          <w:spacing w:val="-1"/>
          <w:sz w:val="20"/>
          <w:szCs w:val="20"/>
        </w:rPr>
        <w:t>p</w:t>
      </w:r>
      <w:r w:rsidRPr="002748FB">
        <w:rPr>
          <w:rFonts w:ascii="Arial" w:hAnsi="Arial" w:cs="Arial"/>
          <w:i/>
          <w:sz w:val="20"/>
          <w:szCs w:val="20"/>
        </w:rPr>
        <w:t>ati</w:t>
      </w:r>
      <w:r w:rsidRPr="002748FB">
        <w:rPr>
          <w:rFonts w:ascii="Arial" w:hAnsi="Arial" w:cs="Arial"/>
          <w:i/>
          <w:spacing w:val="-1"/>
          <w:sz w:val="20"/>
          <w:szCs w:val="20"/>
        </w:rPr>
        <w:t>b</w:t>
      </w:r>
      <w:r w:rsidRPr="002748FB">
        <w:rPr>
          <w:rFonts w:ascii="Arial" w:hAnsi="Arial" w:cs="Arial"/>
          <w:i/>
          <w:sz w:val="20"/>
          <w:szCs w:val="20"/>
        </w:rPr>
        <w:t>ili</w:t>
      </w:r>
      <w:r w:rsidRPr="002748FB">
        <w:rPr>
          <w:rFonts w:ascii="Arial" w:hAnsi="Arial" w:cs="Arial"/>
          <w:i/>
          <w:spacing w:val="-1"/>
          <w:sz w:val="20"/>
          <w:szCs w:val="20"/>
        </w:rPr>
        <w:t>d</w:t>
      </w:r>
      <w:r w:rsidRPr="002748FB">
        <w:rPr>
          <w:rFonts w:ascii="Arial" w:hAnsi="Arial" w:cs="Arial"/>
          <w:i/>
          <w:sz w:val="20"/>
          <w:szCs w:val="20"/>
        </w:rPr>
        <w:t>ad</w:t>
      </w:r>
    </w:p>
    <w:p w14:paraId="00943B27" w14:textId="77777777" w:rsidR="002748FB" w:rsidRPr="002748FB" w:rsidRDefault="002748FB" w:rsidP="002748FB">
      <w:pPr>
        <w:pStyle w:val="Sinespaciado"/>
        <w:jc w:val="both"/>
        <w:rPr>
          <w:rFonts w:ascii="Arial" w:hAnsi="Arial" w:cs="Arial"/>
          <w:i/>
          <w:sz w:val="20"/>
          <w:szCs w:val="20"/>
        </w:rPr>
      </w:pPr>
    </w:p>
    <w:p w14:paraId="51AE05E2" w14:textId="64198800" w:rsidR="002748FB" w:rsidRPr="002748FB" w:rsidRDefault="002748FB" w:rsidP="002748FB">
      <w:pPr>
        <w:pStyle w:val="Sinespaciado"/>
        <w:numPr>
          <w:ilvl w:val="0"/>
          <w:numId w:val="6"/>
        </w:numPr>
        <w:jc w:val="both"/>
        <w:rPr>
          <w:rFonts w:ascii="Arial" w:hAnsi="Arial" w:cs="Arial"/>
          <w:i/>
          <w:sz w:val="20"/>
          <w:szCs w:val="20"/>
        </w:rPr>
      </w:pPr>
      <w:r w:rsidRPr="002748FB">
        <w:rPr>
          <w:rFonts w:ascii="Arial" w:hAnsi="Arial" w:cs="Arial"/>
          <w:i/>
          <w:sz w:val="20"/>
          <w:szCs w:val="20"/>
        </w:rPr>
        <w:t>F</w:t>
      </w:r>
      <w:r w:rsidRPr="002748FB">
        <w:rPr>
          <w:rFonts w:ascii="Arial" w:hAnsi="Arial" w:cs="Arial"/>
          <w:i/>
          <w:spacing w:val="-1"/>
          <w:sz w:val="20"/>
          <w:szCs w:val="20"/>
        </w:rPr>
        <w:t>a</w:t>
      </w:r>
      <w:r w:rsidRPr="002748FB">
        <w:rPr>
          <w:rFonts w:ascii="Arial" w:hAnsi="Arial" w:cs="Arial"/>
          <w:i/>
          <w:sz w:val="20"/>
          <w:szCs w:val="20"/>
        </w:rPr>
        <w:t>ct</w:t>
      </w:r>
      <w:r w:rsidRPr="002748FB">
        <w:rPr>
          <w:rFonts w:ascii="Arial" w:hAnsi="Arial" w:cs="Arial"/>
          <w:i/>
          <w:spacing w:val="2"/>
          <w:sz w:val="20"/>
          <w:szCs w:val="20"/>
        </w:rPr>
        <w:t>o</w:t>
      </w:r>
      <w:r w:rsidRPr="002748FB">
        <w:rPr>
          <w:rFonts w:ascii="Arial" w:hAnsi="Arial" w:cs="Arial"/>
          <w:i/>
          <w:spacing w:val="-3"/>
          <w:sz w:val="20"/>
          <w:szCs w:val="20"/>
        </w:rPr>
        <w:t>r</w:t>
      </w:r>
      <w:r w:rsidRPr="002748FB">
        <w:rPr>
          <w:rFonts w:ascii="Arial" w:hAnsi="Arial" w:cs="Arial"/>
          <w:i/>
          <w:sz w:val="20"/>
          <w:szCs w:val="20"/>
        </w:rPr>
        <w:t>es</w:t>
      </w:r>
      <w:r w:rsidRPr="002748FB">
        <w:rPr>
          <w:rFonts w:ascii="Arial" w:hAnsi="Arial" w:cs="Arial"/>
          <w:i/>
          <w:spacing w:val="1"/>
          <w:sz w:val="20"/>
          <w:szCs w:val="20"/>
        </w:rPr>
        <w:t xml:space="preserve"> </w:t>
      </w:r>
      <w:r w:rsidRPr="002748FB">
        <w:rPr>
          <w:rFonts w:ascii="Arial" w:hAnsi="Arial" w:cs="Arial"/>
          <w:i/>
          <w:sz w:val="20"/>
          <w:szCs w:val="20"/>
        </w:rPr>
        <w:t>fi</w:t>
      </w:r>
      <w:r w:rsidRPr="002748FB">
        <w:rPr>
          <w:rFonts w:ascii="Arial" w:hAnsi="Arial" w:cs="Arial"/>
          <w:i/>
          <w:spacing w:val="-1"/>
          <w:sz w:val="20"/>
          <w:szCs w:val="20"/>
        </w:rPr>
        <w:t>n</w:t>
      </w:r>
      <w:r w:rsidRPr="002748FB">
        <w:rPr>
          <w:rFonts w:ascii="Arial" w:hAnsi="Arial" w:cs="Arial"/>
          <w:i/>
          <w:sz w:val="20"/>
          <w:szCs w:val="20"/>
        </w:rPr>
        <w:t>a</w:t>
      </w:r>
      <w:r w:rsidRPr="002748FB">
        <w:rPr>
          <w:rFonts w:ascii="Arial" w:hAnsi="Arial" w:cs="Arial"/>
          <w:i/>
          <w:spacing w:val="-1"/>
          <w:sz w:val="20"/>
          <w:szCs w:val="20"/>
        </w:rPr>
        <w:t>n</w:t>
      </w:r>
      <w:r w:rsidRPr="002748FB">
        <w:rPr>
          <w:rFonts w:ascii="Arial" w:hAnsi="Arial" w:cs="Arial"/>
          <w:i/>
          <w:sz w:val="20"/>
          <w:szCs w:val="20"/>
        </w:rPr>
        <w:t>cie</w:t>
      </w:r>
      <w:r w:rsidRPr="002748FB">
        <w:rPr>
          <w:rFonts w:ascii="Arial" w:hAnsi="Arial" w:cs="Arial"/>
          <w:i/>
          <w:spacing w:val="-2"/>
          <w:sz w:val="20"/>
          <w:szCs w:val="20"/>
        </w:rPr>
        <w:t>r</w:t>
      </w:r>
      <w:r w:rsidRPr="002748FB">
        <w:rPr>
          <w:rFonts w:ascii="Arial" w:hAnsi="Arial" w:cs="Arial"/>
          <w:i/>
          <w:spacing w:val="1"/>
          <w:sz w:val="20"/>
          <w:szCs w:val="20"/>
        </w:rPr>
        <w:t>o</w:t>
      </w:r>
      <w:r w:rsidRPr="002748FB">
        <w:rPr>
          <w:rFonts w:ascii="Arial" w:hAnsi="Arial" w:cs="Arial"/>
          <w:i/>
          <w:sz w:val="20"/>
          <w:szCs w:val="20"/>
        </w:rPr>
        <w:t>s</w:t>
      </w:r>
    </w:p>
    <w:p w14:paraId="1C248A38" w14:textId="77777777" w:rsidR="002748FB" w:rsidRPr="002748FB" w:rsidRDefault="002748FB" w:rsidP="002748FB">
      <w:pPr>
        <w:pStyle w:val="Sinespaciado"/>
        <w:jc w:val="both"/>
        <w:rPr>
          <w:rFonts w:ascii="Arial" w:hAnsi="Arial" w:cs="Arial"/>
          <w:i/>
          <w:sz w:val="20"/>
          <w:szCs w:val="20"/>
        </w:rPr>
      </w:pPr>
    </w:p>
    <w:p w14:paraId="40D7407D" w14:textId="10F7E7F9" w:rsidR="002748FB" w:rsidRPr="009D376B" w:rsidRDefault="002748FB" w:rsidP="002748FB">
      <w:pPr>
        <w:pStyle w:val="Sinespaciado"/>
        <w:numPr>
          <w:ilvl w:val="0"/>
          <w:numId w:val="6"/>
        </w:numPr>
        <w:jc w:val="both"/>
      </w:pPr>
      <w:r w:rsidRPr="002748FB">
        <w:rPr>
          <w:rFonts w:ascii="Arial" w:hAnsi="Arial" w:cs="Arial"/>
          <w:i/>
          <w:spacing w:val="1"/>
          <w:sz w:val="20"/>
          <w:szCs w:val="20"/>
        </w:rPr>
        <w:t>M</w:t>
      </w:r>
      <w:r w:rsidRPr="002748FB">
        <w:rPr>
          <w:rFonts w:ascii="Arial" w:hAnsi="Arial" w:cs="Arial"/>
          <w:i/>
          <w:sz w:val="20"/>
          <w:szCs w:val="20"/>
        </w:rPr>
        <w:t>a</w:t>
      </w:r>
      <w:r w:rsidRPr="002748FB">
        <w:rPr>
          <w:rFonts w:ascii="Arial" w:hAnsi="Arial" w:cs="Arial"/>
          <w:i/>
          <w:spacing w:val="-1"/>
          <w:sz w:val="20"/>
          <w:szCs w:val="20"/>
        </w:rPr>
        <w:t>n</w:t>
      </w:r>
      <w:r w:rsidRPr="002748FB">
        <w:rPr>
          <w:rFonts w:ascii="Arial" w:hAnsi="Arial" w:cs="Arial"/>
          <w:i/>
          <w:sz w:val="20"/>
          <w:szCs w:val="20"/>
        </w:rPr>
        <w:t>t</w:t>
      </w:r>
      <w:r w:rsidRPr="002748FB">
        <w:rPr>
          <w:rFonts w:ascii="Arial" w:hAnsi="Arial" w:cs="Arial"/>
          <w:i/>
          <w:spacing w:val="1"/>
          <w:sz w:val="20"/>
          <w:szCs w:val="20"/>
        </w:rPr>
        <w:t>e</w:t>
      </w:r>
      <w:r w:rsidRPr="002748FB">
        <w:rPr>
          <w:rFonts w:ascii="Arial" w:hAnsi="Arial" w:cs="Arial"/>
          <w:i/>
          <w:spacing w:val="-1"/>
          <w:sz w:val="20"/>
          <w:szCs w:val="20"/>
        </w:rPr>
        <w:t>n</w:t>
      </w:r>
      <w:r w:rsidRPr="002748FB">
        <w:rPr>
          <w:rFonts w:ascii="Arial" w:hAnsi="Arial" w:cs="Arial"/>
          <w:i/>
          <w:spacing w:val="-3"/>
          <w:sz w:val="20"/>
          <w:szCs w:val="20"/>
        </w:rPr>
        <w:t>i</w:t>
      </w:r>
      <w:r w:rsidRPr="002748FB">
        <w:rPr>
          <w:rFonts w:ascii="Arial" w:hAnsi="Arial" w:cs="Arial"/>
          <w:i/>
          <w:spacing w:val="1"/>
          <w:sz w:val="20"/>
          <w:szCs w:val="20"/>
        </w:rPr>
        <w:t>m</w:t>
      </w:r>
      <w:r w:rsidRPr="002748FB">
        <w:rPr>
          <w:rFonts w:ascii="Arial" w:hAnsi="Arial" w:cs="Arial"/>
          <w:i/>
          <w:sz w:val="20"/>
          <w:szCs w:val="20"/>
        </w:rPr>
        <w:t>ie</w:t>
      </w:r>
      <w:r w:rsidRPr="002748FB">
        <w:rPr>
          <w:rFonts w:ascii="Arial" w:hAnsi="Arial" w:cs="Arial"/>
          <w:i/>
          <w:spacing w:val="-1"/>
          <w:sz w:val="20"/>
          <w:szCs w:val="20"/>
        </w:rPr>
        <w:t>n</w:t>
      </w:r>
      <w:r w:rsidRPr="002748FB">
        <w:rPr>
          <w:rFonts w:ascii="Arial" w:hAnsi="Arial" w:cs="Arial"/>
          <w:i/>
          <w:spacing w:val="-2"/>
          <w:sz w:val="20"/>
          <w:szCs w:val="20"/>
        </w:rPr>
        <w:t>t</w:t>
      </w:r>
      <w:r w:rsidRPr="002748FB">
        <w:rPr>
          <w:rFonts w:ascii="Arial" w:hAnsi="Arial" w:cs="Arial"/>
          <w:i/>
          <w:sz w:val="20"/>
          <w:szCs w:val="20"/>
        </w:rPr>
        <w:t>o</w:t>
      </w:r>
      <w:r w:rsidRPr="002748FB">
        <w:rPr>
          <w:rFonts w:ascii="Arial" w:hAnsi="Arial" w:cs="Arial"/>
          <w:i/>
          <w:spacing w:val="-1"/>
          <w:sz w:val="20"/>
          <w:szCs w:val="20"/>
        </w:rPr>
        <w:t xml:space="preserve"> </w:t>
      </w:r>
      <w:r w:rsidRPr="002748FB">
        <w:rPr>
          <w:rFonts w:ascii="Arial" w:hAnsi="Arial" w:cs="Arial"/>
          <w:i/>
          <w:sz w:val="20"/>
          <w:szCs w:val="20"/>
        </w:rPr>
        <w:t>y</w:t>
      </w:r>
      <w:r w:rsidRPr="002748FB">
        <w:rPr>
          <w:rFonts w:ascii="Arial" w:hAnsi="Arial" w:cs="Arial"/>
          <w:i/>
          <w:spacing w:val="1"/>
          <w:sz w:val="20"/>
          <w:szCs w:val="20"/>
        </w:rPr>
        <w:t xml:space="preserve"> </w:t>
      </w:r>
      <w:r w:rsidRPr="002748FB">
        <w:rPr>
          <w:rFonts w:ascii="Arial" w:hAnsi="Arial" w:cs="Arial"/>
          <w:i/>
          <w:spacing w:val="-2"/>
          <w:sz w:val="20"/>
          <w:szCs w:val="20"/>
        </w:rPr>
        <w:t>s</w:t>
      </w:r>
      <w:r w:rsidRPr="002748FB">
        <w:rPr>
          <w:rFonts w:ascii="Arial" w:hAnsi="Arial" w:cs="Arial"/>
          <w:i/>
          <w:spacing w:val="1"/>
          <w:sz w:val="20"/>
          <w:szCs w:val="20"/>
        </w:rPr>
        <w:t>o</w:t>
      </w:r>
      <w:r w:rsidRPr="002748FB">
        <w:rPr>
          <w:rFonts w:ascii="Arial" w:hAnsi="Arial" w:cs="Arial"/>
          <w:i/>
          <w:spacing w:val="-1"/>
          <w:sz w:val="20"/>
          <w:szCs w:val="20"/>
        </w:rPr>
        <w:t>p</w:t>
      </w:r>
      <w:r w:rsidRPr="002748FB">
        <w:rPr>
          <w:rFonts w:ascii="Arial" w:hAnsi="Arial" w:cs="Arial"/>
          <w:i/>
          <w:spacing w:val="1"/>
          <w:sz w:val="20"/>
          <w:szCs w:val="20"/>
        </w:rPr>
        <w:t>o</w:t>
      </w:r>
      <w:r w:rsidRPr="002748FB">
        <w:rPr>
          <w:rFonts w:ascii="Arial" w:hAnsi="Arial" w:cs="Arial"/>
          <w:i/>
          <w:spacing w:val="-3"/>
          <w:sz w:val="20"/>
          <w:szCs w:val="20"/>
        </w:rPr>
        <w:t>r</w:t>
      </w:r>
      <w:r w:rsidRPr="002748FB">
        <w:rPr>
          <w:rFonts w:ascii="Arial" w:hAnsi="Arial" w:cs="Arial"/>
          <w:i/>
          <w:sz w:val="20"/>
          <w:szCs w:val="20"/>
        </w:rPr>
        <w:t>te</w:t>
      </w:r>
      <w:r w:rsidRPr="002748FB">
        <w:rPr>
          <w:rFonts w:ascii="Arial" w:hAnsi="Arial" w:cs="Arial"/>
          <w:i/>
          <w:spacing w:val="-1"/>
          <w:sz w:val="20"/>
          <w:szCs w:val="20"/>
        </w:rPr>
        <w:t xml:space="preserve"> </w:t>
      </w:r>
      <w:r w:rsidRPr="002748FB">
        <w:rPr>
          <w:rFonts w:ascii="Arial" w:hAnsi="Arial" w:cs="Arial"/>
          <w:i/>
          <w:spacing w:val="-2"/>
          <w:sz w:val="20"/>
          <w:szCs w:val="20"/>
        </w:rPr>
        <w:t>t</w:t>
      </w:r>
      <w:r w:rsidRPr="002748FB">
        <w:rPr>
          <w:rFonts w:ascii="Arial" w:hAnsi="Arial" w:cs="Arial"/>
          <w:i/>
          <w:sz w:val="20"/>
          <w:szCs w:val="20"/>
        </w:rPr>
        <w:t>écnico</w:t>
      </w:r>
    </w:p>
    <w:p w14:paraId="1D9AAEDB" w14:textId="77777777" w:rsidR="009D376B" w:rsidRDefault="009D376B" w:rsidP="009D376B">
      <w:pPr>
        <w:pStyle w:val="Prrafodelista"/>
      </w:pPr>
    </w:p>
    <w:p w14:paraId="01887F90" w14:textId="77777777" w:rsidR="009D376B" w:rsidRPr="002748FB" w:rsidRDefault="009D376B" w:rsidP="009D376B">
      <w:pPr>
        <w:pStyle w:val="Sinespaciado"/>
        <w:jc w:val="both"/>
      </w:pPr>
    </w:p>
    <w:p w14:paraId="5D0537E6" w14:textId="77777777" w:rsidR="002748FB" w:rsidRDefault="002748FB" w:rsidP="002748FB">
      <w:pPr>
        <w:pStyle w:val="Prrafodelista"/>
      </w:pPr>
    </w:p>
    <w:p w14:paraId="2C3E491A" w14:textId="77777777" w:rsidR="002748FB" w:rsidRPr="002748FB" w:rsidRDefault="002748FB" w:rsidP="002748FB">
      <w:pPr>
        <w:pStyle w:val="Sinespaciado"/>
        <w:rPr>
          <w:rFonts w:ascii="Arial" w:hAnsi="Arial" w:cs="Arial"/>
          <w:i/>
          <w:sz w:val="20"/>
        </w:rPr>
      </w:pPr>
      <w:r w:rsidRPr="002748FB">
        <w:rPr>
          <w:rFonts w:ascii="Arial" w:hAnsi="Arial" w:cs="Arial"/>
          <w:i/>
          <w:sz w:val="20"/>
        </w:rPr>
        <w:t>Req</w:t>
      </w:r>
      <w:r w:rsidRPr="002748FB">
        <w:rPr>
          <w:rFonts w:ascii="Arial" w:hAnsi="Arial" w:cs="Arial"/>
          <w:i/>
          <w:spacing w:val="-1"/>
          <w:sz w:val="20"/>
        </w:rPr>
        <w:t>u</w:t>
      </w:r>
      <w:r w:rsidRPr="002748FB">
        <w:rPr>
          <w:rFonts w:ascii="Arial" w:hAnsi="Arial" w:cs="Arial"/>
          <w:i/>
          <w:sz w:val="20"/>
        </w:rPr>
        <w:t>isici</w:t>
      </w:r>
      <w:r w:rsidRPr="002748FB">
        <w:rPr>
          <w:rFonts w:ascii="Arial" w:hAnsi="Arial" w:cs="Arial"/>
          <w:i/>
          <w:spacing w:val="1"/>
          <w:sz w:val="20"/>
        </w:rPr>
        <w:t>ó</w:t>
      </w:r>
      <w:r w:rsidRPr="002748FB">
        <w:rPr>
          <w:rFonts w:ascii="Arial" w:hAnsi="Arial" w:cs="Arial"/>
          <w:i/>
          <w:sz w:val="20"/>
        </w:rPr>
        <w:t>n</w:t>
      </w:r>
      <w:r w:rsidRPr="002748FB">
        <w:rPr>
          <w:rFonts w:ascii="Arial" w:hAnsi="Arial" w:cs="Arial"/>
          <w:i/>
          <w:spacing w:val="-1"/>
          <w:sz w:val="20"/>
        </w:rPr>
        <w:t xml:space="preserve"> </w:t>
      </w:r>
      <w:r w:rsidRPr="002748FB">
        <w:rPr>
          <w:rFonts w:ascii="Arial" w:hAnsi="Arial" w:cs="Arial"/>
          <w:i/>
          <w:spacing w:val="-3"/>
          <w:sz w:val="20"/>
        </w:rPr>
        <w:t>d</w:t>
      </w:r>
      <w:r w:rsidRPr="002748FB">
        <w:rPr>
          <w:rFonts w:ascii="Arial" w:hAnsi="Arial" w:cs="Arial"/>
          <w:i/>
          <w:sz w:val="20"/>
        </w:rPr>
        <w:t>e</w:t>
      </w:r>
      <w:r w:rsidRPr="002748FB">
        <w:rPr>
          <w:rFonts w:ascii="Arial" w:hAnsi="Arial" w:cs="Arial"/>
          <w:i/>
          <w:spacing w:val="1"/>
          <w:sz w:val="20"/>
        </w:rPr>
        <w:t xml:space="preserve"> </w:t>
      </w:r>
      <w:r w:rsidRPr="002748FB">
        <w:rPr>
          <w:rFonts w:ascii="Arial" w:hAnsi="Arial" w:cs="Arial"/>
          <w:i/>
          <w:spacing w:val="-2"/>
          <w:sz w:val="20"/>
        </w:rPr>
        <w:t>s</w:t>
      </w:r>
      <w:r w:rsidRPr="002748FB">
        <w:rPr>
          <w:rFonts w:ascii="Arial" w:hAnsi="Arial" w:cs="Arial"/>
          <w:i/>
          <w:spacing w:val="1"/>
          <w:sz w:val="20"/>
        </w:rPr>
        <w:t>o</w:t>
      </w:r>
      <w:r w:rsidRPr="002748FB">
        <w:rPr>
          <w:rFonts w:ascii="Arial" w:hAnsi="Arial" w:cs="Arial"/>
          <w:i/>
          <w:sz w:val="20"/>
        </w:rPr>
        <w:t>ft</w:t>
      </w:r>
      <w:r w:rsidRPr="002748FB">
        <w:rPr>
          <w:rFonts w:ascii="Arial" w:hAnsi="Arial" w:cs="Arial"/>
          <w:i/>
          <w:spacing w:val="1"/>
          <w:sz w:val="20"/>
        </w:rPr>
        <w:t>w</w:t>
      </w:r>
      <w:r w:rsidRPr="002748FB">
        <w:rPr>
          <w:rFonts w:ascii="Arial" w:hAnsi="Arial" w:cs="Arial"/>
          <w:i/>
          <w:spacing w:val="-3"/>
          <w:sz w:val="20"/>
        </w:rPr>
        <w:t>a</w:t>
      </w:r>
      <w:r w:rsidRPr="002748FB">
        <w:rPr>
          <w:rFonts w:ascii="Arial" w:hAnsi="Arial" w:cs="Arial"/>
          <w:i/>
          <w:sz w:val="20"/>
        </w:rPr>
        <w:t>re</w:t>
      </w:r>
    </w:p>
    <w:p w14:paraId="6C872D0E" w14:textId="77777777" w:rsidR="002748FB" w:rsidRPr="002748FB" w:rsidRDefault="002748FB" w:rsidP="002748FB">
      <w:pPr>
        <w:pStyle w:val="Sinespaciado"/>
        <w:rPr>
          <w:rFonts w:ascii="Arial" w:hAnsi="Arial" w:cs="Arial"/>
          <w:i/>
          <w:sz w:val="11"/>
          <w:szCs w:val="13"/>
        </w:rPr>
      </w:pPr>
    </w:p>
    <w:p w14:paraId="18D85E49" w14:textId="77777777" w:rsidR="002748FB" w:rsidRPr="002748FB" w:rsidRDefault="002748FB" w:rsidP="002748FB">
      <w:pPr>
        <w:pStyle w:val="Sinespaciado"/>
        <w:rPr>
          <w:rFonts w:ascii="Arial" w:hAnsi="Arial" w:cs="Arial"/>
          <w:i/>
          <w:sz w:val="20"/>
        </w:rPr>
      </w:pPr>
      <w:r w:rsidRPr="002748FB">
        <w:rPr>
          <w:rFonts w:ascii="Arial" w:hAnsi="Arial" w:cs="Arial"/>
          <w:i/>
          <w:sz w:val="20"/>
        </w:rPr>
        <w:t>U</w:t>
      </w:r>
      <w:r w:rsidRPr="002748FB">
        <w:rPr>
          <w:rFonts w:ascii="Arial" w:hAnsi="Arial" w:cs="Arial"/>
          <w:i/>
          <w:spacing w:val="-1"/>
          <w:sz w:val="20"/>
        </w:rPr>
        <w:t>n</w:t>
      </w:r>
      <w:r w:rsidRPr="002748FB">
        <w:rPr>
          <w:rFonts w:ascii="Arial" w:hAnsi="Arial" w:cs="Arial"/>
          <w:i/>
          <w:sz w:val="20"/>
        </w:rPr>
        <w:t xml:space="preserve">a </w:t>
      </w:r>
      <w:r w:rsidRPr="002748FB">
        <w:rPr>
          <w:rFonts w:ascii="Arial" w:hAnsi="Arial" w:cs="Arial"/>
          <w:i/>
          <w:spacing w:val="1"/>
          <w:sz w:val="20"/>
        </w:rPr>
        <w:t>v</w:t>
      </w:r>
      <w:r w:rsidRPr="002748FB">
        <w:rPr>
          <w:rFonts w:ascii="Arial" w:hAnsi="Arial" w:cs="Arial"/>
          <w:i/>
          <w:sz w:val="20"/>
        </w:rPr>
        <w:t xml:space="preserve">ez </w:t>
      </w:r>
      <w:r w:rsidRPr="002748FB">
        <w:rPr>
          <w:rFonts w:ascii="Arial" w:hAnsi="Arial" w:cs="Arial"/>
          <w:i/>
          <w:spacing w:val="-1"/>
          <w:sz w:val="20"/>
        </w:rPr>
        <w:t>qu</w:t>
      </w:r>
      <w:r w:rsidRPr="002748FB">
        <w:rPr>
          <w:rFonts w:ascii="Arial" w:hAnsi="Arial" w:cs="Arial"/>
          <w:i/>
          <w:sz w:val="20"/>
        </w:rPr>
        <w:t>e</w:t>
      </w:r>
      <w:r w:rsidRPr="002748FB">
        <w:rPr>
          <w:rFonts w:ascii="Arial" w:hAnsi="Arial" w:cs="Arial"/>
          <w:i/>
          <w:spacing w:val="1"/>
          <w:sz w:val="20"/>
        </w:rPr>
        <w:t xml:space="preserve"> </w:t>
      </w:r>
      <w:r w:rsidRPr="002748FB">
        <w:rPr>
          <w:rFonts w:ascii="Arial" w:hAnsi="Arial" w:cs="Arial"/>
          <w:i/>
          <w:sz w:val="20"/>
        </w:rPr>
        <w:t>c</w:t>
      </w:r>
      <w:r w:rsidRPr="002748FB">
        <w:rPr>
          <w:rFonts w:ascii="Arial" w:hAnsi="Arial" w:cs="Arial"/>
          <w:i/>
          <w:spacing w:val="1"/>
          <w:sz w:val="20"/>
        </w:rPr>
        <w:t>o</w:t>
      </w:r>
      <w:r w:rsidRPr="002748FB">
        <w:rPr>
          <w:rFonts w:ascii="Arial" w:hAnsi="Arial" w:cs="Arial"/>
          <w:i/>
          <w:spacing w:val="-1"/>
          <w:sz w:val="20"/>
        </w:rPr>
        <w:t>n</w:t>
      </w:r>
      <w:r w:rsidRPr="002748FB">
        <w:rPr>
          <w:rFonts w:ascii="Arial" w:hAnsi="Arial" w:cs="Arial"/>
          <w:i/>
          <w:spacing w:val="1"/>
          <w:sz w:val="20"/>
        </w:rPr>
        <w:t>o</w:t>
      </w:r>
      <w:r w:rsidRPr="002748FB">
        <w:rPr>
          <w:rFonts w:ascii="Arial" w:hAnsi="Arial" w:cs="Arial"/>
          <w:i/>
          <w:spacing w:val="-1"/>
          <w:sz w:val="20"/>
        </w:rPr>
        <w:t>z</w:t>
      </w:r>
      <w:r w:rsidRPr="002748FB">
        <w:rPr>
          <w:rFonts w:ascii="Arial" w:hAnsi="Arial" w:cs="Arial"/>
          <w:i/>
          <w:sz w:val="20"/>
        </w:rPr>
        <w:t>c</w:t>
      </w:r>
      <w:r w:rsidRPr="002748FB">
        <w:rPr>
          <w:rFonts w:ascii="Arial" w:hAnsi="Arial" w:cs="Arial"/>
          <w:i/>
          <w:spacing w:val="-2"/>
          <w:sz w:val="20"/>
        </w:rPr>
        <w:t>a</w:t>
      </w:r>
      <w:r w:rsidRPr="002748FB">
        <w:rPr>
          <w:rFonts w:ascii="Arial" w:hAnsi="Arial" w:cs="Arial"/>
          <w:i/>
          <w:spacing w:val="-1"/>
          <w:sz w:val="20"/>
        </w:rPr>
        <w:t>m</w:t>
      </w:r>
      <w:r w:rsidRPr="002748FB">
        <w:rPr>
          <w:rFonts w:ascii="Arial" w:hAnsi="Arial" w:cs="Arial"/>
          <w:i/>
          <w:spacing w:val="1"/>
          <w:sz w:val="20"/>
        </w:rPr>
        <w:t>o</w:t>
      </w:r>
      <w:r w:rsidRPr="002748FB">
        <w:rPr>
          <w:rFonts w:ascii="Arial" w:hAnsi="Arial" w:cs="Arial"/>
          <w:i/>
          <w:sz w:val="20"/>
        </w:rPr>
        <w:t>s l</w:t>
      </w:r>
      <w:r w:rsidRPr="002748FB">
        <w:rPr>
          <w:rFonts w:ascii="Arial" w:hAnsi="Arial" w:cs="Arial"/>
          <w:i/>
          <w:spacing w:val="1"/>
          <w:sz w:val="20"/>
        </w:rPr>
        <w:t>o</w:t>
      </w:r>
      <w:r w:rsidRPr="002748FB">
        <w:rPr>
          <w:rFonts w:ascii="Arial" w:hAnsi="Arial" w:cs="Arial"/>
          <w:i/>
          <w:sz w:val="20"/>
        </w:rPr>
        <w:t>s</w:t>
      </w:r>
      <w:r w:rsidRPr="002748FB">
        <w:rPr>
          <w:rFonts w:ascii="Arial" w:hAnsi="Arial" w:cs="Arial"/>
          <w:i/>
          <w:spacing w:val="3"/>
          <w:sz w:val="20"/>
        </w:rPr>
        <w:t xml:space="preserve"> </w:t>
      </w:r>
      <w:r w:rsidRPr="002748FB">
        <w:rPr>
          <w:rFonts w:ascii="Arial" w:hAnsi="Arial" w:cs="Arial"/>
          <w:i/>
          <w:sz w:val="20"/>
        </w:rPr>
        <w:t>req</w:t>
      </w:r>
      <w:r w:rsidRPr="002748FB">
        <w:rPr>
          <w:rFonts w:ascii="Arial" w:hAnsi="Arial" w:cs="Arial"/>
          <w:i/>
          <w:spacing w:val="-1"/>
          <w:sz w:val="20"/>
        </w:rPr>
        <w:t>u</w:t>
      </w:r>
      <w:r w:rsidRPr="002748FB">
        <w:rPr>
          <w:rFonts w:ascii="Arial" w:hAnsi="Arial" w:cs="Arial"/>
          <w:i/>
          <w:sz w:val="20"/>
        </w:rPr>
        <w:t>er</w:t>
      </w:r>
      <w:r w:rsidRPr="002748FB">
        <w:rPr>
          <w:rFonts w:ascii="Arial" w:hAnsi="Arial" w:cs="Arial"/>
          <w:i/>
          <w:spacing w:val="-2"/>
          <w:sz w:val="20"/>
        </w:rPr>
        <w:t>i</w:t>
      </w:r>
      <w:r w:rsidRPr="002748FB">
        <w:rPr>
          <w:rFonts w:ascii="Arial" w:hAnsi="Arial" w:cs="Arial"/>
          <w:i/>
          <w:spacing w:val="1"/>
          <w:sz w:val="20"/>
        </w:rPr>
        <w:t>m</w:t>
      </w:r>
      <w:r w:rsidRPr="002748FB">
        <w:rPr>
          <w:rFonts w:ascii="Arial" w:hAnsi="Arial" w:cs="Arial"/>
          <w:i/>
          <w:sz w:val="20"/>
        </w:rPr>
        <w:t>ie</w:t>
      </w:r>
      <w:r w:rsidRPr="002748FB">
        <w:rPr>
          <w:rFonts w:ascii="Arial" w:hAnsi="Arial" w:cs="Arial"/>
          <w:i/>
          <w:spacing w:val="-1"/>
          <w:sz w:val="20"/>
        </w:rPr>
        <w:t>n</w:t>
      </w:r>
      <w:r w:rsidRPr="002748FB">
        <w:rPr>
          <w:rFonts w:ascii="Arial" w:hAnsi="Arial" w:cs="Arial"/>
          <w:i/>
          <w:spacing w:val="-2"/>
          <w:sz w:val="20"/>
        </w:rPr>
        <w:t>t</w:t>
      </w:r>
      <w:r w:rsidRPr="002748FB">
        <w:rPr>
          <w:rFonts w:ascii="Arial" w:hAnsi="Arial" w:cs="Arial"/>
          <w:i/>
          <w:spacing w:val="1"/>
          <w:sz w:val="20"/>
        </w:rPr>
        <w:t>o</w:t>
      </w:r>
      <w:r w:rsidRPr="002748FB">
        <w:rPr>
          <w:rFonts w:ascii="Arial" w:hAnsi="Arial" w:cs="Arial"/>
          <w:i/>
          <w:sz w:val="20"/>
        </w:rPr>
        <w:t xml:space="preserve">s </w:t>
      </w:r>
      <w:r w:rsidRPr="002748FB">
        <w:rPr>
          <w:rFonts w:ascii="Arial" w:hAnsi="Arial" w:cs="Arial"/>
          <w:i/>
          <w:spacing w:val="-1"/>
          <w:sz w:val="20"/>
        </w:rPr>
        <w:t>d</w:t>
      </w:r>
      <w:r w:rsidRPr="002748FB">
        <w:rPr>
          <w:rFonts w:ascii="Arial" w:hAnsi="Arial" w:cs="Arial"/>
          <w:i/>
          <w:sz w:val="20"/>
        </w:rPr>
        <w:t>e</w:t>
      </w:r>
      <w:r w:rsidRPr="002748FB">
        <w:rPr>
          <w:rFonts w:ascii="Arial" w:hAnsi="Arial" w:cs="Arial"/>
          <w:i/>
          <w:spacing w:val="1"/>
          <w:sz w:val="20"/>
        </w:rPr>
        <w:t xml:space="preserve"> </w:t>
      </w:r>
      <w:r w:rsidRPr="002748FB">
        <w:rPr>
          <w:rFonts w:ascii="Arial" w:hAnsi="Arial" w:cs="Arial"/>
          <w:i/>
          <w:sz w:val="20"/>
        </w:rPr>
        <w:t>l</w:t>
      </w:r>
      <w:r w:rsidRPr="002748FB">
        <w:rPr>
          <w:rFonts w:ascii="Arial" w:hAnsi="Arial" w:cs="Arial"/>
          <w:i/>
          <w:spacing w:val="1"/>
          <w:sz w:val="20"/>
        </w:rPr>
        <w:t>o</w:t>
      </w:r>
      <w:r w:rsidRPr="002748FB">
        <w:rPr>
          <w:rFonts w:ascii="Arial" w:hAnsi="Arial" w:cs="Arial"/>
          <w:i/>
          <w:sz w:val="20"/>
        </w:rPr>
        <w:t>s s</w:t>
      </w:r>
      <w:r w:rsidRPr="002748FB">
        <w:rPr>
          <w:rFonts w:ascii="Arial" w:hAnsi="Arial" w:cs="Arial"/>
          <w:i/>
          <w:spacing w:val="-3"/>
          <w:sz w:val="20"/>
        </w:rPr>
        <w:t>i</w:t>
      </w:r>
      <w:r w:rsidRPr="002748FB">
        <w:rPr>
          <w:rFonts w:ascii="Arial" w:hAnsi="Arial" w:cs="Arial"/>
          <w:i/>
          <w:sz w:val="20"/>
        </w:rPr>
        <w:t>st</w:t>
      </w:r>
      <w:r w:rsidRPr="002748FB">
        <w:rPr>
          <w:rFonts w:ascii="Arial" w:hAnsi="Arial" w:cs="Arial"/>
          <w:i/>
          <w:spacing w:val="-1"/>
          <w:sz w:val="20"/>
        </w:rPr>
        <w:t>e</w:t>
      </w:r>
      <w:r w:rsidRPr="002748FB">
        <w:rPr>
          <w:rFonts w:ascii="Arial" w:hAnsi="Arial" w:cs="Arial"/>
          <w:i/>
          <w:spacing w:val="1"/>
          <w:sz w:val="20"/>
        </w:rPr>
        <w:t>m</w:t>
      </w:r>
      <w:r w:rsidRPr="002748FB">
        <w:rPr>
          <w:rFonts w:ascii="Arial" w:hAnsi="Arial" w:cs="Arial"/>
          <w:i/>
          <w:sz w:val="20"/>
        </w:rPr>
        <w:t xml:space="preserve">as </w:t>
      </w:r>
      <w:r w:rsidRPr="002748FB">
        <w:rPr>
          <w:rFonts w:ascii="Arial" w:hAnsi="Arial" w:cs="Arial"/>
          <w:i/>
          <w:spacing w:val="-1"/>
          <w:sz w:val="20"/>
        </w:rPr>
        <w:t>qu</w:t>
      </w:r>
      <w:r w:rsidRPr="002748FB">
        <w:rPr>
          <w:rFonts w:ascii="Arial" w:hAnsi="Arial" w:cs="Arial"/>
          <w:i/>
          <w:sz w:val="20"/>
        </w:rPr>
        <w:t>e</w:t>
      </w:r>
      <w:r w:rsidRPr="002748FB">
        <w:rPr>
          <w:rFonts w:ascii="Arial" w:hAnsi="Arial" w:cs="Arial"/>
          <w:i/>
          <w:spacing w:val="1"/>
          <w:sz w:val="20"/>
        </w:rPr>
        <w:t xml:space="preserve"> v</w:t>
      </w:r>
      <w:r w:rsidRPr="002748FB">
        <w:rPr>
          <w:rFonts w:ascii="Arial" w:hAnsi="Arial" w:cs="Arial"/>
          <w:i/>
          <w:sz w:val="20"/>
        </w:rPr>
        <w:t>a</w:t>
      </w:r>
      <w:r w:rsidRPr="002748FB">
        <w:rPr>
          <w:rFonts w:ascii="Arial" w:hAnsi="Arial" w:cs="Arial"/>
          <w:i/>
          <w:spacing w:val="-1"/>
          <w:sz w:val="20"/>
        </w:rPr>
        <w:t>m</w:t>
      </w:r>
      <w:r w:rsidRPr="002748FB">
        <w:rPr>
          <w:rFonts w:ascii="Arial" w:hAnsi="Arial" w:cs="Arial"/>
          <w:i/>
          <w:spacing w:val="1"/>
          <w:sz w:val="20"/>
        </w:rPr>
        <w:t>o</w:t>
      </w:r>
      <w:r w:rsidRPr="002748FB">
        <w:rPr>
          <w:rFonts w:ascii="Arial" w:hAnsi="Arial" w:cs="Arial"/>
          <w:i/>
          <w:sz w:val="20"/>
        </w:rPr>
        <w:t xml:space="preserve">s a </w:t>
      </w:r>
      <w:r w:rsidRPr="002748FB">
        <w:rPr>
          <w:rFonts w:ascii="Arial" w:hAnsi="Arial" w:cs="Arial"/>
          <w:i/>
          <w:spacing w:val="-1"/>
          <w:sz w:val="20"/>
        </w:rPr>
        <w:t>d</w:t>
      </w:r>
      <w:r w:rsidRPr="002748FB">
        <w:rPr>
          <w:rFonts w:ascii="Arial" w:hAnsi="Arial" w:cs="Arial"/>
          <w:i/>
          <w:sz w:val="20"/>
        </w:rPr>
        <w:t>esa</w:t>
      </w:r>
      <w:r w:rsidRPr="002748FB">
        <w:rPr>
          <w:rFonts w:ascii="Arial" w:hAnsi="Arial" w:cs="Arial"/>
          <w:i/>
          <w:spacing w:val="-2"/>
          <w:sz w:val="20"/>
        </w:rPr>
        <w:t>r</w:t>
      </w:r>
      <w:r w:rsidRPr="002748FB">
        <w:rPr>
          <w:rFonts w:ascii="Arial" w:hAnsi="Arial" w:cs="Arial"/>
          <w:i/>
          <w:sz w:val="20"/>
        </w:rPr>
        <w:t>r</w:t>
      </w:r>
      <w:r w:rsidRPr="002748FB">
        <w:rPr>
          <w:rFonts w:ascii="Arial" w:hAnsi="Arial" w:cs="Arial"/>
          <w:i/>
          <w:spacing w:val="1"/>
          <w:sz w:val="20"/>
        </w:rPr>
        <w:t>o</w:t>
      </w:r>
      <w:r w:rsidRPr="002748FB">
        <w:rPr>
          <w:rFonts w:ascii="Arial" w:hAnsi="Arial" w:cs="Arial"/>
          <w:i/>
          <w:sz w:val="20"/>
        </w:rPr>
        <w:t xml:space="preserve">llar, </w:t>
      </w:r>
      <w:r w:rsidRPr="002748FB">
        <w:rPr>
          <w:rFonts w:ascii="Arial" w:hAnsi="Arial" w:cs="Arial"/>
          <w:i/>
          <w:spacing w:val="-1"/>
          <w:sz w:val="20"/>
        </w:rPr>
        <w:t>d</w:t>
      </w:r>
      <w:r w:rsidRPr="002748FB">
        <w:rPr>
          <w:rFonts w:ascii="Arial" w:hAnsi="Arial" w:cs="Arial"/>
          <w:i/>
          <w:sz w:val="20"/>
        </w:rPr>
        <w:t>eb</w:t>
      </w:r>
      <w:r w:rsidRPr="002748FB">
        <w:rPr>
          <w:rFonts w:ascii="Arial" w:hAnsi="Arial" w:cs="Arial"/>
          <w:i/>
          <w:spacing w:val="-2"/>
          <w:sz w:val="20"/>
        </w:rPr>
        <w:t>e</w:t>
      </w:r>
      <w:r w:rsidRPr="002748FB">
        <w:rPr>
          <w:rFonts w:ascii="Arial" w:hAnsi="Arial" w:cs="Arial"/>
          <w:i/>
          <w:spacing w:val="1"/>
          <w:sz w:val="20"/>
        </w:rPr>
        <w:t>mo</w:t>
      </w:r>
      <w:r w:rsidRPr="002748FB">
        <w:rPr>
          <w:rFonts w:ascii="Arial" w:hAnsi="Arial" w:cs="Arial"/>
          <w:i/>
          <w:sz w:val="20"/>
        </w:rPr>
        <w:t xml:space="preserve">s </w:t>
      </w:r>
      <w:r w:rsidRPr="002748FB">
        <w:rPr>
          <w:rFonts w:ascii="Arial" w:hAnsi="Arial" w:cs="Arial"/>
          <w:i/>
          <w:spacing w:val="-1"/>
          <w:sz w:val="20"/>
        </w:rPr>
        <w:t>h</w:t>
      </w:r>
      <w:r w:rsidRPr="002748FB">
        <w:rPr>
          <w:rFonts w:ascii="Arial" w:hAnsi="Arial" w:cs="Arial"/>
          <w:i/>
          <w:sz w:val="20"/>
        </w:rPr>
        <w:t>a</w:t>
      </w:r>
      <w:r w:rsidRPr="002748FB">
        <w:rPr>
          <w:rFonts w:ascii="Arial" w:hAnsi="Arial" w:cs="Arial"/>
          <w:i/>
          <w:spacing w:val="-2"/>
          <w:sz w:val="20"/>
        </w:rPr>
        <w:t>c</w:t>
      </w:r>
      <w:r w:rsidRPr="002748FB">
        <w:rPr>
          <w:rFonts w:ascii="Arial" w:hAnsi="Arial" w:cs="Arial"/>
          <w:i/>
          <w:sz w:val="20"/>
        </w:rPr>
        <w:t>er</w:t>
      </w:r>
      <w:r w:rsidRPr="002748FB">
        <w:rPr>
          <w:rFonts w:ascii="Arial" w:hAnsi="Arial" w:cs="Arial"/>
          <w:i/>
          <w:spacing w:val="1"/>
          <w:sz w:val="20"/>
        </w:rPr>
        <w:t xml:space="preserve"> </w:t>
      </w:r>
      <w:r w:rsidRPr="002748FB">
        <w:rPr>
          <w:rFonts w:ascii="Arial" w:hAnsi="Arial" w:cs="Arial"/>
          <w:i/>
          <w:spacing w:val="-1"/>
          <w:sz w:val="20"/>
        </w:rPr>
        <w:t>un</w:t>
      </w:r>
      <w:r w:rsidRPr="002748FB">
        <w:rPr>
          <w:rFonts w:ascii="Arial" w:hAnsi="Arial" w:cs="Arial"/>
          <w:i/>
          <w:sz w:val="20"/>
        </w:rPr>
        <w:t>a c</w:t>
      </w:r>
      <w:r w:rsidRPr="002748FB">
        <w:rPr>
          <w:rFonts w:ascii="Arial" w:hAnsi="Arial" w:cs="Arial"/>
          <w:i/>
          <w:spacing w:val="-1"/>
          <w:sz w:val="20"/>
        </w:rPr>
        <w:t>o</w:t>
      </w:r>
      <w:r w:rsidRPr="002748FB">
        <w:rPr>
          <w:rFonts w:ascii="Arial" w:hAnsi="Arial" w:cs="Arial"/>
          <w:i/>
          <w:spacing w:val="1"/>
          <w:sz w:val="20"/>
        </w:rPr>
        <w:t>m</w:t>
      </w:r>
      <w:r w:rsidRPr="002748FB">
        <w:rPr>
          <w:rFonts w:ascii="Arial" w:hAnsi="Arial" w:cs="Arial"/>
          <w:i/>
          <w:spacing w:val="-1"/>
          <w:sz w:val="20"/>
        </w:rPr>
        <w:t>p</w:t>
      </w:r>
      <w:r w:rsidRPr="002748FB">
        <w:rPr>
          <w:rFonts w:ascii="Arial" w:hAnsi="Arial" w:cs="Arial"/>
          <w:i/>
          <w:sz w:val="20"/>
        </w:rPr>
        <w:t>arac</w:t>
      </w:r>
      <w:r w:rsidRPr="002748FB">
        <w:rPr>
          <w:rFonts w:ascii="Arial" w:hAnsi="Arial" w:cs="Arial"/>
          <w:i/>
          <w:spacing w:val="-3"/>
          <w:sz w:val="20"/>
        </w:rPr>
        <w:t>i</w:t>
      </w:r>
      <w:r w:rsidRPr="002748FB">
        <w:rPr>
          <w:rFonts w:ascii="Arial" w:hAnsi="Arial" w:cs="Arial"/>
          <w:i/>
          <w:spacing w:val="1"/>
          <w:sz w:val="20"/>
        </w:rPr>
        <w:t>ó</w:t>
      </w:r>
      <w:r w:rsidRPr="002748FB">
        <w:rPr>
          <w:rFonts w:ascii="Arial" w:hAnsi="Arial" w:cs="Arial"/>
          <w:i/>
          <w:sz w:val="20"/>
        </w:rPr>
        <w:t>n</w:t>
      </w:r>
      <w:r w:rsidRPr="002748FB">
        <w:rPr>
          <w:rFonts w:ascii="Arial" w:hAnsi="Arial" w:cs="Arial"/>
          <w:i/>
          <w:spacing w:val="2"/>
          <w:sz w:val="20"/>
        </w:rPr>
        <w:t xml:space="preserve"> </w:t>
      </w:r>
      <w:r w:rsidRPr="002748FB">
        <w:rPr>
          <w:rFonts w:ascii="Arial" w:hAnsi="Arial" w:cs="Arial"/>
          <w:i/>
          <w:sz w:val="20"/>
        </w:rPr>
        <w:t>ent</w:t>
      </w:r>
      <w:r w:rsidRPr="002748FB">
        <w:rPr>
          <w:rFonts w:ascii="Arial" w:hAnsi="Arial" w:cs="Arial"/>
          <w:i/>
          <w:spacing w:val="-2"/>
          <w:sz w:val="20"/>
        </w:rPr>
        <w:t>r</w:t>
      </w:r>
      <w:r w:rsidRPr="002748FB">
        <w:rPr>
          <w:rFonts w:ascii="Arial" w:hAnsi="Arial" w:cs="Arial"/>
          <w:i/>
          <w:sz w:val="20"/>
        </w:rPr>
        <w:t>e</w:t>
      </w:r>
      <w:r w:rsidRPr="002748FB">
        <w:rPr>
          <w:rFonts w:ascii="Arial" w:hAnsi="Arial" w:cs="Arial"/>
          <w:i/>
          <w:spacing w:val="1"/>
          <w:sz w:val="20"/>
        </w:rPr>
        <w:t xml:space="preserve"> </w:t>
      </w:r>
      <w:r w:rsidRPr="002748FB">
        <w:rPr>
          <w:rFonts w:ascii="Arial" w:hAnsi="Arial" w:cs="Arial"/>
          <w:i/>
          <w:sz w:val="20"/>
        </w:rPr>
        <w:t>t</w:t>
      </w:r>
      <w:r w:rsidRPr="002748FB">
        <w:rPr>
          <w:rFonts w:ascii="Arial" w:hAnsi="Arial" w:cs="Arial"/>
          <w:i/>
          <w:spacing w:val="1"/>
          <w:sz w:val="20"/>
        </w:rPr>
        <w:t>o</w:t>
      </w:r>
      <w:r w:rsidRPr="002748FB">
        <w:rPr>
          <w:rFonts w:ascii="Arial" w:hAnsi="Arial" w:cs="Arial"/>
          <w:i/>
          <w:spacing w:val="-3"/>
          <w:sz w:val="20"/>
        </w:rPr>
        <w:t>d</w:t>
      </w:r>
      <w:r w:rsidRPr="002748FB">
        <w:rPr>
          <w:rFonts w:ascii="Arial" w:hAnsi="Arial" w:cs="Arial"/>
          <w:i/>
          <w:spacing w:val="1"/>
          <w:sz w:val="20"/>
        </w:rPr>
        <w:t>o</w:t>
      </w:r>
      <w:r w:rsidRPr="002748FB">
        <w:rPr>
          <w:rFonts w:ascii="Arial" w:hAnsi="Arial" w:cs="Arial"/>
          <w:i/>
          <w:sz w:val="20"/>
        </w:rPr>
        <w:t>s</w:t>
      </w:r>
      <w:r w:rsidRPr="002748FB">
        <w:rPr>
          <w:rFonts w:ascii="Arial" w:hAnsi="Arial" w:cs="Arial"/>
          <w:i/>
          <w:spacing w:val="3"/>
          <w:sz w:val="20"/>
        </w:rPr>
        <w:t xml:space="preserve"> </w:t>
      </w:r>
      <w:r w:rsidRPr="002748FB">
        <w:rPr>
          <w:rFonts w:ascii="Arial" w:hAnsi="Arial" w:cs="Arial"/>
          <w:i/>
          <w:spacing w:val="-3"/>
          <w:sz w:val="20"/>
        </w:rPr>
        <w:t>l</w:t>
      </w:r>
      <w:r w:rsidRPr="002748FB">
        <w:rPr>
          <w:rFonts w:ascii="Arial" w:hAnsi="Arial" w:cs="Arial"/>
          <w:i/>
          <w:spacing w:val="1"/>
          <w:sz w:val="20"/>
        </w:rPr>
        <w:t>o</w:t>
      </w:r>
      <w:r w:rsidRPr="002748FB">
        <w:rPr>
          <w:rFonts w:ascii="Arial" w:hAnsi="Arial" w:cs="Arial"/>
          <w:i/>
          <w:sz w:val="20"/>
        </w:rPr>
        <w:t>s</w:t>
      </w:r>
      <w:r w:rsidRPr="002748FB">
        <w:rPr>
          <w:rFonts w:ascii="Arial" w:hAnsi="Arial" w:cs="Arial"/>
          <w:i/>
          <w:spacing w:val="3"/>
          <w:sz w:val="20"/>
        </w:rPr>
        <w:t xml:space="preserve"> </w:t>
      </w:r>
      <w:r w:rsidRPr="002748FB">
        <w:rPr>
          <w:rFonts w:ascii="Arial" w:hAnsi="Arial" w:cs="Arial"/>
          <w:i/>
          <w:spacing w:val="-1"/>
          <w:sz w:val="20"/>
        </w:rPr>
        <w:t>p</w:t>
      </w:r>
      <w:r w:rsidRPr="002748FB">
        <w:rPr>
          <w:rFonts w:ascii="Arial" w:hAnsi="Arial" w:cs="Arial"/>
          <w:i/>
          <w:sz w:val="20"/>
        </w:rPr>
        <w:t>a</w:t>
      </w:r>
      <w:r w:rsidRPr="002748FB">
        <w:rPr>
          <w:rFonts w:ascii="Arial" w:hAnsi="Arial" w:cs="Arial"/>
          <w:i/>
          <w:spacing w:val="-1"/>
          <w:sz w:val="20"/>
        </w:rPr>
        <w:t>qu</w:t>
      </w:r>
      <w:r w:rsidRPr="002748FB">
        <w:rPr>
          <w:rFonts w:ascii="Arial" w:hAnsi="Arial" w:cs="Arial"/>
          <w:i/>
          <w:spacing w:val="-2"/>
          <w:sz w:val="20"/>
        </w:rPr>
        <w:t>e</w:t>
      </w:r>
      <w:r w:rsidRPr="002748FB">
        <w:rPr>
          <w:rFonts w:ascii="Arial" w:hAnsi="Arial" w:cs="Arial"/>
          <w:i/>
          <w:sz w:val="20"/>
        </w:rPr>
        <w:t>t</w:t>
      </w:r>
      <w:r w:rsidRPr="002748FB">
        <w:rPr>
          <w:rFonts w:ascii="Arial" w:hAnsi="Arial" w:cs="Arial"/>
          <w:i/>
          <w:spacing w:val="1"/>
          <w:sz w:val="20"/>
        </w:rPr>
        <w:t>e</w:t>
      </w:r>
      <w:r w:rsidRPr="002748FB">
        <w:rPr>
          <w:rFonts w:ascii="Arial" w:hAnsi="Arial" w:cs="Arial"/>
          <w:i/>
          <w:sz w:val="20"/>
        </w:rPr>
        <w:t xml:space="preserve">s </w:t>
      </w:r>
      <w:r w:rsidRPr="002748FB">
        <w:rPr>
          <w:rFonts w:ascii="Arial" w:hAnsi="Arial" w:cs="Arial"/>
          <w:i/>
          <w:spacing w:val="-1"/>
          <w:sz w:val="20"/>
        </w:rPr>
        <w:t>qu</w:t>
      </w:r>
      <w:r w:rsidRPr="002748FB">
        <w:rPr>
          <w:rFonts w:ascii="Arial" w:hAnsi="Arial" w:cs="Arial"/>
          <w:i/>
          <w:sz w:val="20"/>
        </w:rPr>
        <w:t>e</w:t>
      </w:r>
      <w:r w:rsidRPr="002748FB">
        <w:rPr>
          <w:rFonts w:ascii="Arial" w:hAnsi="Arial" w:cs="Arial"/>
          <w:i/>
          <w:spacing w:val="3"/>
          <w:sz w:val="20"/>
        </w:rPr>
        <w:t xml:space="preserve"> </w:t>
      </w:r>
      <w:r w:rsidRPr="002748FB">
        <w:rPr>
          <w:rFonts w:ascii="Arial" w:hAnsi="Arial" w:cs="Arial"/>
          <w:i/>
          <w:sz w:val="20"/>
        </w:rPr>
        <w:t>c</w:t>
      </w:r>
      <w:r w:rsidRPr="002748FB">
        <w:rPr>
          <w:rFonts w:ascii="Arial" w:hAnsi="Arial" w:cs="Arial"/>
          <w:i/>
          <w:spacing w:val="-3"/>
          <w:sz w:val="20"/>
        </w:rPr>
        <w:t>u</w:t>
      </w:r>
      <w:r w:rsidRPr="002748FB">
        <w:rPr>
          <w:rFonts w:ascii="Arial" w:hAnsi="Arial" w:cs="Arial"/>
          <w:i/>
          <w:spacing w:val="1"/>
          <w:sz w:val="20"/>
        </w:rPr>
        <w:t>m</w:t>
      </w:r>
      <w:r w:rsidRPr="002748FB">
        <w:rPr>
          <w:rFonts w:ascii="Arial" w:hAnsi="Arial" w:cs="Arial"/>
          <w:i/>
          <w:spacing w:val="-1"/>
          <w:sz w:val="20"/>
        </w:rPr>
        <w:t>p</w:t>
      </w:r>
      <w:r w:rsidRPr="002748FB">
        <w:rPr>
          <w:rFonts w:ascii="Arial" w:hAnsi="Arial" w:cs="Arial"/>
          <w:i/>
          <w:sz w:val="20"/>
        </w:rPr>
        <w:t>lan</w:t>
      </w:r>
      <w:r w:rsidRPr="002748FB">
        <w:rPr>
          <w:rFonts w:ascii="Arial" w:hAnsi="Arial" w:cs="Arial"/>
          <w:i/>
          <w:spacing w:val="2"/>
          <w:sz w:val="20"/>
        </w:rPr>
        <w:t xml:space="preserve"> </w:t>
      </w:r>
      <w:r w:rsidRPr="002748FB">
        <w:rPr>
          <w:rFonts w:ascii="Arial" w:hAnsi="Arial" w:cs="Arial"/>
          <w:i/>
          <w:spacing w:val="-2"/>
          <w:sz w:val="20"/>
        </w:rPr>
        <w:t>c</w:t>
      </w:r>
      <w:r w:rsidRPr="002748FB">
        <w:rPr>
          <w:rFonts w:ascii="Arial" w:hAnsi="Arial" w:cs="Arial"/>
          <w:i/>
          <w:spacing w:val="1"/>
          <w:sz w:val="20"/>
        </w:rPr>
        <w:t>o</w:t>
      </w:r>
      <w:r w:rsidRPr="002748FB">
        <w:rPr>
          <w:rFonts w:ascii="Arial" w:hAnsi="Arial" w:cs="Arial"/>
          <w:i/>
          <w:sz w:val="20"/>
        </w:rPr>
        <w:t>n</w:t>
      </w:r>
      <w:r w:rsidRPr="002748FB">
        <w:rPr>
          <w:rFonts w:ascii="Arial" w:hAnsi="Arial" w:cs="Arial"/>
          <w:i/>
          <w:spacing w:val="2"/>
          <w:sz w:val="20"/>
        </w:rPr>
        <w:t xml:space="preserve"> </w:t>
      </w:r>
      <w:r w:rsidRPr="002748FB">
        <w:rPr>
          <w:rFonts w:ascii="Arial" w:hAnsi="Arial" w:cs="Arial"/>
          <w:i/>
          <w:sz w:val="20"/>
        </w:rPr>
        <w:t>las c</w:t>
      </w:r>
      <w:r w:rsidRPr="002748FB">
        <w:rPr>
          <w:rFonts w:ascii="Arial" w:hAnsi="Arial" w:cs="Arial"/>
          <w:i/>
          <w:spacing w:val="1"/>
          <w:sz w:val="20"/>
        </w:rPr>
        <w:t>o</w:t>
      </w:r>
      <w:r w:rsidRPr="002748FB">
        <w:rPr>
          <w:rFonts w:ascii="Arial" w:hAnsi="Arial" w:cs="Arial"/>
          <w:i/>
          <w:spacing w:val="-1"/>
          <w:sz w:val="20"/>
        </w:rPr>
        <w:t>nd</w:t>
      </w:r>
      <w:r w:rsidRPr="002748FB">
        <w:rPr>
          <w:rFonts w:ascii="Arial" w:hAnsi="Arial" w:cs="Arial"/>
          <w:i/>
          <w:sz w:val="20"/>
        </w:rPr>
        <w:t>ic</w:t>
      </w:r>
      <w:r w:rsidRPr="002748FB">
        <w:rPr>
          <w:rFonts w:ascii="Arial" w:hAnsi="Arial" w:cs="Arial"/>
          <w:i/>
          <w:spacing w:val="-3"/>
          <w:sz w:val="20"/>
        </w:rPr>
        <w:t>i</w:t>
      </w:r>
      <w:r w:rsidRPr="002748FB">
        <w:rPr>
          <w:rFonts w:ascii="Arial" w:hAnsi="Arial" w:cs="Arial"/>
          <w:i/>
          <w:spacing w:val="1"/>
          <w:sz w:val="20"/>
        </w:rPr>
        <w:t>o</w:t>
      </w:r>
      <w:r w:rsidRPr="002748FB">
        <w:rPr>
          <w:rFonts w:ascii="Arial" w:hAnsi="Arial" w:cs="Arial"/>
          <w:i/>
          <w:spacing w:val="-1"/>
          <w:sz w:val="20"/>
        </w:rPr>
        <w:t>n</w:t>
      </w:r>
      <w:r w:rsidRPr="002748FB">
        <w:rPr>
          <w:rFonts w:ascii="Arial" w:hAnsi="Arial" w:cs="Arial"/>
          <w:i/>
          <w:sz w:val="20"/>
        </w:rPr>
        <w:t>es</w:t>
      </w:r>
      <w:r w:rsidRPr="002748FB">
        <w:rPr>
          <w:rFonts w:ascii="Arial" w:hAnsi="Arial" w:cs="Arial"/>
          <w:i/>
          <w:spacing w:val="1"/>
          <w:sz w:val="20"/>
        </w:rPr>
        <w:t xml:space="preserve"> </w:t>
      </w:r>
      <w:r w:rsidRPr="002748FB">
        <w:rPr>
          <w:rFonts w:ascii="Arial" w:hAnsi="Arial" w:cs="Arial"/>
          <w:i/>
          <w:spacing w:val="-1"/>
          <w:sz w:val="20"/>
        </w:rPr>
        <w:t>qu</w:t>
      </w:r>
      <w:r w:rsidRPr="002748FB">
        <w:rPr>
          <w:rFonts w:ascii="Arial" w:hAnsi="Arial" w:cs="Arial"/>
          <w:i/>
          <w:sz w:val="20"/>
        </w:rPr>
        <w:t>e</w:t>
      </w:r>
      <w:r w:rsidRPr="002748FB">
        <w:rPr>
          <w:rFonts w:ascii="Arial" w:hAnsi="Arial" w:cs="Arial"/>
          <w:i/>
          <w:spacing w:val="3"/>
          <w:sz w:val="20"/>
        </w:rPr>
        <w:t xml:space="preserve"> </w:t>
      </w:r>
      <w:r w:rsidRPr="002748FB">
        <w:rPr>
          <w:rFonts w:ascii="Arial" w:hAnsi="Arial" w:cs="Arial"/>
          <w:i/>
          <w:spacing w:val="-3"/>
          <w:sz w:val="20"/>
        </w:rPr>
        <w:t>r</w:t>
      </w:r>
      <w:r w:rsidRPr="002748FB">
        <w:rPr>
          <w:rFonts w:ascii="Arial" w:hAnsi="Arial" w:cs="Arial"/>
          <w:i/>
          <w:sz w:val="20"/>
        </w:rPr>
        <w:t>e</w:t>
      </w:r>
      <w:r w:rsidRPr="002748FB">
        <w:rPr>
          <w:rFonts w:ascii="Arial" w:hAnsi="Arial" w:cs="Arial"/>
          <w:i/>
          <w:spacing w:val="-3"/>
          <w:sz w:val="20"/>
        </w:rPr>
        <w:t>q</w:t>
      </w:r>
      <w:r w:rsidRPr="002748FB">
        <w:rPr>
          <w:rFonts w:ascii="Arial" w:hAnsi="Arial" w:cs="Arial"/>
          <w:i/>
          <w:spacing w:val="-1"/>
          <w:sz w:val="20"/>
        </w:rPr>
        <w:t>u</w:t>
      </w:r>
      <w:r w:rsidRPr="002748FB">
        <w:rPr>
          <w:rFonts w:ascii="Arial" w:hAnsi="Arial" w:cs="Arial"/>
          <w:i/>
          <w:sz w:val="20"/>
        </w:rPr>
        <w:t>eri</w:t>
      </w:r>
      <w:r w:rsidRPr="002748FB">
        <w:rPr>
          <w:rFonts w:ascii="Arial" w:hAnsi="Arial" w:cs="Arial"/>
          <w:i/>
          <w:spacing w:val="-1"/>
          <w:sz w:val="20"/>
        </w:rPr>
        <w:t>m</w:t>
      </w:r>
      <w:r w:rsidRPr="002748FB">
        <w:rPr>
          <w:rFonts w:ascii="Arial" w:hAnsi="Arial" w:cs="Arial"/>
          <w:i/>
          <w:spacing w:val="1"/>
          <w:sz w:val="20"/>
        </w:rPr>
        <w:t>o</w:t>
      </w:r>
      <w:r w:rsidRPr="002748FB">
        <w:rPr>
          <w:rFonts w:ascii="Arial" w:hAnsi="Arial" w:cs="Arial"/>
          <w:i/>
          <w:sz w:val="20"/>
        </w:rPr>
        <w:t>s y</w:t>
      </w:r>
      <w:r w:rsidRPr="002748FB">
        <w:rPr>
          <w:rFonts w:ascii="Arial" w:hAnsi="Arial" w:cs="Arial"/>
          <w:i/>
          <w:spacing w:val="4"/>
          <w:sz w:val="20"/>
        </w:rPr>
        <w:t xml:space="preserve"> </w:t>
      </w:r>
      <w:r w:rsidRPr="002748FB">
        <w:rPr>
          <w:rFonts w:ascii="Arial" w:hAnsi="Arial" w:cs="Arial"/>
          <w:i/>
          <w:sz w:val="20"/>
        </w:rPr>
        <w:t>así e</w:t>
      </w:r>
      <w:r w:rsidRPr="002748FB">
        <w:rPr>
          <w:rFonts w:ascii="Arial" w:hAnsi="Arial" w:cs="Arial"/>
          <w:i/>
          <w:spacing w:val="-2"/>
          <w:sz w:val="20"/>
        </w:rPr>
        <w:t>l</w:t>
      </w:r>
      <w:r w:rsidRPr="002748FB">
        <w:rPr>
          <w:rFonts w:ascii="Arial" w:hAnsi="Arial" w:cs="Arial"/>
          <w:i/>
          <w:sz w:val="20"/>
        </w:rPr>
        <w:t>egir</w:t>
      </w:r>
      <w:r w:rsidRPr="002748FB">
        <w:rPr>
          <w:rFonts w:ascii="Arial" w:hAnsi="Arial" w:cs="Arial"/>
          <w:i/>
          <w:spacing w:val="3"/>
          <w:sz w:val="20"/>
        </w:rPr>
        <w:t xml:space="preserve"> </w:t>
      </w:r>
      <w:r w:rsidRPr="002748FB">
        <w:rPr>
          <w:rFonts w:ascii="Arial" w:hAnsi="Arial" w:cs="Arial"/>
          <w:i/>
          <w:sz w:val="20"/>
        </w:rPr>
        <w:t>el</w:t>
      </w:r>
      <w:r w:rsidRPr="002748FB">
        <w:rPr>
          <w:rFonts w:ascii="Arial" w:hAnsi="Arial" w:cs="Arial"/>
          <w:i/>
          <w:spacing w:val="1"/>
          <w:sz w:val="20"/>
        </w:rPr>
        <w:t xml:space="preserve"> </w:t>
      </w:r>
      <w:r w:rsidRPr="002748FB">
        <w:rPr>
          <w:rFonts w:ascii="Arial" w:hAnsi="Arial" w:cs="Arial"/>
          <w:i/>
          <w:spacing w:val="-1"/>
          <w:sz w:val="20"/>
        </w:rPr>
        <w:t>m</w:t>
      </w:r>
      <w:r w:rsidRPr="002748FB">
        <w:rPr>
          <w:rFonts w:ascii="Arial" w:hAnsi="Arial" w:cs="Arial"/>
          <w:i/>
          <w:sz w:val="20"/>
        </w:rPr>
        <w:t>ás a</w:t>
      </w:r>
      <w:r w:rsidRPr="002748FB">
        <w:rPr>
          <w:rFonts w:ascii="Arial" w:hAnsi="Arial" w:cs="Arial"/>
          <w:i/>
          <w:spacing w:val="-1"/>
          <w:sz w:val="20"/>
        </w:rPr>
        <w:t>p</w:t>
      </w:r>
      <w:r w:rsidRPr="002748FB">
        <w:rPr>
          <w:rFonts w:ascii="Arial" w:hAnsi="Arial" w:cs="Arial"/>
          <w:i/>
          <w:sz w:val="20"/>
        </w:rPr>
        <w:t>t</w:t>
      </w:r>
      <w:r w:rsidRPr="002748FB">
        <w:rPr>
          <w:rFonts w:ascii="Arial" w:hAnsi="Arial" w:cs="Arial"/>
          <w:i/>
          <w:spacing w:val="1"/>
          <w:sz w:val="20"/>
        </w:rPr>
        <w:t>o</w:t>
      </w:r>
      <w:r w:rsidRPr="002748FB">
        <w:rPr>
          <w:rFonts w:ascii="Arial" w:hAnsi="Arial" w:cs="Arial"/>
          <w:i/>
          <w:sz w:val="20"/>
        </w:rPr>
        <w:t>.</w:t>
      </w:r>
    </w:p>
    <w:p w14:paraId="3FA5D516" w14:textId="77777777" w:rsidR="002748FB" w:rsidRPr="002748FB" w:rsidRDefault="002748FB" w:rsidP="002748FB">
      <w:pPr>
        <w:pStyle w:val="Sinespaciado"/>
        <w:rPr>
          <w:rFonts w:ascii="Arial" w:hAnsi="Arial" w:cs="Arial"/>
          <w:i/>
          <w:sz w:val="18"/>
          <w:szCs w:val="20"/>
        </w:rPr>
      </w:pPr>
    </w:p>
    <w:p w14:paraId="57EC7A2B" w14:textId="08393FEC" w:rsidR="002748FB" w:rsidRDefault="002748FB" w:rsidP="002748FB">
      <w:pPr>
        <w:pStyle w:val="Sinespaciado"/>
        <w:numPr>
          <w:ilvl w:val="0"/>
          <w:numId w:val="14"/>
        </w:numPr>
        <w:rPr>
          <w:rFonts w:ascii="Arial" w:hAnsi="Arial" w:cs="Arial"/>
          <w:i/>
          <w:sz w:val="20"/>
        </w:rPr>
      </w:pPr>
      <w:r w:rsidRPr="002748FB">
        <w:rPr>
          <w:rFonts w:ascii="Arial" w:hAnsi="Arial" w:cs="Arial"/>
          <w:i/>
          <w:spacing w:val="1"/>
          <w:sz w:val="20"/>
        </w:rPr>
        <w:t>¿</w:t>
      </w:r>
      <w:r w:rsidRPr="002748FB">
        <w:rPr>
          <w:rFonts w:ascii="Arial" w:hAnsi="Arial" w:cs="Arial"/>
          <w:i/>
          <w:sz w:val="20"/>
        </w:rPr>
        <w:t>Qué</w:t>
      </w:r>
      <w:r w:rsidRPr="002748FB">
        <w:rPr>
          <w:rFonts w:ascii="Arial" w:hAnsi="Arial" w:cs="Arial"/>
          <w:i/>
          <w:spacing w:val="-2"/>
          <w:sz w:val="20"/>
        </w:rPr>
        <w:t xml:space="preserve"> </w:t>
      </w:r>
      <w:r w:rsidRPr="002748FB">
        <w:rPr>
          <w:rFonts w:ascii="Arial" w:hAnsi="Arial" w:cs="Arial"/>
          <w:i/>
          <w:sz w:val="20"/>
        </w:rPr>
        <w:t>tra</w:t>
      </w:r>
      <w:r w:rsidRPr="002748FB">
        <w:rPr>
          <w:rFonts w:ascii="Arial" w:hAnsi="Arial" w:cs="Arial"/>
          <w:i/>
          <w:spacing w:val="-1"/>
          <w:sz w:val="20"/>
        </w:rPr>
        <w:t>n</w:t>
      </w:r>
      <w:r w:rsidRPr="002748FB">
        <w:rPr>
          <w:rFonts w:ascii="Arial" w:hAnsi="Arial" w:cs="Arial"/>
          <w:i/>
          <w:sz w:val="20"/>
        </w:rPr>
        <w:t>sacc</w:t>
      </w:r>
      <w:r w:rsidRPr="002748FB">
        <w:rPr>
          <w:rFonts w:ascii="Arial" w:hAnsi="Arial" w:cs="Arial"/>
          <w:i/>
          <w:spacing w:val="-2"/>
          <w:sz w:val="20"/>
        </w:rPr>
        <w:t>i</w:t>
      </w:r>
      <w:r w:rsidRPr="002748FB">
        <w:rPr>
          <w:rFonts w:ascii="Arial" w:hAnsi="Arial" w:cs="Arial"/>
          <w:i/>
          <w:spacing w:val="1"/>
          <w:sz w:val="20"/>
        </w:rPr>
        <w:t>o</w:t>
      </w:r>
      <w:r w:rsidRPr="002748FB">
        <w:rPr>
          <w:rFonts w:ascii="Arial" w:hAnsi="Arial" w:cs="Arial"/>
          <w:i/>
          <w:spacing w:val="-1"/>
          <w:sz w:val="20"/>
        </w:rPr>
        <w:t>n</w:t>
      </w:r>
      <w:r w:rsidRPr="002748FB">
        <w:rPr>
          <w:rFonts w:ascii="Arial" w:hAnsi="Arial" w:cs="Arial"/>
          <w:i/>
          <w:sz w:val="20"/>
        </w:rPr>
        <w:t>es</w:t>
      </w:r>
      <w:r w:rsidRPr="002748FB">
        <w:rPr>
          <w:rFonts w:ascii="Arial" w:hAnsi="Arial" w:cs="Arial"/>
          <w:i/>
          <w:spacing w:val="-2"/>
          <w:sz w:val="20"/>
        </w:rPr>
        <w:t xml:space="preserve"> </w:t>
      </w:r>
      <w:r w:rsidRPr="002748FB">
        <w:rPr>
          <w:rFonts w:ascii="Arial" w:hAnsi="Arial" w:cs="Arial"/>
          <w:i/>
          <w:sz w:val="20"/>
        </w:rPr>
        <w:t>y</w:t>
      </w:r>
      <w:r w:rsidRPr="002748FB">
        <w:rPr>
          <w:rFonts w:ascii="Arial" w:hAnsi="Arial" w:cs="Arial"/>
          <w:i/>
          <w:spacing w:val="1"/>
          <w:sz w:val="20"/>
        </w:rPr>
        <w:t xml:space="preserve"> </w:t>
      </w:r>
      <w:r w:rsidRPr="002748FB">
        <w:rPr>
          <w:rFonts w:ascii="Arial" w:hAnsi="Arial" w:cs="Arial"/>
          <w:i/>
          <w:sz w:val="20"/>
        </w:rPr>
        <w:t>q</w:t>
      </w:r>
      <w:r w:rsidRPr="002748FB">
        <w:rPr>
          <w:rFonts w:ascii="Arial" w:hAnsi="Arial" w:cs="Arial"/>
          <w:i/>
          <w:spacing w:val="-1"/>
          <w:sz w:val="20"/>
        </w:rPr>
        <w:t>u</w:t>
      </w:r>
      <w:r w:rsidRPr="002748FB">
        <w:rPr>
          <w:rFonts w:ascii="Arial" w:hAnsi="Arial" w:cs="Arial"/>
          <w:i/>
          <w:sz w:val="20"/>
        </w:rPr>
        <w:t>e</w:t>
      </w:r>
      <w:r w:rsidRPr="002748FB">
        <w:rPr>
          <w:rFonts w:ascii="Arial" w:hAnsi="Arial" w:cs="Arial"/>
          <w:i/>
          <w:spacing w:val="-2"/>
          <w:sz w:val="20"/>
        </w:rPr>
        <w:t xml:space="preserve"> t</w:t>
      </w:r>
      <w:r w:rsidRPr="002748FB">
        <w:rPr>
          <w:rFonts w:ascii="Arial" w:hAnsi="Arial" w:cs="Arial"/>
          <w:i/>
          <w:sz w:val="20"/>
        </w:rPr>
        <w:t>i</w:t>
      </w:r>
      <w:r w:rsidRPr="002748FB">
        <w:rPr>
          <w:rFonts w:ascii="Arial" w:hAnsi="Arial" w:cs="Arial"/>
          <w:i/>
          <w:spacing w:val="-1"/>
          <w:sz w:val="20"/>
        </w:rPr>
        <w:t>p</w:t>
      </w:r>
      <w:r w:rsidRPr="002748FB">
        <w:rPr>
          <w:rFonts w:ascii="Arial" w:hAnsi="Arial" w:cs="Arial"/>
          <w:i/>
          <w:spacing w:val="1"/>
          <w:sz w:val="20"/>
        </w:rPr>
        <w:t>o</w:t>
      </w:r>
      <w:r w:rsidRPr="002748FB">
        <w:rPr>
          <w:rFonts w:ascii="Arial" w:hAnsi="Arial" w:cs="Arial"/>
          <w:i/>
          <w:sz w:val="20"/>
        </w:rPr>
        <w:t>s de</w:t>
      </w:r>
      <w:r w:rsidRPr="002748FB">
        <w:rPr>
          <w:rFonts w:ascii="Arial" w:hAnsi="Arial" w:cs="Arial"/>
          <w:i/>
          <w:spacing w:val="1"/>
          <w:sz w:val="20"/>
        </w:rPr>
        <w:t xml:space="preserve"> </w:t>
      </w:r>
      <w:r w:rsidRPr="002748FB">
        <w:rPr>
          <w:rFonts w:ascii="Arial" w:hAnsi="Arial" w:cs="Arial"/>
          <w:i/>
          <w:spacing w:val="-1"/>
          <w:sz w:val="20"/>
        </w:rPr>
        <w:t>d</w:t>
      </w:r>
      <w:r w:rsidRPr="002748FB">
        <w:rPr>
          <w:rFonts w:ascii="Arial" w:hAnsi="Arial" w:cs="Arial"/>
          <w:i/>
          <w:spacing w:val="-3"/>
          <w:sz w:val="20"/>
        </w:rPr>
        <w:t>a</w:t>
      </w:r>
      <w:r w:rsidRPr="002748FB">
        <w:rPr>
          <w:rFonts w:ascii="Arial" w:hAnsi="Arial" w:cs="Arial"/>
          <w:i/>
          <w:sz w:val="20"/>
        </w:rPr>
        <w:t>t</w:t>
      </w:r>
      <w:r w:rsidRPr="002748FB">
        <w:rPr>
          <w:rFonts w:ascii="Arial" w:hAnsi="Arial" w:cs="Arial"/>
          <w:i/>
          <w:spacing w:val="1"/>
          <w:sz w:val="20"/>
        </w:rPr>
        <w:t>o</w:t>
      </w:r>
      <w:r w:rsidRPr="002748FB">
        <w:rPr>
          <w:rFonts w:ascii="Arial" w:hAnsi="Arial" w:cs="Arial"/>
          <w:i/>
          <w:sz w:val="20"/>
        </w:rPr>
        <w:t>s</w:t>
      </w:r>
      <w:r w:rsidRPr="002748FB">
        <w:rPr>
          <w:rFonts w:ascii="Arial" w:hAnsi="Arial" w:cs="Arial"/>
          <w:i/>
          <w:spacing w:val="-2"/>
          <w:sz w:val="20"/>
        </w:rPr>
        <w:t xml:space="preserve"> </w:t>
      </w:r>
      <w:r w:rsidRPr="002748FB">
        <w:rPr>
          <w:rFonts w:ascii="Arial" w:hAnsi="Arial" w:cs="Arial"/>
          <w:i/>
          <w:spacing w:val="1"/>
          <w:sz w:val="20"/>
        </w:rPr>
        <w:t>v</w:t>
      </w:r>
      <w:r w:rsidRPr="002748FB">
        <w:rPr>
          <w:rFonts w:ascii="Arial" w:hAnsi="Arial" w:cs="Arial"/>
          <w:i/>
          <w:spacing w:val="-3"/>
          <w:sz w:val="20"/>
        </w:rPr>
        <w:t>a</w:t>
      </w:r>
      <w:r w:rsidRPr="002748FB">
        <w:rPr>
          <w:rFonts w:ascii="Arial" w:hAnsi="Arial" w:cs="Arial"/>
          <w:i/>
          <w:spacing w:val="-1"/>
          <w:sz w:val="20"/>
        </w:rPr>
        <w:t>m</w:t>
      </w:r>
      <w:r w:rsidRPr="002748FB">
        <w:rPr>
          <w:rFonts w:ascii="Arial" w:hAnsi="Arial" w:cs="Arial"/>
          <w:i/>
          <w:spacing w:val="1"/>
          <w:sz w:val="20"/>
        </w:rPr>
        <w:t>o</w:t>
      </w:r>
      <w:r w:rsidRPr="002748FB">
        <w:rPr>
          <w:rFonts w:ascii="Arial" w:hAnsi="Arial" w:cs="Arial"/>
          <w:i/>
          <w:sz w:val="20"/>
        </w:rPr>
        <w:t>s a</w:t>
      </w:r>
      <w:r w:rsidRPr="002748FB">
        <w:rPr>
          <w:rFonts w:ascii="Arial" w:hAnsi="Arial" w:cs="Arial"/>
          <w:i/>
          <w:spacing w:val="-2"/>
          <w:sz w:val="20"/>
        </w:rPr>
        <w:t xml:space="preserve"> </w:t>
      </w:r>
      <w:r w:rsidRPr="002748FB">
        <w:rPr>
          <w:rFonts w:ascii="Arial" w:hAnsi="Arial" w:cs="Arial"/>
          <w:i/>
          <w:spacing w:val="2"/>
          <w:sz w:val="20"/>
        </w:rPr>
        <w:t>m</w:t>
      </w:r>
      <w:r w:rsidRPr="002748FB">
        <w:rPr>
          <w:rFonts w:ascii="Arial" w:hAnsi="Arial" w:cs="Arial"/>
          <w:i/>
          <w:sz w:val="20"/>
        </w:rPr>
        <w:t>a</w:t>
      </w:r>
      <w:r w:rsidRPr="002748FB">
        <w:rPr>
          <w:rFonts w:ascii="Arial" w:hAnsi="Arial" w:cs="Arial"/>
          <w:i/>
          <w:spacing w:val="-3"/>
          <w:sz w:val="20"/>
        </w:rPr>
        <w:t>n</w:t>
      </w:r>
      <w:r w:rsidRPr="002748FB">
        <w:rPr>
          <w:rFonts w:ascii="Arial" w:hAnsi="Arial" w:cs="Arial"/>
          <w:i/>
          <w:sz w:val="20"/>
        </w:rPr>
        <w:t>ejar?</w:t>
      </w:r>
    </w:p>
    <w:p w14:paraId="17560093" w14:textId="5960D7F3" w:rsidR="00342614" w:rsidRDefault="00342614" w:rsidP="00342614">
      <w:pPr>
        <w:pStyle w:val="Sinespaciado"/>
        <w:rPr>
          <w:rFonts w:ascii="Arial" w:hAnsi="Arial" w:cs="Arial"/>
          <w:i/>
          <w:sz w:val="20"/>
        </w:rPr>
      </w:pPr>
    </w:p>
    <w:p w14:paraId="7349693B" w14:textId="51BA517E" w:rsidR="00342614" w:rsidRDefault="00342614" w:rsidP="00342614">
      <w:pPr>
        <w:pStyle w:val="Sinespaciado"/>
        <w:rPr>
          <w:rFonts w:ascii="Arial" w:hAnsi="Arial" w:cs="Arial"/>
          <w:i/>
          <w:sz w:val="20"/>
        </w:rPr>
      </w:pPr>
      <w:r>
        <w:rPr>
          <w:rFonts w:ascii="Arial" w:hAnsi="Arial" w:cs="Arial"/>
          <w:i/>
          <w:sz w:val="20"/>
        </w:rPr>
        <w:t xml:space="preserve">Las transacciones que vamos a manejar son las siguientes: </w:t>
      </w:r>
    </w:p>
    <w:p w14:paraId="06FCFE9C" w14:textId="77777777" w:rsidR="00246AB9" w:rsidRDefault="00246AB9" w:rsidP="00246AB9">
      <w:pPr>
        <w:pStyle w:val="Sinespaciado"/>
        <w:ind w:left="720"/>
        <w:rPr>
          <w:rFonts w:ascii="Arial" w:hAnsi="Arial" w:cs="Arial"/>
          <w:i/>
          <w:sz w:val="20"/>
        </w:rPr>
      </w:pPr>
    </w:p>
    <w:p w14:paraId="7FE9DB6A" w14:textId="378B83FB" w:rsidR="00CA7CB4" w:rsidRPr="00680312" w:rsidRDefault="005904AB" w:rsidP="00342614">
      <w:pPr>
        <w:pStyle w:val="Sinespaciado"/>
        <w:numPr>
          <w:ilvl w:val="0"/>
          <w:numId w:val="3"/>
        </w:numPr>
        <w:rPr>
          <w:rFonts w:ascii="Arial" w:hAnsi="Arial" w:cs="Arial"/>
          <w:b/>
          <w:bCs/>
          <w:i/>
          <w:sz w:val="20"/>
        </w:rPr>
      </w:pPr>
      <w:r w:rsidRPr="00680312">
        <w:rPr>
          <w:rFonts w:ascii="Arial" w:hAnsi="Arial" w:cs="Arial"/>
          <w:b/>
          <w:bCs/>
          <w:i/>
          <w:sz w:val="20"/>
        </w:rPr>
        <w:t xml:space="preserve">Registro </w:t>
      </w:r>
    </w:p>
    <w:p w14:paraId="7E5313DD" w14:textId="2DB379FE" w:rsidR="005904AB" w:rsidRPr="00680312" w:rsidRDefault="000A4FAB" w:rsidP="00342614">
      <w:pPr>
        <w:pStyle w:val="Sinespaciado"/>
        <w:numPr>
          <w:ilvl w:val="0"/>
          <w:numId w:val="3"/>
        </w:numPr>
        <w:rPr>
          <w:rFonts w:ascii="Arial" w:hAnsi="Arial" w:cs="Arial"/>
          <w:b/>
          <w:bCs/>
          <w:i/>
          <w:sz w:val="20"/>
        </w:rPr>
      </w:pPr>
      <w:r w:rsidRPr="00680312">
        <w:rPr>
          <w:rFonts w:ascii="Arial" w:hAnsi="Arial" w:cs="Arial"/>
          <w:b/>
          <w:bCs/>
          <w:i/>
          <w:sz w:val="20"/>
        </w:rPr>
        <w:t xml:space="preserve">Ingreso </w:t>
      </w:r>
    </w:p>
    <w:p w14:paraId="595BD67F" w14:textId="13C84384" w:rsidR="000A4FAB" w:rsidRPr="00680312" w:rsidRDefault="000A4FAB" w:rsidP="00342614">
      <w:pPr>
        <w:pStyle w:val="Sinespaciado"/>
        <w:numPr>
          <w:ilvl w:val="0"/>
          <w:numId w:val="3"/>
        </w:numPr>
        <w:rPr>
          <w:rFonts w:ascii="Arial" w:hAnsi="Arial" w:cs="Arial"/>
          <w:b/>
          <w:bCs/>
          <w:i/>
          <w:sz w:val="20"/>
        </w:rPr>
      </w:pPr>
      <w:r w:rsidRPr="00680312">
        <w:rPr>
          <w:rFonts w:ascii="Arial" w:hAnsi="Arial" w:cs="Arial"/>
          <w:b/>
          <w:bCs/>
          <w:i/>
          <w:sz w:val="20"/>
        </w:rPr>
        <w:t>Creación</w:t>
      </w:r>
    </w:p>
    <w:p w14:paraId="04D2D727" w14:textId="30A2546F" w:rsidR="000A4FAB" w:rsidRPr="00680312" w:rsidRDefault="003E614D" w:rsidP="00342614">
      <w:pPr>
        <w:pStyle w:val="Sinespaciado"/>
        <w:numPr>
          <w:ilvl w:val="0"/>
          <w:numId w:val="3"/>
        </w:numPr>
        <w:rPr>
          <w:rFonts w:ascii="Arial" w:hAnsi="Arial" w:cs="Arial"/>
          <w:b/>
          <w:bCs/>
          <w:i/>
          <w:sz w:val="20"/>
        </w:rPr>
      </w:pPr>
      <w:r w:rsidRPr="00680312">
        <w:rPr>
          <w:rFonts w:ascii="Arial" w:hAnsi="Arial" w:cs="Arial"/>
          <w:b/>
          <w:bCs/>
          <w:i/>
          <w:sz w:val="20"/>
        </w:rPr>
        <w:t>Modificación</w:t>
      </w:r>
    </w:p>
    <w:p w14:paraId="30637035" w14:textId="3D8E2D22" w:rsidR="000A4FAB" w:rsidRPr="00680312" w:rsidRDefault="003E614D" w:rsidP="005D446C">
      <w:pPr>
        <w:pStyle w:val="Sinespaciado"/>
        <w:numPr>
          <w:ilvl w:val="0"/>
          <w:numId w:val="3"/>
        </w:numPr>
        <w:rPr>
          <w:rFonts w:ascii="Arial" w:hAnsi="Arial" w:cs="Arial"/>
          <w:b/>
          <w:bCs/>
          <w:i/>
          <w:sz w:val="20"/>
        </w:rPr>
      </w:pPr>
      <w:r w:rsidRPr="00680312">
        <w:rPr>
          <w:rFonts w:ascii="Arial" w:hAnsi="Arial" w:cs="Arial"/>
          <w:b/>
          <w:bCs/>
          <w:i/>
          <w:sz w:val="20"/>
        </w:rPr>
        <w:t>Eliminació</w:t>
      </w:r>
      <w:r w:rsidR="005D446C" w:rsidRPr="00680312">
        <w:rPr>
          <w:rFonts w:ascii="Arial" w:hAnsi="Arial" w:cs="Arial"/>
          <w:b/>
          <w:bCs/>
          <w:i/>
          <w:sz w:val="20"/>
        </w:rPr>
        <w:t>n</w:t>
      </w:r>
    </w:p>
    <w:p w14:paraId="43A7EC43" w14:textId="1C1F9B16" w:rsidR="00342614" w:rsidRPr="00680312" w:rsidRDefault="00342614" w:rsidP="00342614">
      <w:pPr>
        <w:pStyle w:val="Sinespaciado"/>
        <w:rPr>
          <w:rFonts w:ascii="Arial" w:hAnsi="Arial" w:cs="Arial"/>
          <w:b/>
          <w:bCs/>
          <w:i/>
          <w:sz w:val="20"/>
        </w:rPr>
      </w:pPr>
    </w:p>
    <w:p w14:paraId="038D5F2E" w14:textId="2AA47673" w:rsidR="00342614" w:rsidRDefault="00427157" w:rsidP="00342614">
      <w:pPr>
        <w:pStyle w:val="Sinespaciado"/>
        <w:rPr>
          <w:rFonts w:ascii="Arial" w:hAnsi="Arial" w:cs="Arial"/>
          <w:i/>
          <w:sz w:val="20"/>
        </w:rPr>
      </w:pPr>
      <w:r>
        <w:rPr>
          <w:rFonts w:ascii="Arial" w:hAnsi="Arial" w:cs="Arial"/>
          <w:i/>
          <w:sz w:val="20"/>
        </w:rPr>
        <w:t xml:space="preserve">Tipos de datos: </w:t>
      </w:r>
    </w:p>
    <w:p w14:paraId="0260F4E5" w14:textId="0BB0D824" w:rsidR="00427157" w:rsidRPr="00680312" w:rsidRDefault="00427157" w:rsidP="00342614">
      <w:pPr>
        <w:pStyle w:val="Sinespaciado"/>
        <w:rPr>
          <w:rFonts w:ascii="Arial" w:hAnsi="Arial" w:cs="Arial"/>
          <w:b/>
          <w:bCs/>
          <w:i/>
          <w:sz w:val="20"/>
        </w:rPr>
      </w:pPr>
    </w:p>
    <w:p w14:paraId="735E8212" w14:textId="7B990E28" w:rsidR="00427157" w:rsidRPr="00680312" w:rsidRDefault="002D60CA" w:rsidP="00D64516">
      <w:pPr>
        <w:pStyle w:val="Sinespaciado"/>
        <w:numPr>
          <w:ilvl w:val="0"/>
          <w:numId w:val="18"/>
        </w:numPr>
        <w:rPr>
          <w:rFonts w:ascii="Arial" w:hAnsi="Arial" w:cs="Arial"/>
          <w:b/>
          <w:bCs/>
          <w:i/>
          <w:sz w:val="20"/>
        </w:rPr>
      </w:pPr>
      <w:r w:rsidRPr="00680312">
        <w:rPr>
          <w:rFonts w:ascii="Arial" w:hAnsi="Arial" w:cs="Arial"/>
          <w:b/>
          <w:bCs/>
          <w:i/>
          <w:sz w:val="20"/>
        </w:rPr>
        <w:t xml:space="preserve">Vacrhar </w:t>
      </w:r>
    </w:p>
    <w:p w14:paraId="39C10320" w14:textId="112F3711" w:rsidR="002D60CA" w:rsidRPr="00680312" w:rsidRDefault="002D60CA" w:rsidP="00D64516">
      <w:pPr>
        <w:pStyle w:val="Sinespaciado"/>
        <w:numPr>
          <w:ilvl w:val="0"/>
          <w:numId w:val="18"/>
        </w:numPr>
        <w:rPr>
          <w:rFonts w:ascii="Arial" w:hAnsi="Arial" w:cs="Arial"/>
          <w:b/>
          <w:bCs/>
          <w:i/>
          <w:sz w:val="20"/>
        </w:rPr>
      </w:pPr>
      <w:r w:rsidRPr="00680312">
        <w:rPr>
          <w:rFonts w:ascii="Arial" w:hAnsi="Arial" w:cs="Arial"/>
          <w:b/>
          <w:bCs/>
          <w:i/>
          <w:sz w:val="20"/>
        </w:rPr>
        <w:t>Bo</w:t>
      </w:r>
      <w:r w:rsidR="00D64516" w:rsidRPr="00680312">
        <w:rPr>
          <w:rFonts w:ascii="Arial" w:hAnsi="Arial" w:cs="Arial"/>
          <w:b/>
          <w:bCs/>
          <w:i/>
          <w:sz w:val="20"/>
        </w:rPr>
        <w:t>o</w:t>
      </w:r>
      <w:r w:rsidRPr="00680312">
        <w:rPr>
          <w:rFonts w:ascii="Arial" w:hAnsi="Arial" w:cs="Arial"/>
          <w:b/>
          <w:bCs/>
          <w:i/>
          <w:sz w:val="20"/>
        </w:rPr>
        <w:t xml:space="preserve">lean </w:t>
      </w:r>
    </w:p>
    <w:p w14:paraId="7DFBBB3D" w14:textId="25C3CE8F" w:rsidR="002D60CA" w:rsidRPr="00680312" w:rsidRDefault="002D60CA" w:rsidP="00D64516">
      <w:pPr>
        <w:pStyle w:val="Sinespaciado"/>
        <w:numPr>
          <w:ilvl w:val="0"/>
          <w:numId w:val="18"/>
        </w:numPr>
        <w:rPr>
          <w:rFonts w:ascii="Arial" w:hAnsi="Arial" w:cs="Arial"/>
          <w:b/>
          <w:bCs/>
          <w:i/>
          <w:sz w:val="20"/>
        </w:rPr>
      </w:pPr>
      <w:r w:rsidRPr="00680312">
        <w:rPr>
          <w:rFonts w:ascii="Arial" w:hAnsi="Arial" w:cs="Arial"/>
          <w:b/>
          <w:bCs/>
          <w:i/>
          <w:sz w:val="20"/>
        </w:rPr>
        <w:t>Date</w:t>
      </w:r>
    </w:p>
    <w:p w14:paraId="63D7FC5E" w14:textId="5BA9546E" w:rsidR="002D60CA" w:rsidRPr="00680312" w:rsidRDefault="002D60CA" w:rsidP="00D64516">
      <w:pPr>
        <w:pStyle w:val="Sinespaciado"/>
        <w:numPr>
          <w:ilvl w:val="0"/>
          <w:numId w:val="18"/>
        </w:numPr>
        <w:rPr>
          <w:rFonts w:ascii="Arial" w:hAnsi="Arial" w:cs="Arial"/>
          <w:b/>
          <w:bCs/>
          <w:i/>
          <w:sz w:val="20"/>
        </w:rPr>
      </w:pPr>
      <w:r w:rsidRPr="00680312">
        <w:rPr>
          <w:rFonts w:ascii="Arial" w:hAnsi="Arial" w:cs="Arial"/>
          <w:b/>
          <w:bCs/>
          <w:i/>
          <w:sz w:val="20"/>
        </w:rPr>
        <w:t>Integer</w:t>
      </w:r>
    </w:p>
    <w:p w14:paraId="19EF7E2D" w14:textId="77777777" w:rsidR="000A4FAB" w:rsidRPr="002748FB" w:rsidRDefault="000A4FAB" w:rsidP="00CA7CB4">
      <w:pPr>
        <w:pStyle w:val="Sinespaciado"/>
        <w:rPr>
          <w:rFonts w:ascii="Arial" w:hAnsi="Arial" w:cs="Arial"/>
          <w:i/>
          <w:sz w:val="20"/>
        </w:rPr>
      </w:pPr>
    </w:p>
    <w:p w14:paraId="2617A0E9" w14:textId="77777777" w:rsidR="002748FB" w:rsidRPr="002748FB" w:rsidRDefault="002748FB" w:rsidP="002748FB">
      <w:pPr>
        <w:pStyle w:val="Sinespaciado"/>
        <w:rPr>
          <w:rFonts w:ascii="Arial" w:hAnsi="Arial" w:cs="Arial"/>
          <w:i/>
          <w:sz w:val="11"/>
          <w:szCs w:val="13"/>
        </w:rPr>
      </w:pPr>
    </w:p>
    <w:p w14:paraId="7384C396" w14:textId="25D79C17" w:rsidR="002748FB" w:rsidRDefault="002748FB" w:rsidP="002748FB">
      <w:pPr>
        <w:pStyle w:val="Sinespaciado"/>
        <w:numPr>
          <w:ilvl w:val="0"/>
          <w:numId w:val="14"/>
        </w:numPr>
        <w:rPr>
          <w:rFonts w:ascii="Arial" w:hAnsi="Arial" w:cs="Arial"/>
          <w:i/>
          <w:sz w:val="20"/>
        </w:rPr>
      </w:pPr>
      <w:r w:rsidRPr="002748FB">
        <w:rPr>
          <w:rFonts w:ascii="Arial" w:hAnsi="Arial" w:cs="Arial"/>
          <w:i/>
          <w:spacing w:val="1"/>
          <w:sz w:val="20"/>
        </w:rPr>
        <w:t>¿</w:t>
      </w:r>
      <w:r w:rsidRPr="002748FB">
        <w:rPr>
          <w:rFonts w:ascii="Arial" w:hAnsi="Arial" w:cs="Arial"/>
          <w:i/>
          <w:sz w:val="20"/>
        </w:rPr>
        <w:t xml:space="preserve">Qué </w:t>
      </w:r>
      <w:r w:rsidRPr="002748FB">
        <w:rPr>
          <w:rFonts w:ascii="Arial" w:hAnsi="Arial" w:cs="Arial"/>
          <w:i/>
          <w:spacing w:val="-2"/>
          <w:sz w:val="20"/>
        </w:rPr>
        <w:t>r</w:t>
      </w:r>
      <w:r w:rsidRPr="002748FB">
        <w:rPr>
          <w:rFonts w:ascii="Arial" w:hAnsi="Arial" w:cs="Arial"/>
          <w:i/>
          <w:sz w:val="20"/>
        </w:rPr>
        <w:t>ep</w:t>
      </w:r>
      <w:r w:rsidRPr="002748FB">
        <w:rPr>
          <w:rFonts w:ascii="Arial" w:hAnsi="Arial" w:cs="Arial"/>
          <w:i/>
          <w:spacing w:val="1"/>
          <w:sz w:val="20"/>
        </w:rPr>
        <w:t>o</w:t>
      </w:r>
      <w:r w:rsidRPr="002748FB">
        <w:rPr>
          <w:rFonts w:ascii="Arial" w:hAnsi="Arial" w:cs="Arial"/>
          <w:i/>
          <w:spacing w:val="-3"/>
          <w:sz w:val="20"/>
        </w:rPr>
        <w:t>r</w:t>
      </w:r>
      <w:r w:rsidRPr="002748FB">
        <w:rPr>
          <w:rFonts w:ascii="Arial" w:hAnsi="Arial" w:cs="Arial"/>
          <w:i/>
          <w:sz w:val="20"/>
        </w:rPr>
        <w:t>t</w:t>
      </w:r>
      <w:r w:rsidRPr="002748FB">
        <w:rPr>
          <w:rFonts w:ascii="Arial" w:hAnsi="Arial" w:cs="Arial"/>
          <w:i/>
          <w:spacing w:val="1"/>
          <w:sz w:val="20"/>
        </w:rPr>
        <w:t>e</w:t>
      </w:r>
      <w:r w:rsidRPr="002748FB">
        <w:rPr>
          <w:rFonts w:ascii="Arial" w:hAnsi="Arial" w:cs="Arial"/>
          <w:i/>
          <w:sz w:val="20"/>
        </w:rPr>
        <w:t>s</w:t>
      </w:r>
      <w:r w:rsidRPr="002748FB">
        <w:rPr>
          <w:rFonts w:ascii="Arial" w:hAnsi="Arial" w:cs="Arial"/>
          <w:i/>
          <w:spacing w:val="-1"/>
          <w:sz w:val="20"/>
        </w:rPr>
        <w:t xml:space="preserve"> </w:t>
      </w:r>
      <w:r w:rsidRPr="002748FB">
        <w:rPr>
          <w:rFonts w:ascii="Arial" w:hAnsi="Arial" w:cs="Arial"/>
          <w:i/>
          <w:sz w:val="20"/>
        </w:rPr>
        <w:t>o</w:t>
      </w:r>
      <w:r w:rsidRPr="002748FB">
        <w:rPr>
          <w:rFonts w:ascii="Arial" w:hAnsi="Arial" w:cs="Arial"/>
          <w:i/>
          <w:spacing w:val="1"/>
          <w:sz w:val="20"/>
        </w:rPr>
        <w:t xml:space="preserve"> </w:t>
      </w:r>
      <w:r w:rsidRPr="002748FB">
        <w:rPr>
          <w:rFonts w:ascii="Arial" w:hAnsi="Arial" w:cs="Arial"/>
          <w:i/>
          <w:spacing w:val="-2"/>
          <w:sz w:val="20"/>
        </w:rPr>
        <w:t>s</w:t>
      </w:r>
      <w:r w:rsidRPr="002748FB">
        <w:rPr>
          <w:rFonts w:ascii="Arial" w:hAnsi="Arial" w:cs="Arial"/>
          <w:i/>
          <w:sz w:val="20"/>
        </w:rPr>
        <w:t>al</w:t>
      </w:r>
      <w:r w:rsidRPr="002748FB">
        <w:rPr>
          <w:rFonts w:ascii="Arial" w:hAnsi="Arial" w:cs="Arial"/>
          <w:i/>
          <w:spacing w:val="-1"/>
          <w:sz w:val="20"/>
        </w:rPr>
        <w:t>id</w:t>
      </w:r>
      <w:r w:rsidRPr="002748FB">
        <w:rPr>
          <w:rFonts w:ascii="Arial" w:hAnsi="Arial" w:cs="Arial"/>
          <w:i/>
          <w:sz w:val="20"/>
        </w:rPr>
        <w:t>as d</w:t>
      </w:r>
      <w:r w:rsidRPr="002748FB">
        <w:rPr>
          <w:rFonts w:ascii="Arial" w:hAnsi="Arial" w:cs="Arial"/>
          <w:i/>
          <w:spacing w:val="-2"/>
          <w:sz w:val="20"/>
        </w:rPr>
        <w:t>e</w:t>
      </w:r>
      <w:r w:rsidRPr="002748FB">
        <w:rPr>
          <w:rFonts w:ascii="Arial" w:hAnsi="Arial" w:cs="Arial"/>
          <w:i/>
          <w:spacing w:val="-1"/>
          <w:sz w:val="20"/>
        </w:rPr>
        <w:t>b</w:t>
      </w:r>
      <w:r w:rsidRPr="002748FB">
        <w:rPr>
          <w:rFonts w:ascii="Arial" w:hAnsi="Arial" w:cs="Arial"/>
          <w:i/>
          <w:sz w:val="20"/>
        </w:rPr>
        <w:t>e</w:t>
      </w:r>
      <w:r w:rsidRPr="002748FB">
        <w:rPr>
          <w:rFonts w:ascii="Arial" w:hAnsi="Arial" w:cs="Arial"/>
          <w:i/>
          <w:spacing w:val="1"/>
          <w:sz w:val="20"/>
        </w:rPr>
        <w:t xml:space="preserve"> </w:t>
      </w:r>
      <w:r w:rsidRPr="002748FB">
        <w:rPr>
          <w:rFonts w:ascii="Arial" w:hAnsi="Arial" w:cs="Arial"/>
          <w:i/>
          <w:spacing w:val="-1"/>
          <w:sz w:val="20"/>
        </w:rPr>
        <w:t>p</w:t>
      </w:r>
      <w:r w:rsidRPr="002748FB">
        <w:rPr>
          <w:rFonts w:ascii="Arial" w:hAnsi="Arial" w:cs="Arial"/>
          <w:i/>
          <w:sz w:val="20"/>
        </w:rPr>
        <w:t>r</w:t>
      </w:r>
      <w:r w:rsidRPr="002748FB">
        <w:rPr>
          <w:rFonts w:ascii="Arial" w:hAnsi="Arial" w:cs="Arial"/>
          <w:i/>
          <w:spacing w:val="1"/>
          <w:sz w:val="20"/>
        </w:rPr>
        <w:t>o</w:t>
      </w:r>
      <w:r w:rsidRPr="002748FB">
        <w:rPr>
          <w:rFonts w:ascii="Arial" w:hAnsi="Arial" w:cs="Arial"/>
          <w:i/>
          <w:spacing w:val="-1"/>
          <w:sz w:val="20"/>
        </w:rPr>
        <w:t>du</w:t>
      </w:r>
      <w:r w:rsidRPr="002748FB">
        <w:rPr>
          <w:rFonts w:ascii="Arial" w:hAnsi="Arial" w:cs="Arial"/>
          <w:i/>
          <w:sz w:val="20"/>
        </w:rPr>
        <w:t>cir</w:t>
      </w:r>
      <w:r w:rsidRPr="002748FB">
        <w:rPr>
          <w:rFonts w:ascii="Arial" w:hAnsi="Arial" w:cs="Arial"/>
          <w:i/>
          <w:spacing w:val="-2"/>
          <w:sz w:val="20"/>
        </w:rPr>
        <w:t xml:space="preserve"> </w:t>
      </w:r>
      <w:r w:rsidRPr="002748FB">
        <w:rPr>
          <w:rFonts w:ascii="Arial" w:hAnsi="Arial" w:cs="Arial"/>
          <w:i/>
          <w:sz w:val="20"/>
        </w:rPr>
        <w:t>el sis</w:t>
      </w:r>
      <w:r w:rsidRPr="002748FB">
        <w:rPr>
          <w:rFonts w:ascii="Arial" w:hAnsi="Arial" w:cs="Arial"/>
          <w:i/>
          <w:spacing w:val="-2"/>
          <w:sz w:val="20"/>
        </w:rPr>
        <w:t>te</w:t>
      </w:r>
      <w:r w:rsidRPr="002748FB">
        <w:rPr>
          <w:rFonts w:ascii="Arial" w:hAnsi="Arial" w:cs="Arial"/>
          <w:i/>
          <w:spacing w:val="1"/>
          <w:sz w:val="20"/>
        </w:rPr>
        <w:t>m</w:t>
      </w:r>
      <w:r w:rsidRPr="002748FB">
        <w:rPr>
          <w:rFonts w:ascii="Arial" w:hAnsi="Arial" w:cs="Arial"/>
          <w:i/>
          <w:sz w:val="20"/>
        </w:rPr>
        <w:t>a?</w:t>
      </w:r>
    </w:p>
    <w:p w14:paraId="5B8BE35D" w14:textId="209E4BCA" w:rsidR="00D67E22" w:rsidRPr="00680312" w:rsidRDefault="00D67E22" w:rsidP="00D67E22">
      <w:pPr>
        <w:pStyle w:val="Sinespaciado"/>
        <w:rPr>
          <w:rFonts w:ascii="Arial" w:hAnsi="Arial" w:cs="Arial"/>
          <w:b/>
          <w:bCs/>
          <w:i/>
          <w:sz w:val="20"/>
        </w:rPr>
      </w:pPr>
    </w:p>
    <w:p w14:paraId="3809837B" w14:textId="10429FC9" w:rsidR="00D67E22" w:rsidRPr="00680312" w:rsidRDefault="005D446C" w:rsidP="00D67E22">
      <w:pPr>
        <w:pStyle w:val="Sinespaciado"/>
        <w:rPr>
          <w:rFonts w:ascii="Arial" w:hAnsi="Arial" w:cs="Arial"/>
          <w:b/>
          <w:bCs/>
          <w:i/>
          <w:sz w:val="20"/>
        </w:rPr>
      </w:pPr>
      <w:r w:rsidRPr="00680312">
        <w:rPr>
          <w:rFonts w:ascii="Arial" w:hAnsi="Arial" w:cs="Arial"/>
          <w:b/>
          <w:bCs/>
          <w:i/>
          <w:sz w:val="20"/>
        </w:rPr>
        <w:t xml:space="preserve">Las salidas que debe producir el sistema es el sistema de </w:t>
      </w:r>
      <w:proofErr w:type="spellStart"/>
      <w:r w:rsidRPr="00680312">
        <w:rPr>
          <w:rFonts w:ascii="Arial" w:hAnsi="Arial" w:cs="Arial"/>
          <w:b/>
          <w:bCs/>
          <w:i/>
          <w:sz w:val="20"/>
        </w:rPr>
        <w:t>invetario</w:t>
      </w:r>
      <w:proofErr w:type="spellEnd"/>
      <w:r w:rsidRPr="00680312">
        <w:rPr>
          <w:rFonts w:ascii="Arial" w:hAnsi="Arial" w:cs="Arial"/>
          <w:b/>
          <w:bCs/>
          <w:i/>
          <w:sz w:val="20"/>
        </w:rPr>
        <w:t xml:space="preserve"> de los productos, para su modificación, </w:t>
      </w:r>
      <w:proofErr w:type="spellStart"/>
      <w:r w:rsidRPr="00680312">
        <w:rPr>
          <w:rFonts w:ascii="Arial" w:hAnsi="Arial" w:cs="Arial"/>
          <w:b/>
          <w:bCs/>
          <w:i/>
          <w:sz w:val="20"/>
        </w:rPr>
        <w:t>adicion</w:t>
      </w:r>
      <w:proofErr w:type="spellEnd"/>
      <w:r w:rsidRPr="00680312">
        <w:rPr>
          <w:rFonts w:ascii="Arial" w:hAnsi="Arial" w:cs="Arial"/>
          <w:b/>
          <w:bCs/>
          <w:i/>
          <w:sz w:val="20"/>
        </w:rPr>
        <w:t xml:space="preserve">, búsqueda, cantidad, </w:t>
      </w:r>
      <w:proofErr w:type="spellStart"/>
      <w:r w:rsidRPr="00680312">
        <w:rPr>
          <w:rFonts w:ascii="Arial" w:hAnsi="Arial" w:cs="Arial"/>
          <w:b/>
          <w:bCs/>
          <w:i/>
          <w:sz w:val="20"/>
        </w:rPr>
        <w:t>especiifcaion</w:t>
      </w:r>
      <w:proofErr w:type="spellEnd"/>
      <w:r w:rsidRPr="00680312">
        <w:rPr>
          <w:rFonts w:ascii="Arial" w:hAnsi="Arial" w:cs="Arial"/>
          <w:b/>
          <w:bCs/>
          <w:i/>
          <w:sz w:val="20"/>
        </w:rPr>
        <w:t xml:space="preserve"> del producto, imagen de producto.</w:t>
      </w:r>
    </w:p>
    <w:p w14:paraId="4750537E" w14:textId="77777777" w:rsidR="002748FB" w:rsidRPr="002748FB" w:rsidRDefault="002748FB" w:rsidP="002748FB">
      <w:pPr>
        <w:pStyle w:val="Sinespaciado"/>
        <w:rPr>
          <w:rFonts w:ascii="Arial" w:hAnsi="Arial" w:cs="Arial"/>
          <w:i/>
          <w:sz w:val="11"/>
          <w:szCs w:val="13"/>
        </w:rPr>
      </w:pPr>
    </w:p>
    <w:p w14:paraId="6F9FE84E" w14:textId="5B463B73" w:rsidR="002748FB" w:rsidRDefault="002748FB" w:rsidP="002748FB">
      <w:pPr>
        <w:pStyle w:val="Sinespaciado"/>
        <w:numPr>
          <w:ilvl w:val="0"/>
          <w:numId w:val="14"/>
        </w:numPr>
        <w:rPr>
          <w:rFonts w:ascii="Arial" w:hAnsi="Arial" w:cs="Arial"/>
          <w:i/>
          <w:sz w:val="20"/>
        </w:rPr>
      </w:pPr>
      <w:r w:rsidRPr="002748FB">
        <w:rPr>
          <w:rFonts w:ascii="Arial" w:hAnsi="Arial" w:cs="Arial"/>
          <w:i/>
          <w:spacing w:val="1"/>
          <w:sz w:val="20"/>
        </w:rPr>
        <w:t>¿</w:t>
      </w:r>
      <w:r w:rsidRPr="002748FB">
        <w:rPr>
          <w:rFonts w:ascii="Arial" w:hAnsi="Arial" w:cs="Arial"/>
          <w:i/>
          <w:sz w:val="20"/>
        </w:rPr>
        <w:t>Qué a</w:t>
      </w:r>
      <w:r w:rsidRPr="002748FB">
        <w:rPr>
          <w:rFonts w:ascii="Arial" w:hAnsi="Arial" w:cs="Arial"/>
          <w:i/>
          <w:spacing w:val="-2"/>
          <w:sz w:val="20"/>
        </w:rPr>
        <w:t>r</w:t>
      </w:r>
      <w:r w:rsidRPr="002748FB">
        <w:rPr>
          <w:rFonts w:ascii="Arial" w:hAnsi="Arial" w:cs="Arial"/>
          <w:i/>
          <w:sz w:val="20"/>
        </w:rPr>
        <w:t>ch</w:t>
      </w:r>
      <w:r w:rsidRPr="002748FB">
        <w:rPr>
          <w:rFonts w:ascii="Arial" w:hAnsi="Arial" w:cs="Arial"/>
          <w:i/>
          <w:spacing w:val="-1"/>
          <w:sz w:val="20"/>
        </w:rPr>
        <w:t>iv</w:t>
      </w:r>
      <w:r w:rsidRPr="002748FB">
        <w:rPr>
          <w:rFonts w:ascii="Arial" w:hAnsi="Arial" w:cs="Arial"/>
          <w:i/>
          <w:spacing w:val="1"/>
          <w:sz w:val="20"/>
        </w:rPr>
        <w:t>o</w:t>
      </w:r>
      <w:r w:rsidRPr="002748FB">
        <w:rPr>
          <w:rFonts w:ascii="Arial" w:hAnsi="Arial" w:cs="Arial"/>
          <w:i/>
          <w:sz w:val="20"/>
        </w:rPr>
        <w:t>s</w:t>
      </w:r>
      <w:r w:rsidRPr="002748FB">
        <w:rPr>
          <w:rFonts w:ascii="Arial" w:hAnsi="Arial" w:cs="Arial"/>
          <w:i/>
          <w:spacing w:val="-2"/>
          <w:sz w:val="20"/>
        </w:rPr>
        <w:t xml:space="preserve"> </w:t>
      </w:r>
      <w:r w:rsidRPr="002748FB">
        <w:rPr>
          <w:rFonts w:ascii="Arial" w:hAnsi="Arial" w:cs="Arial"/>
          <w:i/>
          <w:sz w:val="20"/>
        </w:rPr>
        <w:t>y</w:t>
      </w:r>
      <w:r w:rsidRPr="002748FB">
        <w:rPr>
          <w:rFonts w:ascii="Arial" w:hAnsi="Arial" w:cs="Arial"/>
          <w:i/>
          <w:spacing w:val="1"/>
          <w:sz w:val="20"/>
        </w:rPr>
        <w:t xml:space="preserve"> </w:t>
      </w:r>
      <w:r w:rsidRPr="002748FB">
        <w:rPr>
          <w:rFonts w:ascii="Arial" w:hAnsi="Arial" w:cs="Arial"/>
          <w:i/>
          <w:sz w:val="20"/>
        </w:rPr>
        <w:t>bas</w:t>
      </w:r>
      <w:r w:rsidRPr="002748FB">
        <w:rPr>
          <w:rFonts w:ascii="Arial" w:hAnsi="Arial" w:cs="Arial"/>
          <w:i/>
          <w:spacing w:val="-2"/>
          <w:sz w:val="20"/>
        </w:rPr>
        <w:t>e</w:t>
      </w:r>
      <w:r w:rsidRPr="002748FB">
        <w:rPr>
          <w:rFonts w:ascii="Arial" w:hAnsi="Arial" w:cs="Arial"/>
          <w:i/>
          <w:sz w:val="20"/>
        </w:rPr>
        <w:t>s de</w:t>
      </w:r>
      <w:r w:rsidRPr="002748FB">
        <w:rPr>
          <w:rFonts w:ascii="Arial" w:hAnsi="Arial" w:cs="Arial"/>
          <w:i/>
          <w:spacing w:val="1"/>
          <w:sz w:val="20"/>
        </w:rPr>
        <w:t xml:space="preserve"> </w:t>
      </w:r>
      <w:r w:rsidRPr="002748FB">
        <w:rPr>
          <w:rFonts w:ascii="Arial" w:hAnsi="Arial" w:cs="Arial"/>
          <w:i/>
          <w:spacing w:val="-3"/>
          <w:sz w:val="20"/>
        </w:rPr>
        <w:t>d</w:t>
      </w:r>
      <w:r w:rsidRPr="002748FB">
        <w:rPr>
          <w:rFonts w:ascii="Arial" w:hAnsi="Arial" w:cs="Arial"/>
          <w:i/>
          <w:sz w:val="20"/>
        </w:rPr>
        <w:t>at</w:t>
      </w:r>
      <w:r w:rsidRPr="002748FB">
        <w:rPr>
          <w:rFonts w:ascii="Arial" w:hAnsi="Arial" w:cs="Arial"/>
          <w:i/>
          <w:spacing w:val="1"/>
          <w:sz w:val="20"/>
        </w:rPr>
        <w:t>o</w:t>
      </w:r>
      <w:r w:rsidRPr="002748FB">
        <w:rPr>
          <w:rFonts w:ascii="Arial" w:hAnsi="Arial" w:cs="Arial"/>
          <w:i/>
          <w:sz w:val="20"/>
        </w:rPr>
        <w:t>s</w:t>
      </w:r>
      <w:r w:rsidRPr="002748FB">
        <w:rPr>
          <w:rFonts w:ascii="Arial" w:hAnsi="Arial" w:cs="Arial"/>
          <w:i/>
          <w:spacing w:val="-2"/>
          <w:sz w:val="20"/>
        </w:rPr>
        <w:t xml:space="preserve"> </w:t>
      </w:r>
      <w:r w:rsidRPr="002748FB">
        <w:rPr>
          <w:rFonts w:ascii="Arial" w:hAnsi="Arial" w:cs="Arial"/>
          <w:i/>
          <w:sz w:val="20"/>
        </w:rPr>
        <w:t>se</w:t>
      </w:r>
      <w:r w:rsidRPr="002748FB">
        <w:rPr>
          <w:rFonts w:ascii="Arial" w:hAnsi="Arial" w:cs="Arial"/>
          <w:i/>
          <w:spacing w:val="-1"/>
          <w:sz w:val="20"/>
        </w:rPr>
        <w:t xml:space="preserve"> </w:t>
      </w:r>
      <w:r w:rsidRPr="002748FB">
        <w:rPr>
          <w:rFonts w:ascii="Arial" w:hAnsi="Arial" w:cs="Arial"/>
          <w:i/>
          <w:spacing w:val="1"/>
          <w:sz w:val="20"/>
        </w:rPr>
        <w:t>m</w:t>
      </w:r>
      <w:r w:rsidRPr="002748FB">
        <w:rPr>
          <w:rFonts w:ascii="Arial" w:hAnsi="Arial" w:cs="Arial"/>
          <w:i/>
          <w:sz w:val="20"/>
        </w:rPr>
        <w:t>a</w:t>
      </w:r>
      <w:r w:rsidRPr="002748FB">
        <w:rPr>
          <w:rFonts w:ascii="Arial" w:hAnsi="Arial" w:cs="Arial"/>
          <w:i/>
          <w:spacing w:val="-1"/>
          <w:sz w:val="20"/>
        </w:rPr>
        <w:t>n</w:t>
      </w:r>
      <w:r w:rsidRPr="002748FB">
        <w:rPr>
          <w:rFonts w:ascii="Arial" w:hAnsi="Arial" w:cs="Arial"/>
          <w:i/>
          <w:sz w:val="20"/>
        </w:rPr>
        <w:t>ejan</w:t>
      </w:r>
      <w:r w:rsidRPr="002748FB">
        <w:rPr>
          <w:rFonts w:ascii="Arial" w:hAnsi="Arial" w:cs="Arial"/>
          <w:i/>
          <w:spacing w:val="-3"/>
          <w:sz w:val="20"/>
        </w:rPr>
        <w:t xml:space="preserve"> </w:t>
      </w:r>
      <w:r w:rsidRPr="002748FB">
        <w:rPr>
          <w:rFonts w:ascii="Arial" w:hAnsi="Arial" w:cs="Arial"/>
          <w:i/>
          <w:spacing w:val="1"/>
          <w:sz w:val="20"/>
        </w:rPr>
        <w:t>e</w:t>
      </w:r>
      <w:r w:rsidRPr="002748FB">
        <w:rPr>
          <w:rFonts w:ascii="Arial" w:hAnsi="Arial" w:cs="Arial"/>
          <w:i/>
          <w:sz w:val="20"/>
        </w:rPr>
        <w:t>n</w:t>
      </w:r>
      <w:r w:rsidRPr="002748FB">
        <w:rPr>
          <w:rFonts w:ascii="Arial" w:hAnsi="Arial" w:cs="Arial"/>
          <w:i/>
          <w:spacing w:val="-1"/>
          <w:sz w:val="20"/>
        </w:rPr>
        <w:t xml:space="preserve"> </w:t>
      </w:r>
      <w:r w:rsidRPr="002748FB">
        <w:rPr>
          <w:rFonts w:ascii="Arial" w:hAnsi="Arial" w:cs="Arial"/>
          <w:i/>
          <w:spacing w:val="1"/>
          <w:sz w:val="20"/>
        </w:rPr>
        <w:t>e</w:t>
      </w:r>
      <w:r w:rsidRPr="002748FB">
        <w:rPr>
          <w:rFonts w:ascii="Arial" w:hAnsi="Arial" w:cs="Arial"/>
          <w:i/>
          <w:sz w:val="20"/>
        </w:rPr>
        <w:t>l</w:t>
      </w:r>
      <w:r w:rsidRPr="002748FB">
        <w:rPr>
          <w:rFonts w:ascii="Arial" w:hAnsi="Arial" w:cs="Arial"/>
          <w:i/>
          <w:spacing w:val="-3"/>
          <w:sz w:val="20"/>
        </w:rPr>
        <w:t xml:space="preserve"> </w:t>
      </w:r>
      <w:r w:rsidRPr="002748FB">
        <w:rPr>
          <w:rFonts w:ascii="Arial" w:hAnsi="Arial" w:cs="Arial"/>
          <w:i/>
          <w:sz w:val="20"/>
        </w:rPr>
        <w:t>sis</w:t>
      </w:r>
      <w:r w:rsidRPr="002748FB">
        <w:rPr>
          <w:rFonts w:ascii="Arial" w:hAnsi="Arial" w:cs="Arial"/>
          <w:i/>
          <w:spacing w:val="-2"/>
          <w:sz w:val="20"/>
        </w:rPr>
        <w:t>te</w:t>
      </w:r>
      <w:r w:rsidRPr="002748FB">
        <w:rPr>
          <w:rFonts w:ascii="Arial" w:hAnsi="Arial" w:cs="Arial"/>
          <w:i/>
          <w:spacing w:val="1"/>
          <w:sz w:val="20"/>
        </w:rPr>
        <w:t>m</w:t>
      </w:r>
      <w:r w:rsidRPr="002748FB">
        <w:rPr>
          <w:rFonts w:ascii="Arial" w:hAnsi="Arial" w:cs="Arial"/>
          <w:i/>
          <w:sz w:val="20"/>
        </w:rPr>
        <w:t>a?</w:t>
      </w:r>
    </w:p>
    <w:p w14:paraId="30638BE3" w14:textId="76223929" w:rsidR="00D67E22" w:rsidRDefault="00D67E22" w:rsidP="00D67E22">
      <w:pPr>
        <w:pStyle w:val="Sinespaciado"/>
        <w:rPr>
          <w:rFonts w:ascii="Arial" w:hAnsi="Arial" w:cs="Arial"/>
          <w:i/>
          <w:sz w:val="20"/>
        </w:rPr>
      </w:pPr>
    </w:p>
    <w:p w14:paraId="19F7D587" w14:textId="3A73C8DC" w:rsidR="009B678E" w:rsidRDefault="00A6274E" w:rsidP="00D67E22">
      <w:pPr>
        <w:pStyle w:val="Sinespaciado"/>
        <w:rPr>
          <w:rFonts w:ascii="Arial" w:hAnsi="Arial" w:cs="Arial"/>
          <w:i/>
          <w:sz w:val="20"/>
        </w:rPr>
      </w:pPr>
      <w:r>
        <w:rPr>
          <w:rFonts w:ascii="Arial" w:hAnsi="Arial" w:cs="Arial"/>
          <w:i/>
          <w:sz w:val="20"/>
        </w:rPr>
        <w:t xml:space="preserve">Tipos de archivos: </w:t>
      </w:r>
    </w:p>
    <w:p w14:paraId="06ED7006" w14:textId="5DEF5053" w:rsidR="00A6274E" w:rsidRPr="00680312" w:rsidRDefault="00A6274E" w:rsidP="00D67E22">
      <w:pPr>
        <w:pStyle w:val="Sinespaciado"/>
        <w:rPr>
          <w:rFonts w:ascii="Arial" w:hAnsi="Arial" w:cs="Arial"/>
          <w:b/>
          <w:bCs/>
          <w:i/>
          <w:sz w:val="20"/>
        </w:rPr>
      </w:pPr>
    </w:p>
    <w:p w14:paraId="01E58AB3" w14:textId="68493776" w:rsidR="00A6274E" w:rsidRPr="00680312" w:rsidRDefault="008E0719" w:rsidP="008E0719">
      <w:pPr>
        <w:pStyle w:val="Sinespaciado"/>
        <w:numPr>
          <w:ilvl w:val="0"/>
          <w:numId w:val="19"/>
        </w:numPr>
        <w:rPr>
          <w:rFonts w:ascii="Arial" w:hAnsi="Arial" w:cs="Arial"/>
          <w:b/>
          <w:bCs/>
          <w:i/>
          <w:sz w:val="20"/>
        </w:rPr>
      </w:pPr>
      <w:r w:rsidRPr="00680312">
        <w:rPr>
          <w:rFonts w:ascii="Arial" w:hAnsi="Arial" w:cs="Arial"/>
          <w:b/>
          <w:bCs/>
          <w:i/>
          <w:sz w:val="20"/>
        </w:rPr>
        <w:t>.</w:t>
      </w:r>
      <w:r w:rsidR="00A6274E" w:rsidRPr="00680312">
        <w:rPr>
          <w:rFonts w:ascii="Arial" w:hAnsi="Arial" w:cs="Arial"/>
          <w:b/>
          <w:bCs/>
          <w:i/>
          <w:sz w:val="20"/>
        </w:rPr>
        <w:t xml:space="preserve">PDF </w:t>
      </w:r>
    </w:p>
    <w:p w14:paraId="40E95831" w14:textId="5BE19C5B" w:rsidR="00A6274E" w:rsidRPr="00680312" w:rsidRDefault="008E0719" w:rsidP="008E0719">
      <w:pPr>
        <w:pStyle w:val="Sinespaciado"/>
        <w:numPr>
          <w:ilvl w:val="0"/>
          <w:numId w:val="19"/>
        </w:numPr>
        <w:rPr>
          <w:rFonts w:ascii="Arial" w:hAnsi="Arial" w:cs="Arial"/>
          <w:b/>
          <w:bCs/>
          <w:i/>
          <w:sz w:val="20"/>
        </w:rPr>
      </w:pPr>
      <w:r w:rsidRPr="00680312">
        <w:rPr>
          <w:rFonts w:ascii="Arial" w:hAnsi="Arial" w:cs="Arial"/>
          <w:b/>
          <w:bCs/>
          <w:i/>
          <w:sz w:val="20"/>
        </w:rPr>
        <w:t>.</w:t>
      </w:r>
      <w:r w:rsidR="00A6274E" w:rsidRPr="00680312">
        <w:rPr>
          <w:rFonts w:ascii="Arial" w:hAnsi="Arial" w:cs="Arial"/>
          <w:b/>
          <w:bCs/>
          <w:i/>
          <w:sz w:val="20"/>
        </w:rPr>
        <w:t>JPG</w:t>
      </w:r>
    </w:p>
    <w:p w14:paraId="55B1478B" w14:textId="79383DE0" w:rsidR="00A6274E" w:rsidRPr="00680312" w:rsidRDefault="008E0719" w:rsidP="008E0719">
      <w:pPr>
        <w:pStyle w:val="Sinespaciado"/>
        <w:numPr>
          <w:ilvl w:val="0"/>
          <w:numId w:val="19"/>
        </w:numPr>
        <w:rPr>
          <w:rFonts w:ascii="Arial" w:hAnsi="Arial" w:cs="Arial"/>
          <w:b/>
          <w:bCs/>
          <w:i/>
          <w:sz w:val="20"/>
        </w:rPr>
      </w:pPr>
      <w:r w:rsidRPr="00680312">
        <w:rPr>
          <w:rFonts w:ascii="Arial" w:hAnsi="Arial" w:cs="Arial"/>
          <w:b/>
          <w:bCs/>
          <w:i/>
          <w:sz w:val="20"/>
        </w:rPr>
        <w:t>.</w:t>
      </w:r>
      <w:r w:rsidR="00A6274E" w:rsidRPr="00680312">
        <w:rPr>
          <w:rFonts w:ascii="Arial" w:hAnsi="Arial" w:cs="Arial"/>
          <w:b/>
          <w:bCs/>
          <w:i/>
          <w:sz w:val="20"/>
        </w:rPr>
        <w:t>XML</w:t>
      </w:r>
    </w:p>
    <w:p w14:paraId="3FE5B543" w14:textId="7DAAAD03" w:rsidR="00A6274E" w:rsidRPr="00680312" w:rsidRDefault="00A6274E" w:rsidP="00D67E22">
      <w:pPr>
        <w:pStyle w:val="Sinespaciado"/>
        <w:rPr>
          <w:rFonts w:ascii="Arial" w:hAnsi="Arial" w:cs="Arial"/>
          <w:b/>
          <w:bCs/>
          <w:i/>
          <w:sz w:val="20"/>
        </w:rPr>
      </w:pPr>
    </w:p>
    <w:p w14:paraId="17BC4900" w14:textId="2F276247" w:rsidR="008E0719" w:rsidRPr="00680312" w:rsidRDefault="008E0719" w:rsidP="00D67E22">
      <w:pPr>
        <w:pStyle w:val="Sinespaciado"/>
        <w:rPr>
          <w:rFonts w:ascii="Arial" w:hAnsi="Arial" w:cs="Arial"/>
          <w:b/>
          <w:bCs/>
          <w:i/>
          <w:sz w:val="20"/>
        </w:rPr>
      </w:pPr>
      <w:r>
        <w:rPr>
          <w:rFonts w:ascii="Arial" w:hAnsi="Arial" w:cs="Arial"/>
          <w:i/>
          <w:sz w:val="20"/>
        </w:rPr>
        <w:t>Bases de datos:</w:t>
      </w:r>
    </w:p>
    <w:p w14:paraId="14F1FC36" w14:textId="226562DC" w:rsidR="008E0719" w:rsidRPr="00680312" w:rsidRDefault="008E0719" w:rsidP="00D67E22">
      <w:pPr>
        <w:pStyle w:val="Sinespaciado"/>
        <w:rPr>
          <w:rFonts w:ascii="Arial" w:hAnsi="Arial" w:cs="Arial"/>
          <w:b/>
          <w:bCs/>
          <w:i/>
          <w:sz w:val="20"/>
        </w:rPr>
      </w:pPr>
    </w:p>
    <w:p w14:paraId="268E5117" w14:textId="5D82F331" w:rsidR="008E0719" w:rsidRPr="00680312" w:rsidRDefault="008E0719" w:rsidP="008E0719">
      <w:pPr>
        <w:pStyle w:val="Sinespaciado"/>
        <w:numPr>
          <w:ilvl w:val="0"/>
          <w:numId w:val="19"/>
        </w:numPr>
        <w:rPr>
          <w:rFonts w:ascii="Arial" w:hAnsi="Arial" w:cs="Arial"/>
          <w:b/>
          <w:bCs/>
          <w:i/>
          <w:sz w:val="20"/>
        </w:rPr>
      </w:pPr>
      <w:r w:rsidRPr="00680312">
        <w:rPr>
          <w:rFonts w:ascii="Arial" w:hAnsi="Arial" w:cs="Arial"/>
          <w:b/>
          <w:bCs/>
          <w:i/>
          <w:sz w:val="20"/>
        </w:rPr>
        <w:t>MariaDB (XAMPP)</w:t>
      </w:r>
    </w:p>
    <w:p w14:paraId="1D707253" w14:textId="77777777" w:rsidR="00D67E22" w:rsidRPr="002748FB" w:rsidRDefault="00D67E22" w:rsidP="00D67E22">
      <w:pPr>
        <w:pStyle w:val="Sinespaciado"/>
        <w:rPr>
          <w:rFonts w:ascii="Arial" w:hAnsi="Arial" w:cs="Arial"/>
          <w:i/>
          <w:sz w:val="20"/>
        </w:rPr>
      </w:pPr>
    </w:p>
    <w:p w14:paraId="649FE8E0" w14:textId="77777777" w:rsidR="002748FB" w:rsidRPr="002748FB" w:rsidRDefault="002748FB" w:rsidP="002748FB">
      <w:pPr>
        <w:pStyle w:val="Sinespaciado"/>
        <w:rPr>
          <w:rFonts w:ascii="Arial" w:hAnsi="Arial" w:cs="Arial"/>
          <w:i/>
          <w:sz w:val="11"/>
          <w:szCs w:val="13"/>
        </w:rPr>
      </w:pPr>
    </w:p>
    <w:p w14:paraId="36328495" w14:textId="7F9FB33C" w:rsidR="00280125" w:rsidRPr="00280125" w:rsidRDefault="002748FB" w:rsidP="00280125">
      <w:pPr>
        <w:pStyle w:val="Sinespaciado"/>
        <w:numPr>
          <w:ilvl w:val="0"/>
          <w:numId w:val="14"/>
        </w:numPr>
        <w:rPr>
          <w:rFonts w:ascii="Arial" w:hAnsi="Arial" w:cs="Arial"/>
          <w:i/>
          <w:sz w:val="20"/>
        </w:rPr>
      </w:pPr>
      <w:r w:rsidRPr="002748FB">
        <w:rPr>
          <w:rFonts w:ascii="Arial" w:hAnsi="Arial" w:cs="Arial"/>
          <w:i/>
          <w:spacing w:val="1"/>
          <w:sz w:val="20"/>
        </w:rPr>
        <w:t>¿</w:t>
      </w:r>
      <w:r w:rsidRPr="002748FB">
        <w:rPr>
          <w:rFonts w:ascii="Arial" w:hAnsi="Arial" w:cs="Arial"/>
          <w:i/>
          <w:sz w:val="20"/>
        </w:rPr>
        <w:t>C</w:t>
      </w:r>
      <w:r w:rsidRPr="002748FB">
        <w:rPr>
          <w:rFonts w:ascii="Arial" w:hAnsi="Arial" w:cs="Arial"/>
          <w:i/>
          <w:spacing w:val="-1"/>
          <w:sz w:val="20"/>
        </w:rPr>
        <w:t>u</w:t>
      </w:r>
      <w:r w:rsidRPr="002748FB">
        <w:rPr>
          <w:rFonts w:ascii="Arial" w:hAnsi="Arial" w:cs="Arial"/>
          <w:i/>
          <w:sz w:val="20"/>
        </w:rPr>
        <w:t>ál es</w:t>
      </w:r>
      <w:r w:rsidRPr="002748FB">
        <w:rPr>
          <w:rFonts w:ascii="Arial" w:hAnsi="Arial" w:cs="Arial"/>
          <w:i/>
          <w:spacing w:val="-2"/>
          <w:sz w:val="20"/>
        </w:rPr>
        <w:t xml:space="preserve"> </w:t>
      </w:r>
      <w:r w:rsidRPr="002748FB">
        <w:rPr>
          <w:rFonts w:ascii="Arial" w:hAnsi="Arial" w:cs="Arial"/>
          <w:i/>
          <w:spacing w:val="1"/>
          <w:sz w:val="20"/>
        </w:rPr>
        <w:t>e</w:t>
      </w:r>
      <w:r w:rsidRPr="002748FB">
        <w:rPr>
          <w:rFonts w:ascii="Arial" w:hAnsi="Arial" w:cs="Arial"/>
          <w:i/>
          <w:sz w:val="20"/>
        </w:rPr>
        <w:t>l</w:t>
      </w:r>
      <w:r w:rsidRPr="002748FB">
        <w:rPr>
          <w:rFonts w:ascii="Arial" w:hAnsi="Arial" w:cs="Arial"/>
          <w:i/>
          <w:spacing w:val="-2"/>
          <w:sz w:val="20"/>
        </w:rPr>
        <w:t xml:space="preserve"> </w:t>
      </w:r>
      <w:r w:rsidRPr="002748FB">
        <w:rPr>
          <w:rFonts w:ascii="Arial" w:hAnsi="Arial" w:cs="Arial"/>
          <w:i/>
          <w:spacing w:val="1"/>
          <w:sz w:val="20"/>
        </w:rPr>
        <w:t>vo</w:t>
      </w:r>
      <w:r w:rsidRPr="002748FB">
        <w:rPr>
          <w:rFonts w:ascii="Arial" w:hAnsi="Arial" w:cs="Arial"/>
          <w:i/>
          <w:sz w:val="20"/>
        </w:rPr>
        <w:t>l</w:t>
      </w:r>
      <w:r w:rsidRPr="002748FB">
        <w:rPr>
          <w:rFonts w:ascii="Arial" w:hAnsi="Arial" w:cs="Arial"/>
          <w:i/>
          <w:spacing w:val="-4"/>
          <w:sz w:val="20"/>
        </w:rPr>
        <w:t>u</w:t>
      </w:r>
      <w:r w:rsidRPr="002748FB">
        <w:rPr>
          <w:rFonts w:ascii="Arial" w:hAnsi="Arial" w:cs="Arial"/>
          <w:i/>
          <w:spacing w:val="1"/>
          <w:sz w:val="20"/>
        </w:rPr>
        <w:t>m</w:t>
      </w:r>
      <w:r w:rsidRPr="002748FB">
        <w:rPr>
          <w:rFonts w:ascii="Arial" w:hAnsi="Arial" w:cs="Arial"/>
          <w:i/>
          <w:sz w:val="20"/>
        </w:rPr>
        <w:t>en</w:t>
      </w:r>
      <w:r w:rsidRPr="002748FB">
        <w:rPr>
          <w:rFonts w:ascii="Arial" w:hAnsi="Arial" w:cs="Arial"/>
          <w:i/>
          <w:spacing w:val="-2"/>
          <w:sz w:val="20"/>
        </w:rPr>
        <w:t xml:space="preserve"> </w:t>
      </w:r>
      <w:r w:rsidRPr="002748FB">
        <w:rPr>
          <w:rFonts w:ascii="Arial" w:hAnsi="Arial" w:cs="Arial"/>
          <w:i/>
          <w:sz w:val="20"/>
        </w:rPr>
        <w:t>de</w:t>
      </w:r>
      <w:r w:rsidRPr="002748FB">
        <w:rPr>
          <w:rFonts w:ascii="Arial" w:hAnsi="Arial" w:cs="Arial"/>
          <w:i/>
          <w:spacing w:val="1"/>
          <w:sz w:val="20"/>
        </w:rPr>
        <w:t xml:space="preserve"> </w:t>
      </w:r>
      <w:r w:rsidRPr="002748FB">
        <w:rPr>
          <w:rFonts w:ascii="Arial" w:hAnsi="Arial" w:cs="Arial"/>
          <w:i/>
          <w:spacing w:val="-1"/>
          <w:sz w:val="20"/>
        </w:rPr>
        <w:t>d</w:t>
      </w:r>
      <w:r w:rsidRPr="002748FB">
        <w:rPr>
          <w:rFonts w:ascii="Arial" w:hAnsi="Arial" w:cs="Arial"/>
          <w:i/>
          <w:sz w:val="20"/>
        </w:rPr>
        <w:t>a</w:t>
      </w:r>
      <w:r w:rsidRPr="002748FB">
        <w:rPr>
          <w:rFonts w:ascii="Arial" w:hAnsi="Arial" w:cs="Arial"/>
          <w:i/>
          <w:spacing w:val="-2"/>
          <w:sz w:val="20"/>
        </w:rPr>
        <w:t>t</w:t>
      </w:r>
      <w:r w:rsidRPr="002748FB">
        <w:rPr>
          <w:rFonts w:ascii="Arial" w:hAnsi="Arial" w:cs="Arial"/>
          <w:i/>
          <w:spacing w:val="1"/>
          <w:sz w:val="20"/>
        </w:rPr>
        <w:t>o</w:t>
      </w:r>
      <w:r w:rsidRPr="002748FB">
        <w:rPr>
          <w:rFonts w:ascii="Arial" w:hAnsi="Arial" w:cs="Arial"/>
          <w:i/>
          <w:sz w:val="20"/>
        </w:rPr>
        <w:t>s a</w:t>
      </w:r>
      <w:r w:rsidRPr="002748FB">
        <w:rPr>
          <w:rFonts w:ascii="Arial" w:hAnsi="Arial" w:cs="Arial"/>
          <w:i/>
          <w:spacing w:val="-1"/>
          <w:sz w:val="20"/>
        </w:rPr>
        <w:t xml:space="preserve"> </w:t>
      </w:r>
      <w:r w:rsidRPr="002748FB">
        <w:rPr>
          <w:rFonts w:ascii="Arial" w:hAnsi="Arial" w:cs="Arial"/>
          <w:i/>
          <w:sz w:val="20"/>
        </w:rPr>
        <w:t>alm</w:t>
      </w:r>
      <w:r w:rsidRPr="002748FB">
        <w:rPr>
          <w:rFonts w:ascii="Arial" w:hAnsi="Arial" w:cs="Arial"/>
          <w:i/>
          <w:spacing w:val="-2"/>
          <w:sz w:val="20"/>
        </w:rPr>
        <w:t>a</w:t>
      </w:r>
      <w:r w:rsidRPr="002748FB">
        <w:rPr>
          <w:rFonts w:ascii="Arial" w:hAnsi="Arial" w:cs="Arial"/>
          <w:i/>
          <w:sz w:val="20"/>
        </w:rPr>
        <w:t>cenar?</w:t>
      </w:r>
    </w:p>
    <w:p w14:paraId="21FD6818" w14:textId="118F14B9" w:rsidR="008E0719" w:rsidRDefault="008E0719" w:rsidP="008E0719">
      <w:pPr>
        <w:pStyle w:val="Sinespaciado"/>
        <w:rPr>
          <w:rFonts w:ascii="Arial" w:hAnsi="Arial" w:cs="Arial"/>
          <w:i/>
          <w:sz w:val="20"/>
        </w:rPr>
      </w:pPr>
    </w:p>
    <w:p w14:paraId="391AB2EE" w14:textId="7B76B4FE" w:rsidR="008E0719" w:rsidRPr="00680312" w:rsidRDefault="008E0719" w:rsidP="003C51B8">
      <w:pPr>
        <w:pStyle w:val="Sinespaciado"/>
        <w:numPr>
          <w:ilvl w:val="0"/>
          <w:numId w:val="19"/>
        </w:numPr>
        <w:rPr>
          <w:rFonts w:ascii="Arial" w:hAnsi="Arial" w:cs="Arial"/>
          <w:b/>
          <w:bCs/>
          <w:i/>
          <w:sz w:val="20"/>
        </w:rPr>
      </w:pPr>
      <w:r w:rsidRPr="00680312">
        <w:rPr>
          <w:rFonts w:ascii="Arial" w:hAnsi="Arial" w:cs="Arial"/>
          <w:b/>
          <w:bCs/>
          <w:i/>
          <w:sz w:val="20"/>
        </w:rPr>
        <w:t>El</w:t>
      </w:r>
      <w:r w:rsidR="004D164C" w:rsidRPr="00680312">
        <w:rPr>
          <w:rFonts w:ascii="Arial" w:hAnsi="Arial" w:cs="Arial"/>
          <w:b/>
          <w:bCs/>
          <w:i/>
          <w:sz w:val="20"/>
        </w:rPr>
        <w:t xml:space="preserve"> volumen de datos </w:t>
      </w:r>
      <w:r w:rsidR="00377F03" w:rsidRPr="00680312">
        <w:rPr>
          <w:rFonts w:ascii="Arial" w:hAnsi="Arial" w:cs="Arial"/>
          <w:b/>
          <w:bCs/>
          <w:i/>
          <w:sz w:val="20"/>
        </w:rPr>
        <w:t xml:space="preserve">al ser solo datos </w:t>
      </w:r>
      <w:r w:rsidR="009242EB" w:rsidRPr="00680312">
        <w:rPr>
          <w:rFonts w:ascii="Arial" w:hAnsi="Arial" w:cs="Arial"/>
          <w:b/>
          <w:bCs/>
          <w:i/>
          <w:sz w:val="20"/>
        </w:rPr>
        <w:t xml:space="preserve">básicos </w:t>
      </w:r>
      <w:r w:rsidR="00280125" w:rsidRPr="00680312">
        <w:rPr>
          <w:rFonts w:ascii="Arial" w:hAnsi="Arial" w:cs="Arial"/>
          <w:b/>
          <w:bCs/>
          <w:i/>
          <w:sz w:val="20"/>
        </w:rPr>
        <w:t xml:space="preserve">no conlleva un gran espacio a consumir por ende con </w:t>
      </w:r>
      <w:r w:rsidR="00401AE9" w:rsidRPr="00680312">
        <w:rPr>
          <w:rFonts w:ascii="Arial" w:hAnsi="Arial" w:cs="Arial"/>
          <w:b/>
          <w:bCs/>
          <w:i/>
          <w:sz w:val="20"/>
        </w:rPr>
        <w:t>500gb</w:t>
      </w:r>
      <w:r w:rsidR="00280125" w:rsidRPr="00680312">
        <w:rPr>
          <w:rFonts w:ascii="Arial" w:hAnsi="Arial" w:cs="Arial"/>
          <w:b/>
          <w:bCs/>
          <w:i/>
          <w:sz w:val="20"/>
        </w:rPr>
        <w:t xml:space="preserve"> de capacidad para</w:t>
      </w:r>
      <w:r w:rsidR="00401AE9" w:rsidRPr="00680312">
        <w:rPr>
          <w:rFonts w:ascii="Arial" w:hAnsi="Arial" w:cs="Arial"/>
          <w:b/>
          <w:bCs/>
          <w:i/>
          <w:sz w:val="20"/>
        </w:rPr>
        <w:t xml:space="preserve"> el</w:t>
      </w:r>
      <w:r w:rsidR="00280125" w:rsidRPr="00680312">
        <w:rPr>
          <w:rFonts w:ascii="Arial" w:hAnsi="Arial" w:cs="Arial"/>
          <w:b/>
          <w:bCs/>
          <w:i/>
          <w:sz w:val="20"/>
        </w:rPr>
        <w:t xml:space="preserve"> sistema y BD es suficiente para </w:t>
      </w:r>
      <w:r w:rsidR="003C51B8" w:rsidRPr="00680312">
        <w:rPr>
          <w:rFonts w:ascii="Arial" w:hAnsi="Arial" w:cs="Arial"/>
          <w:b/>
          <w:bCs/>
          <w:i/>
          <w:sz w:val="20"/>
        </w:rPr>
        <w:t>manejar el volumen de información.</w:t>
      </w:r>
    </w:p>
    <w:p w14:paraId="31F774DE" w14:textId="7D816798" w:rsidR="003C51B8" w:rsidRPr="00680312" w:rsidRDefault="003C51B8" w:rsidP="003C51B8">
      <w:pPr>
        <w:pStyle w:val="Sinespaciado"/>
        <w:ind w:left="720"/>
        <w:rPr>
          <w:rFonts w:ascii="Arial" w:hAnsi="Arial" w:cs="Arial"/>
          <w:b/>
          <w:bCs/>
          <w:i/>
          <w:sz w:val="20"/>
        </w:rPr>
      </w:pPr>
    </w:p>
    <w:p w14:paraId="68702E39" w14:textId="32AA3239" w:rsidR="003B79F2" w:rsidRDefault="003B79F2" w:rsidP="003C51B8">
      <w:pPr>
        <w:pStyle w:val="Sinespaciado"/>
        <w:ind w:left="720"/>
        <w:rPr>
          <w:rFonts w:ascii="Arial" w:hAnsi="Arial" w:cs="Arial"/>
          <w:i/>
          <w:sz w:val="20"/>
        </w:rPr>
      </w:pPr>
    </w:p>
    <w:p w14:paraId="465595AA" w14:textId="5C5B763E" w:rsidR="003B79F2" w:rsidRDefault="003B79F2" w:rsidP="003C51B8">
      <w:pPr>
        <w:pStyle w:val="Sinespaciado"/>
        <w:ind w:left="720"/>
        <w:rPr>
          <w:rFonts w:ascii="Arial" w:hAnsi="Arial" w:cs="Arial"/>
          <w:i/>
          <w:sz w:val="20"/>
        </w:rPr>
      </w:pPr>
    </w:p>
    <w:p w14:paraId="3BD42069" w14:textId="77777777" w:rsidR="003B79F2" w:rsidRDefault="003B79F2" w:rsidP="003C51B8">
      <w:pPr>
        <w:pStyle w:val="Sinespaciado"/>
        <w:ind w:left="720"/>
        <w:rPr>
          <w:rFonts w:ascii="Arial" w:hAnsi="Arial" w:cs="Arial"/>
          <w:i/>
          <w:sz w:val="20"/>
        </w:rPr>
      </w:pPr>
    </w:p>
    <w:p w14:paraId="615EEA80" w14:textId="11570B2B" w:rsidR="00E605FD" w:rsidRDefault="00E605FD" w:rsidP="003C51B8">
      <w:pPr>
        <w:pStyle w:val="Sinespaciado"/>
        <w:ind w:left="720"/>
        <w:rPr>
          <w:rFonts w:ascii="Arial" w:hAnsi="Arial" w:cs="Arial"/>
          <w:i/>
          <w:sz w:val="20"/>
        </w:rPr>
      </w:pPr>
    </w:p>
    <w:p w14:paraId="53541BDB" w14:textId="5CBD72FA" w:rsidR="00E605FD" w:rsidRDefault="00E605FD" w:rsidP="003C51B8">
      <w:pPr>
        <w:pStyle w:val="Sinespaciado"/>
        <w:ind w:left="720"/>
        <w:rPr>
          <w:rFonts w:ascii="Arial" w:hAnsi="Arial" w:cs="Arial"/>
          <w:i/>
          <w:sz w:val="20"/>
        </w:rPr>
      </w:pPr>
    </w:p>
    <w:p w14:paraId="6AF0D987" w14:textId="77777777" w:rsidR="00E605FD" w:rsidRPr="002748FB" w:rsidRDefault="00E605FD" w:rsidP="003C51B8">
      <w:pPr>
        <w:pStyle w:val="Sinespaciado"/>
        <w:ind w:left="720"/>
        <w:rPr>
          <w:rFonts w:ascii="Arial" w:hAnsi="Arial" w:cs="Arial"/>
          <w:i/>
          <w:sz w:val="20"/>
        </w:rPr>
      </w:pPr>
    </w:p>
    <w:p w14:paraId="47F84CF9" w14:textId="77777777" w:rsidR="003C51B8" w:rsidRPr="002748FB" w:rsidRDefault="003C51B8" w:rsidP="002748FB">
      <w:pPr>
        <w:pStyle w:val="Sinespaciado"/>
        <w:rPr>
          <w:rFonts w:ascii="Arial" w:hAnsi="Arial" w:cs="Arial"/>
          <w:i/>
          <w:sz w:val="11"/>
          <w:szCs w:val="13"/>
        </w:rPr>
      </w:pPr>
    </w:p>
    <w:p w14:paraId="44763FB3" w14:textId="50D5CC86" w:rsidR="002748FB" w:rsidRDefault="002748FB" w:rsidP="002748FB">
      <w:pPr>
        <w:pStyle w:val="Sinespaciado"/>
        <w:numPr>
          <w:ilvl w:val="0"/>
          <w:numId w:val="14"/>
        </w:numPr>
        <w:rPr>
          <w:rFonts w:ascii="Arial" w:hAnsi="Arial" w:cs="Arial"/>
          <w:i/>
          <w:sz w:val="20"/>
        </w:rPr>
      </w:pPr>
      <w:r w:rsidRPr="002748FB">
        <w:rPr>
          <w:rFonts w:ascii="Arial" w:hAnsi="Arial" w:cs="Arial"/>
          <w:i/>
          <w:spacing w:val="1"/>
          <w:sz w:val="20"/>
        </w:rPr>
        <w:t>¿</w:t>
      </w:r>
      <w:r w:rsidRPr="002748FB">
        <w:rPr>
          <w:rFonts w:ascii="Arial" w:hAnsi="Arial" w:cs="Arial"/>
          <w:i/>
          <w:sz w:val="20"/>
        </w:rPr>
        <w:t>C</w:t>
      </w:r>
      <w:r w:rsidRPr="002748FB">
        <w:rPr>
          <w:rFonts w:ascii="Arial" w:hAnsi="Arial" w:cs="Arial"/>
          <w:i/>
          <w:spacing w:val="-1"/>
          <w:sz w:val="20"/>
        </w:rPr>
        <w:t>u</w:t>
      </w:r>
      <w:r w:rsidRPr="002748FB">
        <w:rPr>
          <w:rFonts w:ascii="Arial" w:hAnsi="Arial" w:cs="Arial"/>
          <w:i/>
          <w:sz w:val="20"/>
        </w:rPr>
        <w:t>ál es</w:t>
      </w:r>
      <w:r w:rsidRPr="002748FB">
        <w:rPr>
          <w:rFonts w:ascii="Arial" w:hAnsi="Arial" w:cs="Arial"/>
          <w:i/>
          <w:spacing w:val="-2"/>
          <w:sz w:val="20"/>
        </w:rPr>
        <w:t xml:space="preserve"> </w:t>
      </w:r>
      <w:r w:rsidRPr="002748FB">
        <w:rPr>
          <w:rFonts w:ascii="Arial" w:hAnsi="Arial" w:cs="Arial"/>
          <w:i/>
          <w:spacing w:val="-1"/>
          <w:sz w:val="20"/>
        </w:rPr>
        <w:t>v</w:t>
      </w:r>
      <w:r w:rsidRPr="002748FB">
        <w:rPr>
          <w:rFonts w:ascii="Arial" w:hAnsi="Arial" w:cs="Arial"/>
          <w:i/>
          <w:spacing w:val="1"/>
          <w:sz w:val="20"/>
        </w:rPr>
        <w:t>o</w:t>
      </w:r>
      <w:r w:rsidRPr="002748FB">
        <w:rPr>
          <w:rFonts w:ascii="Arial" w:hAnsi="Arial" w:cs="Arial"/>
          <w:i/>
          <w:sz w:val="20"/>
        </w:rPr>
        <w:t>l</w:t>
      </w:r>
      <w:r w:rsidRPr="002748FB">
        <w:rPr>
          <w:rFonts w:ascii="Arial" w:hAnsi="Arial" w:cs="Arial"/>
          <w:i/>
          <w:spacing w:val="-1"/>
          <w:sz w:val="20"/>
        </w:rPr>
        <w:t>um</w:t>
      </w:r>
      <w:r w:rsidRPr="002748FB">
        <w:rPr>
          <w:rFonts w:ascii="Arial" w:hAnsi="Arial" w:cs="Arial"/>
          <w:i/>
          <w:sz w:val="20"/>
        </w:rPr>
        <w:t>en de</w:t>
      </w:r>
      <w:r w:rsidRPr="002748FB">
        <w:rPr>
          <w:rFonts w:ascii="Arial" w:hAnsi="Arial" w:cs="Arial"/>
          <w:i/>
          <w:spacing w:val="-2"/>
          <w:sz w:val="20"/>
        </w:rPr>
        <w:t xml:space="preserve"> </w:t>
      </w:r>
      <w:r w:rsidRPr="002748FB">
        <w:rPr>
          <w:rFonts w:ascii="Arial" w:hAnsi="Arial" w:cs="Arial"/>
          <w:i/>
          <w:spacing w:val="1"/>
          <w:sz w:val="20"/>
        </w:rPr>
        <w:t>o</w:t>
      </w:r>
      <w:r w:rsidRPr="002748FB">
        <w:rPr>
          <w:rFonts w:ascii="Arial" w:hAnsi="Arial" w:cs="Arial"/>
          <w:i/>
          <w:spacing w:val="-1"/>
          <w:sz w:val="20"/>
        </w:rPr>
        <w:t>p</w:t>
      </w:r>
      <w:r w:rsidRPr="002748FB">
        <w:rPr>
          <w:rFonts w:ascii="Arial" w:hAnsi="Arial" w:cs="Arial"/>
          <w:i/>
          <w:sz w:val="20"/>
        </w:rPr>
        <w:t>er</w:t>
      </w:r>
      <w:r w:rsidRPr="002748FB">
        <w:rPr>
          <w:rFonts w:ascii="Arial" w:hAnsi="Arial" w:cs="Arial"/>
          <w:i/>
          <w:spacing w:val="-2"/>
          <w:sz w:val="20"/>
        </w:rPr>
        <w:t>a</w:t>
      </w:r>
      <w:r w:rsidRPr="002748FB">
        <w:rPr>
          <w:rFonts w:ascii="Arial" w:hAnsi="Arial" w:cs="Arial"/>
          <w:i/>
          <w:sz w:val="20"/>
        </w:rPr>
        <w:t>ci</w:t>
      </w:r>
      <w:r w:rsidRPr="002748FB">
        <w:rPr>
          <w:rFonts w:ascii="Arial" w:hAnsi="Arial" w:cs="Arial"/>
          <w:i/>
          <w:spacing w:val="1"/>
          <w:sz w:val="20"/>
        </w:rPr>
        <w:t>o</w:t>
      </w:r>
      <w:r w:rsidRPr="002748FB">
        <w:rPr>
          <w:rFonts w:ascii="Arial" w:hAnsi="Arial" w:cs="Arial"/>
          <w:i/>
          <w:spacing w:val="-1"/>
          <w:sz w:val="20"/>
        </w:rPr>
        <w:t>n</w:t>
      </w:r>
      <w:r w:rsidRPr="002748FB">
        <w:rPr>
          <w:rFonts w:ascii="Arial" w:hAnsi="Arial" w:cs="Arial"/>
          <w:i/>
          <w:sz w:val="20"/>
        </w:rPr>
        <w:t>e</w:t>
      </w:r>
      <w:r w:rsidRPr="002748FB">
        <w:rPr>
          <w:rFonts w:ascii="Arial" w:hAnsi="Arial" w:cs="Arial"/>
          <w:i/>
          <w:spacing w:val="-2"/>
          <w:sz w:val="20"/>
        </w:rPr>
        <w:t>s</w:t>
      </w:r>
      <w:r w:rsidRPr="002748FB">
        <w:rPr>
          <w:rFonts w:ascii="Arial" w:hAnsi="Arial" w:cs="Arial"/>
          <w:i/>
          <w:sz w:val="20"/>
        </w:rPr>
        <w:t>?</w:t>
      </w:r>
    </w:p>
    <w:p w14:paraId="35140B6B" w14:textId="5D06E06F" w:rsidR="003C51B8" w:rsidRDefault="003C51B8" w:rsidP="003C51B8">
      <w:pPr>
        <w:pStyle w:val="Sinespaciado"/>
        <w:rPr>
          <w:rFonts w:ascii="Arial" w:hAnsi="Arial" w:cs="Arial"/>
          <w:i/>
          <w:sz w:val="20"/>
        </w:rPr>
      </w:pPr>
    </w:p>
    <w:p w14:paraId="077689A7" w14:textId="1592F732" w:rsidR="002748FB" w:rsidRPr="00680312" w:rsidRDefault="00E605FD" w:rsidP="001C2F37">
      <w:pPr>
        <w:pStyle w:val="Sinespaciado"/>
        <w:numPr>
          <w:ilvl w:val="0"/>
          <w:numId w:val="19"/>
        </w:numPr>
        <w:rPr>
          <w:rFonts w:ascii="Arial" w:hAnsi="Arial" w:cs="Arial"/>
          <w:b/>
          <w:bCs/>
          <w:i/>
          <w:sz w:val="11"/>
          <w:szCs w:val="13"/>
        </w:rPr>
      </w:pPr>
      <w:r w:rsidRPr="00680312">
        <w:rPr>
          <w:rFonts w:ascii="Arial" w:hAnsi="Arial" w:cs="Arial"/>
          <w:b/>
          <w:bCs/>
          <w:i/>
          <w:sz w:val="20"/>
        </w:rPr>
        <w:t xml:space="preserve">Este </w:t>
      </w:r>
      <w:r w:rsidR="003E614D" w:rsidRPr="00680312">
        <w:rPr>
          <w:rFonts w:ascii="Arial" w:hAnsi="Arial" w:cs="Arial"/>
          <w:b/>
          <w:bCs/>
          <w:i/>
          <w:sz w:val="20"/>
        </w:rPr>
        <w:t>ítem</w:t>
      </w:r>
      <w:r w:rsidRPr="00680312">
        <w:rPr>
          <w:rFonts w:ascii="Arial" w:hAnsi="Arial" w:cs="Arial"/>
          <w:b/>
          <w:bCs/>
          <w:i/>
          <w:sz w:val="20"/>
        </w:rPr>
        <w:t xml:space="preserve"> al ser un proyecto para una empresa pequeña el flujo de operaciones no supera de </w:t>
      </w:r>
      <w:r w:rsidR="003B79F2" w:rsidRPr="00680312">
        <w:rPr>
          <w:rFonts w:ascii="Arial" w:hAnsi="Arial" w:cs="Arial"/>
          <w:b/>
          <w:bCs/>
          <w:i/>
          <w:sz w:val="20"/>
        </w:rPr>
        <w:t>20</w:t>
      </w:r>
      <w:r w:rsidRPr="00680312">
        <w:rPr>
          <w:rFonts w:ascii="Arial" w:hAnsi="Arial" w:cs="Arial"/>
          <w:b/>
          <w:bCs/>
          <w:i/>
          <w:sz w:val="20"/>
        </w:rPr>
        <w:t xml:space="preserve"> registros diarios</w:t>
      </w:r>
      <w:r w:rsidR="00C043B1" w:rsidRPr="00680312">
        <w:rPr>
          <w:rFonts w:ascii="Arial" w:hAnsi="Arial" w:cs="Arial"/>
          <w:b/>
          <w:bCs/>
          <w:i/>
          <w:sz w:val="20"/>
        </w:rPr>
        <w:t xml:space="preserve">, </w:t>
      </w:r>
      <w:r w:rsidR="003B79F2" w:rsidRPr="00680312">
        <w:rPr>
          <w:rFonts w:ascii="Arial" w:hAnsi="Arial" w:cs="Arial"/>
          <w:b/>
          <w:bCs/>
          <w:i/>
          <w:sz w:val="20"/>
        </w:rPr>
        <w:t xml:space="preserve">ya que los productos por el momento son pocos </w:t>
      </w:r>
    </w:p>
    <w:p w14:paraId="42220332" w14:textId="77777777" w:rsidR="003B79F2" w:rsidRPr="003B79F2" w:rsidRDefault="003B79F2" w:rsidP="003B79F2">
      <w:pPr>
        <w:pStyle w:val="Sinespaciado"/>
        <w:ind w:left="360"/>
        <w:rPr>
          <w:rFonts w:ascii="Arial" w:hAnsi="Arial" w:cs="Arial"/>
          <w:i/>
          <w:color w:val="FF0000"/>
          <w:sz w:val="11"/>
          <w:szCs w:val="13"/>
        </w:rPr>
      </w:pPr>
    </w:p>
    <w:p w14:paraId="57C725FF" w14:textId="486ACD18" w:rsidR="008E25C1" w:rsidRDefault="002748FB" w:rsidP="008E25C1">
      <w:pPr>
        <w:pStyle w:val="Sinespaciado"/>
        <w:numPr>
          <w:ilvl w:val="0"/>
          <w:numId w:val="14"/>
        </w:numPr>
        <w:rPr>
          <w:rFonts w:ascii="Arial" w:hAnsi="Arial" w:cs="Arial"/>
          <w:i/>
          <w:sz w:val="20"/>
        </w:rPr>
      </w:pPr>
      <w:r w:rsidRPr="002748FB">
        <w:rPr>
          <w:rFonts w:ascii="Arial" w:hAnsi="Arial" w:cs="Arial"/>
          <w:i/>
          <w:spacing w:val="1"/>
          <w:sz w:val="20"/>
        </w:rPr>
        <w:t>¿</w:t>
      </w:r>
      <w:r w:rsidRPr="002748FB">
        <w:rPr>
          <w:rFonts w:ascii="Arial" w:hAnsi="Arial" w:cs="Arial"/>
          <w:i/>
          <w:sz w:val="20"/>
        </w:rPr>
        <w:t>Qué ha</w:t>
      </w:r>
      <w:r w:rsidRPr="002748FB">
        <w:rPr>
          <w:rFonts w:ascii="Arial" w:hAnsi="Arial" w:cs="Arial"/>
          <w:i/>
          <w:spacing w:val="-1"/>
          <w:sz w:val="20"/>
        </w:rPr>
        <w:t>r</w:t>
      </w:r>
      <w:r w:rsidRPr="002748FB">
        <w:rPr>
          <w:rFonts w:ascii="Arial" w:hAnsi="Arial" w:cs="Arial"/>
          <w:i/>
          <w:spacing w:val="-3"/>
          <w:sz w:val="20"/>
        </w:rPr>
        <w:t>d</w:t>
      </w:r>
      <w:r w:rsidRPr="002748FB">
        <w:rPr>
          <w:rFonts w:ascii="Arial" w:hAnsi="Arial" w:cs="Arial"/>
          <w:i/>
          <w:sz w:val="20"/>
        </w:rPr>
        <w:t>ware</w:t>
      </w:r>
      <w:r w:rsidRPr="002748FB">
        <w:rPr>
          <w:rFonts w:ascii="Arial" w:hAnsi="Arial" w:cs="Arial"/>
          <w:i/>
          <w:spacing w:val="-1"/>
          <w:sz w:val="20"/>
        </w:rPr>
        <w:t xml:space="preserve"> </w:t>
      </w:r>
      <w:r w:rsidRPr="002748FB">
        <w:rPr>
          <w:rFonts w:ascii="Arial" w:hAnsi="Arial" w:cs="Arial"/>
          <w:i/>
          <w:sz w:val="20"/>
        </w:rPr>
        <w:t>y</w:t>
      </w:r>
      <w:r w:rsidRPr="002748FB">
        <w:rPr>
          <w:rFonts w:ascii="Arial" w:hAnsi="Arial" w:cs="Arial"/>
          <w:i/>
          <w:spacing w:val="1"/>
          <w:sz w:val="20"/>
        </w:rPr>
        <w:t xml:space="preserve"> </w:t>
      </w:r>
      <w:r w:rsidRPr="002748FB">
        <w:rPr>
          <w:rFonts w:ascii="Arial" w:hAnsi="Arial" w:cs="Arial"/>
          <w:i/>
          <w:sz w:val="20"/>
        </w:rPr>
        <w:t>c</w:t>
      </w:r>
      <w:r w:rsidRPr="002748FB">
        <w:rPr>
          <w:rFonts w:ascii="Arial" w:hAnsi="Arial" w:cs="Arial"/>
          <w:i/>
          <w:spacing w:val="-3"/>
          <w:sz w:val="20"/>
        </w:rPr>
        <w:t>a</w:t>
      </w:r>
      <w:r w:rsidRPr="002748FB">
        <w:rPr>
          <w:rFonts w:ascii="Arial" w:hAnsi="Arial" w:cs="Arial"/>
          <w:i/>
          <w:sz w:val="20"/>
        </w:rPr>
        <w:t>rac</w:t>
      </w:r>
      <w:r w:rsidRPr="002748FB">
        <w:rPr>
          <w:rFonts w:ascii="Arial" w:hAnsi="Arial" w:cs="Arial"/>
          <w:i/>
          <w:spacing w:val="-2"/>
          <w:sz w:val="20"/>
        </w:rPr>
        <w:t>t</w:t>
      </w:r>
      <w:r w:rsidRPr="002748FB">
        <w:rPr>
          <w:rFonts w:ascii="Arial" w:hAnsi="Arial" w:cs="Arial"/>
          <w:i/>
          <w:sz w:val="20"/>
        </w:rPr>
        <w:t>erí</w:t>
      </w:r>
      <w:r w:rsidRPr="002748FB">
        <w:rPr>
          <w:rFonts w:ascii="Arial" w:hAnsi="Arial" w:cs="Arial"/>
          <w:i/>
          <w:spacing w:val="-2"/>
          <w:sz w:val="20"/>
        </w:rPr>
        <w:t>s</w:t>
      </w:r>
      <w:r w:rsidRPr="002748FB">
        <w:rPr>
          <w:rFonts w:ascii="Arial" w:hAnsi="Arial" w:cs="Arial"/>
          <w:i/>
          <w:sz w:val="20"/>
        </w:rPr>
        <w:t>ticas de</w:t>
      </w:r>
      <w:r w:rsidRPr="002748FB">
        <w:rPr>
          <w:rFonts w:ascii="Arial" w:hAnsi="Arial" w:cs="Arial"/>
          <w:i/>
          <w:spacing w:val="-1"/>
          <w:sz w:val="20"/>
        </w:rPr>
        <w:t xml:space="preserve"> </w:t>
      </w:r>
      <w:r w:rsidRPr="002748FB">
        <w:rPr>
          <w:rFonts w:ascii="Arial" w:hAnsi="Arial" w:cs="Arial"/>
          <w:i/>
          <w:sz w:val="20"/>
        </w:rPr>
        <w:t>c</w:t>
      </w:r>
      <w:r w:rsidRPr="002748FB">
        <w:rPr>
          <w:rFonts w:ascii="Arial" w:hAnsi="Arial" w:cs="Arial"/>
          <w:i/>
          <w:spacing w:val="-1"/>
          <w:sz w:val="20"/>
        </w:rPr>
        <w:t>o</w:t>
      </w:r>
      <w:r w:rsidRPr="002748FB">
        <w:rPr>
          <w:rFonts w:ascii="Arial" w:hAnsi="Arial" w:cs="Arial"/>
          <w:i/>
          <w:spacing w:val="1"/>
          <w:sz w:val="20"/>
        </w:rPr>
        <w:t>m</w:t>
      </w:r>
      <w:r w:rsidRPr="002748FB">
        <w:rPr>
          <w:rFonts w:ascii="Arial" w:hAnsi="Arial" w:cs="Arial"/>
          <w:i/>
          <w:spacing w:val="-1"/>
          <w:sz w:val="20"/>
        </w:rPr>
        <w:t>un</w:t>
      </w:r>
      <w:r w:rsidRPr="002748FB">
        <w:rPr>
          <w:rFonts w:ascii="Arial" w:hAnsi="Arial" w:cs="Arial"/>
          <w:i/>
          <w:sz w:val="20"/>
        </w:rPr>
        <w:t>icac</w:t>
      </w:r>
      <w:r w:rsidRPr="002748FB">
        <w:rPr>
          <w:rFonts w:ascii="Arial" w:hAnsi="Arial" w:cs="Arial"/>
          <w:i/>
          <w:spacing w:val="-3"/>
          <w:sz w:val="20"/>
        </w:rPr>
        <w:t>i</w:t>
      </w:r>
      <w:r w:rsidRPr="002748FB">
        <w:rPr>
          <w:rFonts w:ascii="Arial" w:hAnsi="Arial" w:cs="Arial"/>
          <w:i/>
          <w:spacing w:val="1"/>
          <w:sz w:val="20"/>
        </w:rPr>
        <w:t>o</w:t>
      </w:r>
      <w:r w:rsidRPr="002748FB">
        <w:rPr>
          <w:rFonts w:ascii="Arial" w:hAnsi="Arial" w:cs="Arial"/>
          <w:i/>
          <w:spacing w:val="-1"/>
          <w:sz w:val="20"/>
        </w:rPr>
        <w:t>n</w:t>
      </w:r>
      <w:r w:rsidRPr="002748FB">
        <w:rPr>
          <w:rFonts w:ascii="Arial" w:hAnsi="Arial" w:cs="Arial"/>
          <w:i/>
          <w:sz w:val="20"/>
        </w:rPr>
        <w:t>es</w:t>
      </w:r>
      <w:r w:rsidRPr="002748FB">
        <w:rPr>
          <w:rFonts w:ascii="Arial" w:hAnsi="Arial" w:cs="Arial"/>
          <w:i/>
          <w:spacing w:val="-2"/>
          <w:sz w:val="20"/>
        </w:rPr>
        <w:t xml:space="preserve"> </w:t>
      </w:r>
      <w:r w:rsidRPr="002748FB">
        <w:rPr>
          <w:rFonts w:ascii="Arial" w:hAnsi="Arial" w:cs="Arial"/>
          <w:i/>
          <w:sz w:val="20"/>
        </w:rPr>
        <w:t>se</w:t>
      </w:r>
      <w:r w:rsidRPr="002748FB">
        <w:rPr>
          <w:rFonts w:ascii="Arial" w:hAnsi="Arial" w:cs="Arial"/>
          <w:i/>
          <w:spacing w:val="-1"/>
          <w:sz w:val="20"/>
        </w:rPr>
        <w:t xml:space="preserve"> </w:t>
      </w:r>
      <w:r w:rsidRPr="002748FB">
        <w:rPr>
          <w:rFonts w:ascii="Arial" w:hAnsi="Arial" w:cs="Arial"/>
          <w:i/>
          <w:sz w:val="20"/>
        </w:rPr>
        <w:t>r</w:t>
      </w:r>
      <w:r w:rsidRPr="002748FB">
        <w:rPr>
          <w:rFonts w:ascii="Arial" w:hAnsi="Arial" w:cs="Arial"/>
          <w:i/>
          <w:spacing w:val="1"/>
          <w:sz w:val="20"/>
        </w:rPr>
        <w:t>e</w:t>
      </w:r>
      <w:r w:rsidRPr="002748FB">
        <w:rPr>
          <w:rFonts w:ascii="Arial" w:hAnsi="Arial" w:cs="Arial"/>
          <w:i/>
          <w:spacing w:val="-1"/>
          <w:sz w:val="20"/>
        </w:rPr>
        <w:t>qu</w:t>
      </w:r>
      <w:r w:rsidRPr="002748FB">
        <w:rPr>
          <w:rFonts w:ascii="Arial" w:hAnsi="Arial" w:cs="Arial"/>
          <w:i/>
          <w:sz w:val="20"/>
        </w:rPr>
        <w:t>ier</w:t>
      </w:r>
      <w:r w:rsidRPr="002748FB">
        <w:rPr>
          <w:rFonts w:ascii="Arial" w:hAnsi="Arial" w:cs="Arial"/>
          <w:i/>
          <w:spacing w:val="-2"/>
          <w:sz w:val="20"/>
        </w:rPr>
        <w:t>e</w:t>
      </w:r>
      <w:r w:rsidRPr="002748FB">
        <w:rPr>
          <w:rFonts w:ascii="Arial" w:hAnsi="Arial" w:cs="Arial"/>
          <w:i/>
          <w:sz w:val="20"/>
        </w:rPr>
        <w:t>?</w:t>
      </w:r>
    </w:p>
    <w:p w14:paraId="444AFB38" w14:textId="0B946398" w:rsidR="008E25C1" w:rsidRDefault="008E25C1" w:rsidP="008E25C1">
      <w:pPr>
        <w:pStyle w:val="Sinespaciado"/>
        <w:rPr>
          <w:rFonts w:ascii="Arial" w:hAnsi="Arial" w:cs="Arial"/>
          <w:i/>
          <w:sz w:val="20"/>
        </w:rPr>
      </w:pPr>
    </w:p>
    <w:p w14:paraId="56BD864C" w14:textId="7D7F091C" w:rsidR="008E25C1" w:rsidRDefault="008E25C1" w:rsidP="008E25C1">
      <w:pPr>
        <w:pStyle w:val="Sinespaciado"/>
        <w:rPr>
          <w:rFonts w:ascii="Arial" w:hAnsi="Arial" w:cs="Arial"/>
          <w:i/>
          <w:sz w:val="20"/>
        </w:rPr>
      </w:pPr>
      <w:r>
        <w:rPr>
          <w:rFonts w:ascii="Arial" w:hAnsi="Arial" w:cs="Arial"/>
          <w:i/>
          <w:sz w:val="20"/>
        </w:rPr>
        <w:t xml:space="preserve">Requisitos </w:t>
      </w:r>
      <w:r w:rsidR="00BD5241">
        <w:rPr>
          <w:rFonts w:ascii="Arial" w:hAnsi="Arial" w:cs="Arial"/>
          <w:i/>
          <w:sz w:val="20"/>
        </w:rPr>
        <w:t xml:space="preserve">del sistema: </w:t>
      </w:r>
    </w:p>
    <w:p w14:paraId="0D8D84A4" w14:textId="092638A9" w:rsidR="00BD5241" w:rsidRDefault="00BD5241" w:rsidP="008E25C1">
      <w:pPr>
        <w:pStyle w:val="Sinespaciado"/>
        <w:rPr>
          <w:rFonts w:ascii="Arial" w:hAnsi="Arial" w:cs="Arial"/>
          <w:i/>
          <w:sz w:val="20"/>
        </w:rPr>
      </w:pPr>
    </w:p>
    <w:p w14:paraId="496EC84D" w14:textId="025F1BC2" w:rsidR="00401AE9" w:rsidRPr="00680312" w:rsidRDefault="00401AE9" w:rsidP="00401AE9">
      <w:pPr>
        <w:pStyle w:val="Sinespaciado"/>
        <w:numPr>
          <w:ilvl w:val="0"/>
          <w:numId w:val="19"/>
        </w:numPr>
        <w:rPr>
          <w:rFonts w:ascii="Arial" w:hAnsi="Arial" w:cs="Arial"/>
          <w:b/>
          <w:bCs/>
          <w:i/>
          <w:sz w:val="20"/>
        </w:rPr>
      </w:pPr>
      <w:r w:rsidRPr="00680312">
        <w:rPr>
          <w:rFonts w:ascii="Arial" w:hAnsi="Arial" w:cs="Arial"/>
          <w:b/>
          <w:bCs/>
          <w:i/>
          <w:sz w:val="20"/>
        </w:rPr>
        <w:t xml:space="preserve">Procesador: </w:t>
      </w:r>
      <w:r w:rsidR="003B79F2" w:rsidRPr="00680312">
        <w:rPr>
          <w:rFonts w:ascii="Arial" w:hAnsi="Arial" w:cs="Arial"/>
          <w:b/>
          <w:bCs/>
          <w:i/>
          <w:sz w:val="20"/>
        </w:rPr>
        <w:t xml:space="preserve">Intel </w:t>
      </w:r>
      <w:proofErr w:type="spellStart"/>
      <w:r w:rsidR="003B79F2" w:rsidRPr="00680312">
        <w:rPr>
          <w:rFonts w:ascii="Arial" w:hAnsi="Arial" w:cs="Arial"/>
          <w:b/>
          <w:bCs/>
          <w:i/>
          <w:sz w:val="20"/>
        </w:rPr>
        <w:t>core</w:t>
      </w:r>
      <w:proofErr w:type="spellEnd"/>
      <w:r w:rsidR="003B79F2" w:rsidRPr="00680312">
        <w:rPr>
          <w:rFonts w:ascii="Arial" w:hAnsi="Arial" w:cs="Arial"/>
          <w:b/>
          <w:bCs/>
          <w:i/>
          <w:sz w:val="20"/>
        </w:rPr>
        <w:t xml:space="preserve"> i5 como mínimo </w:t>
      </w:r>
    </w:p>
    <w:p w14:paraId="3A0708F7" w14:textId="663CBA8B" w:rsidR="00401AE9" w:rsidRPr="00680312" w:rsidRDefault="00401AE9" w:rsidP="00401AE9">
      <w:pPr>
        <w:pStyle w:val="Sinespaciado"/>
        <w:numPr>
          <w:ilvl w:val="0"/>
          <w:numId w:val="19"/>
        </w:numPr>
        <w:rPr>
          <w:rFonts w:ascii="Arial" w:hAnsi="Arial" w:cs="Arial"/>
          <w:b/>
          <w:bCs/>
          <w:i/>
          <w:sz w:val="20"/>
        </w:rPr>
      </w:pPr>
      <w:r w:rsidRPr="00680312">
        <w:rPr>
          <w:rFonts w:ascii="Arial" w:hAnsi="Arial" w:cs="Arial"/>
          <w:b/>
          <w:bCs/>
          <w:i/>
          <w:sz w:val="20"/>
        </w:rPr>
        <w:t xml:space="preserve">  Memoria RAM: Mínimo: </w:t>
      </w:r>
      <w:r w:rsidR="003B79F2" w:rsidRPr="00680312">
        <w:rPr>
          <w:rFonts w:ascii="Arial" w:hAnsi="Arial" w:cs="Arial"/>
          <w:b/>
          <w:bCs/>
          <w:i/>
          <w:sz w:val="20"/>
        </w:rPr>
        <w:t>4</w:t>
      </w:r>
      <w:r w:rsidRPr="00680312">
        <w:rPr>
          <w:rFonts w:ascii="Arial" w:hAnsi="Arial" w:cs="Arial"/>
          <w:b/>
          <w:bCs/>
          <w:i/>
          <w:sz w:val="20"/>
        </w:rPr>
        <w:t xml:space="preserve"> Gigabytes (GB).</w:t>
      </w:r>
    </w:p>
    <w:p w14:paraId="1A585DE6" w14:textId="76C40581" w:rsidR="00BD5241" w:rsidRPr="00680312" w:rsidRDefault="00401AE9" w:rsidP="00401AE9">
      <w:pPr>
        <w:pStyle w:val="Sinespaciado"/>
        <w:numPr>
          <w:ilvl w:val="0"/>
          <w:numId w:val="19"/>
        </w:numPr>
        <w:rPr>
          <w:rFonts w:ascii="Arial" w:hAnsi="Arial" w:cs="Arial"/>
          <w:b/>
          <w:bCs/>
          <w:i/>
          <w:sz w:val="20"/>
        </w:rPr>
      </w:pPr>
      <w:r w:rsidRPr="00680312">
        <w:rPr>
          <w:rFonts w:ascii="Arial" w:hAnsi="Arial" w:cs="Arial"/>
          <w:b/>
          <w:bCs/>
          <w:i/>
          <w:sz w:val="20"/>
        </w:rPr>
        <w:t xml:space="preserve">  Disco Duro: </w:t>
      </w:r>
      <w:r w:rsidR="003B79F2" w:rsidRPr="00680312">
        <w:rPr>
          <w:rFonts w:ascii="Arial" w:hAnsi="Arial" w:cs="Arial"/>
          <w:b/>
          <w:bCs/>
          <w:i/>
          <w:sz w:val="20"/>
        </w:rPr>
        <w:t xml:space="preserve">1 </w:t>
      </w:r>
      <w:proofErr w:type="gramStart"/>
      <w:r w:rsidR="003B79F2" w:rsidRPr="00680312">
        <w:rPr>
          <w:rFonts w:ascii="Arial" w:hAnsi="Arial" w:cs="Arial"/>
          <w:b/>
          <w:bCs/>
          <w:i/>
          <w:sz w:val="20"/>
        </w:rPr>
        <w:t xml:space="preserve">tera </w:t>
      </w:r>
      <w:r w:rsidRPr="00680312">
        <w:rPr>
          <w:rFonts w:ascii="Arial" w:hAnsi="Arial" w:cs="Arial"/>
          <w:b/>
          <w:bCs/>
          <w:i/>
          <w:sz w:val="20"/>
        </w:rPr>
        <w:t>.</w:t>
      </w:r>
      <w:proofErr w:type="gramEnd"/>
    </w:p>
    <w:p w14:paraId="1FA760C0" w14:textId="77777777" w:rsidR="008E25C1" w:rsidRPr="002748FB" w:rsidRDefault="008E25C1" w:rsidP="002748FB">
      <w:pPr>
        <w:pStyle w:val="Sinespaciado"/>
        <w:rPr>
          <w:rFonts w:ascii="Arial" w:hAnsi="Arial" w:cs="Arial"/>
          <w:i/>
          <w:sz w:val="11"/>
          <w:szCs w:val="13"/>
        </w:rPr>
      </w:pPr>
    </w:p>
    <w:p w14:paraId="061F7A1C" w14:textId="16752072" w:rsidR="002748FB" w:rsidRDefault="002748FB" w:rsidP="002748FB">
      <w:pPr>
        <w:pStyle w:val="Sinespaciado"/>
        <w:numPr>
          <w:ilvl w:val="0"/>
          <w:numId w:val="14"/>
        </w:numPr>
        <w:rPr>
          <w:rFonts w:ascii="Arial" w:hAnsi="Arial" w:cs="Arial"/>
          <w:i/>
          <w:sz w:val="20"/>
        </w:rPr>
      </w:pPr>
      <w:r w:rsidRPr="002748FB">
        <w:rPr>
          <w:rFonts w:ascii="Arial" w:hAnsi="Arial" w:cs="Arial"/>
          <w:i/>
          <w:spacing w:val="1"/>
          <w:sz w:val="20"/>
        </w:rPr>
        <w:t>¿</w:t>
      </w:r>
      <w:r w:rsidRPr="002748FB">
        <w:rPr>
          <w:rFonts w:ascii="Arial" w:hAnsi="Arial" w:cs="Arial"/>
          <w:i/>
          <w:sz w:val="20"/>
        </w:rPr>
        <w:t>C</w:t>
      </w:r>
      <w:r w:rsidRPr="002748FB">
        <w:rPr>
          <w:rFonts w:ascii="Arial" w:hAnsi="Arial" w:cs="Arial"/>
          <w:i/>
          <w:spacing w:val="-1"/>
          <w:sz w:val="20"/>
        </w:rPr>
        <w:t>u</w:t>
      </w:r>
      <w:r w:rsidRPr="002748FB">
        <w:rPr>
          <w:rFonts w:ascii="Arial" w:hAnsi="Arial" w:cs="Arial"/>
          <w:i/>
          <w:sz w:val="20"/>
        </w:rPr>
        <w:t>á</w:t>
      </w:r>
      <w:r w:rsidRPr="002748FB">
        <w:rPr>
          <w:rFonts w:ascii="Arial" w:hAnsi="Arial" w:cs="Arial"/>
          <w:i/>
          <w:spacing w:val="-1"/>
          <w:sz w:val="20"/>
        </w:rPr>
        <w:t>n</w:t>
      </w:r>
      <w:r w:rsidRPr="002748FB">
        <w:rPr>
          <w:rFonts w:ascii="Arial" w:hAnsi="Arial" w:cs="Arial"/>
          <w:i/>
          <w:sz w:val="20"/>
        </w:rPr>
        <w:t>to</w:t>
      </w:r>
      <w:r w:rsidRPr="002748FB">
        <w:rPr>
          <w:rFonts w:ascii="Arial" w:hAnsi="Arial" w:cs="Arial"/>
          <w:i/>
          <w:spacing w:val="-1"/>
          <w:sz w:val="20"/>
        </w:rPr>
        <w:t xml:space="preserve"> </w:t>
      </w:r>
      <w:r w:rsidRPr="002748FB">
        <w:rPr>
          <w:rFonts w:ascii="Arial" w:hAnsi="Arial" w:cs="Arial"/>
          <w:i/>
          <w:sz w:val="20"/>
        </w:rPr>
        <w:t>c</w:t>
      </w:r>
      <w:r w:rsidRPr="002748FB">
        <w:rPr>
          <w:rFonts w:ascii="Arial" w:hAnsi="Arial" w:cs="Arial"/>
          <w:i/>
          <w:spacing w:val="-1"/>
          <w:sz w:val="20"/>
        </w:rPr>
        <w:t>u</w:t>
      </w:r>
      <w:r w:rsidRPr="002748FB">
        <w:rPr>
          <w:rFonts w:ascii="Arial" w:hAnsi="Arial" w:cs="Arial"/>
          <w:i/>
          <w:sz w:val="20"/>
        </w:rPr>
        <w:t>e</w:t>
      </w:r>
      <w:r w:rsidRPr="002748FB">
        <w:rPr>
          <w:rFonts w:ascii="Arial" w:hAnsi="Arial" w:cs="Arial"/>
          <w:i/>
          <w:spacing w:val="-2"/>
          <w:sz w:val="20"/>
        </w:rPr>
        <w:t>s</w:t>
      </w:r>
      <w:r w:rsidRPr="002748FB">
        <w:rPr>
          <w:rFonts w:ascii="Arial" w:hAnsi="Arial" w:cs="Arial"/>
          <w:i/>
          <w:sz w:val="20"/>
        </w:rPr>
        <w:t>ta?</w:t>
      </w:r>
    </w:p>
    <w:p w14:paraId="266A7AF3" w14:textId="5DFB8555" w:rsidR="00122E6F" w:rsidRDefault="00122E6F" w:rsidP="00122E6F">
      <w:pPr>
        <w:pStyle w:val="Sinespaciado"/>
        <w:rPr>
          <w:rFonts w:ascii="Arial" w:hAnsi="Arial" w:cs="Arial"/>
          <w:i/>
          <w:sz w:val="20"/>
        </w:rPr>
      </w:pPr>
    </w:p>
    <w:p w14:paraId="08C39B0C" w14:textId="4C346B16" w:rsidR="00122E6F" w:rsidRPr="00680312" w:rsidRDefault="00122E6F" w:rsidP="00122E6F">
      <w:pPr>
        <w:pStyle w:val="Prrafodelista"/>
        <w:numPr>
          <w:ilvl w:val="0"/>
          <w:numId w:val="20"/>
        </w:numPr>
        <w:rPr>
          <w:rFonts w:ascii="Arial" w:eastAsiaTheme="minorEastAsia" w:hAnsi="Arial" w:cs="Arial"/>
          <w:b/>
          <w:bCs/>
          <w:i/>
          <w:sz w:val="20"/>
          <w:lang w:eastAsia="es-CO"/>
        </w:rPr>
      </w:pPr>
      <w:r w:rsidRPr="00680312">
        <w:rPr>
          <w:rFonts w:ascii="Arial" w:eastAsiaTheme="minorEastAsia" w:hAnsi="Arial" w:cs="Arial"/>
          <w:b/>
          <w:bCs/>
          <w:i/>
          <w:sz w:val="20"/>
          <w:lang w:eastAsia="es-CO"/>
        </w:rPr>
        <w:t xml:space="preserve">$ </w:t>
      </w:r>
      <w:r w:rsidR="003B79F2" w:rsidRPr="00680312">
        <w:rPr>
          <w:rFonts w:ascii="Arial" w:eastAsiaTheme="minorEastAsia" w:hAnsi="Arial" w:cs="Arial"/>
          <w:b/>
          <w:bCs/>
          <w:i/>
          <w:sz w:val="20"/>
          <w:lang w:eastAsia="es-CO"/>
        </w:rPr>
        <w:t>3</w:t>
      </w:r>
      <w:r w:rsidRPr="00680312">
        <w:rPr>
          <w:rFonts w:ascii="Arial" w:eastAsiaTheme="minorEastAsia" w:hAnsi="Arial" w:cs="Arial"/>
          <w:b/>
          <w:bCs/>
          <w:i/>
          <w:sz w:val="20"/>
          <w:lang w:eastAsia="es-CO"/>
        </w:rPr>
        <w:t>,050,000</w:t>
      </w:r>
    </w:p>
    <w:p w14:paraId="1AD67A73" w14:textId="77777777" w:rsidR="002748FB" w:rsidRDefault="002748FB" w:rsidP="002748FB">
      <w:pPr>
        <w:pStyle w:val="Prrafodelista"/>
        <w:rPr>
          <w:rFonts w:ascii="Arial" w:hAnsi="Arial" w:cs="Arial"/>
          <w:i/>
          <w:sz w:val="20"/>
        </w:rPr>
      </w:pPr>
    </w:p>
    <w:p w14:paraId="5E79F178" w14:textId="77777777" w:rsidR="00890441" w:rsidRPr="002748FB" w:rsidRDefault="00890441" w:rsidP="00F37891">
      <w:pPr>
        <w:pStyle w:val="Sinespaciado"/>
        <w:jc w:val="both"/>
        <w:rPr>
          <w:rFonts w:ascii="Arial" w:hAnsi="Arial" w:cs="Arial"/>
          <w:i/>
          <w:sz w:val="20"/>
        </w:rPr>
      </w:pPr>
    </w:p>
    <w:p w14:paraId="632063A0" w14:textId="77777777" w:rsidR="002748FB" w:rsidRPr="002748FB" w:rsidRDefault="002748FB" w:rsidP="00F37891">
      <w:pPr>
        <w:pStyle w:val="Sinespaciado"/>
        <w:jc w:val="both"/>
        <w:rPr>
          <w:rFonts w:ascii="Arial" w:hAnsi="Arial" w:cs="Arial"/>
          <w:i/>
          <w:sz w:val="18"/>
          <w:szCs w:val="20"/>
        </w:rPr>
      </w:pPr>
    </w:p>
    <w:p w14:paraId="6C9ACC03" w14:textId="1885A437" w:rsidR="002748FB" w:rsidRPr="00F37891" w:rsidRDefault="002748FB" w:rsidP="00F37891">
      <w:pPr>
        <w:pStyle w:val="Sinespaciado"/>
        <w:jc w:val="both"/>
        <w:rPr>
          <w:rFonts w:ascii="Arial" w:hAnsi="Arial" w:cs="Arial"/>
          <w:i/>
          <w:sz w:val="20"/>
        </w:rPr>
      </w:pPr>
      <w:r w:rsidRPr="00F37891">
        <w:rPr>
          <w:rFonts w:ascii="Arial" w:hAnsi="Arial" w:cs="Arial"/>
          <w:i/>
          <w:spacing w:val="-1"/>
          <w:sz w:val="20"/>
        </w:rPr>
        <w:t>A</w:t>
      </w:r>
      <w:r w:rsidRPr="00F37891">
        <w:rPr>
          <w:rFonts w:ascii="Arial" w:hAnsi="Arial" w:cs="Arial"/>
          <w:i/>
          <w:spacing w:val="1"/>
          <w:sz w:val="20"/>
        </w:rPr>
        <w:t>c</w:t>
      </w:r>
      <w:r w:rsidRPr="00F37891">
        <w:rPr>
          <w:rFonts w:ascii="Arial" w:hAnsi="Arial" w:cs="Arial"/>
          <w:i/>
          <w:spacing w:val="-2"/>
          <w:sz w:val="20"/>
        </w:rPr>
        <w:t>t</w:t>
      </w:r>
      <w:r w:rsidRPr="00F37891">
        <w:rPr>
          <w:rFonts w:ascii="Arial" w:hAnsi="Arial" w:cs="Arial"/>
          <w:i/>
          <w:spacing w:val="1"/>
          <w:sz w:val="20"/>
        </w:rPr>
        <w:t>i</w:t>
      </w:r>
      <w:r w:rsidRPr="00F37891">
        <w:rPr>
          <w:rFonts w:ascii="Arial" w:hAnsi="Arial" w:cs="Arial"/>
          <w:i/>
          <w:spacing w:val="-1"/>
          <w:sz w:val="20"/>
        </w:rPr>
        <w:t>v</w:t>
      </w:r>
      <w:r w:rsidRPr="00F37891">
        <w:rPr>
          <w:rFonts w:ascii="Arial" w:hAnsi="Arial" w:cs="Arial"/>
          <w:i/>
          <w:spacing w:val="1"/>
          <w:sz w:val="20"/>
        </w:rPr>
        <w:t>i</w:t>
      </w:r>
      <w:r w:rsidRPr="00F37891">
        <w:rPr>
          <w:rFonts w:ascii="Arial" w:hAnsi="Arial" w:cs="Arial"/>
          <w:i/>
          <w:spacing w:val="-1"/>
          <w:sz w:val="20"/>
        </w:rPr>
        <w:t>dade</w:t>
      </w:r>
      <w:r w:rsidRPr="00F37891">
        <w:rPr>
          <w:rFonts w:ascii="Arial" w:hAnsi="Arial" w:cs="Arial"/>
          <w:i/>
          <w:sz w:val="20"/>
        </w:rPr>
        <w:t>s</w:t>
      </w:r>
      <w:r w:rsidRPr="00F37891">
        <w:rPr>
          <w:rFonts w:ascii="Arial" w:hAnsi="Arial" w:cs="Arial"/>
          <w:i/>
          <w:spacing w:val="1"/>
          <w:sz w:val="20"/>
        </w:rPr>
        <w:t xml:space="preserve"> </w:t>
      </w:r>
      <w:r w:rsidRPr="00F37891">
        <w:rPr>
          <w:rFonts w:ascii="Arial" w:hAnsi="Arial" w:cs="Arial"/>
          <w:i/>
          <w:sz w:val="20"/>
        </w:rPr>
        <w:t>de</w:t>
      </w:r>
      <w:r w:rsidRPr="00F37891">
        <w:rPr>
          <w:rFonts w:ascii="Arial" w:hAnsi="Arial" w:cs="Arial"/>
          <w:i/>
          <w:spacing w:val="-1"/>
          <w:sz w:val="20"/>
        </w:rPr>
        <w:t xml:space="preserve"> </w:t>
      </w:r>
      <w:r w:rsidRPr="00F37891">
        <w:rPr>
          <w:rFonts w:ascii="Arial" w:hAnsi="Arial" w:cs="Arial"/>
          <w:i/>
          <w:spacing w:val="1"/>
          <w:sz w:val="20"/>
        </w:rPr>
        <w:t>c</w:t>
      </w:r>
      <w:r w:rsidRPr="00F37891">
        <w:rPr>
          <w:rFonts w:ascii="Arial" w:hAnsi="Arial" w:cs="Arial"/>
          <w:i/>
          <w:spacing w:val="-1"/>
          <w:sz w:val="20"/>
        </w:rPr>
        <w:t>on</w:t>
      </w:r>
      <w:r w:rsidRPr="00F37891">
        <w:rPr>
          <w:rFonts w:ascii="Arial" w:hAnsi="Arial" w:cs="Arial"/>
          <w:i/>
          <w:sz w:val="20"/>
        </w:rPr>
        <w:t>te</w:t>
      </w:r>
      <w:r w:rsidRPr="00F37891">
        <w:rPr>
          <w:rFonts w:ascii="Arial" w:hAnsi="Arial" w:cs="Arial"/>
          <w:i/>
          <w:spacing w:val="-1"/>
          <w:sz w:val="20"/>
        </w:rPr>
        <w:t>x</w:t>
      </w:r>
      <w:r w:rsidRPr="00F37891">
        <w:rPr>
          <w:rFonts w:ascii="Arial" w:hAnsi="Arial" w:cs="Arial"/>
          <w:i/>
          <w:spacing w:val="-2"/>
          <w:sz w:val="20"/>
        </w:rPr>
        <w:t>t</w:t>
      </w:r>
      <w:r w:rsidRPr="00F37891">
        <w:rPr>
          <w:rFonts w:ascii="Arial" w:hAnsi="Arial" w:cs="Arial"/>
          <w:i/>
          <w:spacing w:val="-1"/>
          <w:sz w:val="20"/>
        </w:rPr>
        <w:t>ua</w:t>
      </w:r>
      <w:r w:rsidRPr="00F37891">
        <w:rPr>
          <w:rFonts w:ascii="Arial" w:hAnsi="Arial" w:cs="Arial"/>
          <w:i/>
          <w:spacing w:val="1"/>
          <w:sz w:val="20"/>
        </w:rPr>
        <w:t>liz</w:t>
      </w:r>
      <w:r w:rsidRPr="00F37891">
        <w:rPr>
          <w:rFonts w:ascii="Arial" w:hAnsi="Arial" w:cs="Arial"/>
          <w:i/>
          <w:spacing w:val="-1"/>
          <w:sz w:val="20"/>
        </w:rPr>
        <w:t>ac</w:t>
      </w:r>
      <w:r w:rsidRPr="00F37891">
        <w:rPr>
          <w:rFonts w:ascii="Arial" w:hAnsi="Arial" w:cs="Arial"/>
          <w:i/>
          <w:spacing w:val="1"/>
          <w:sz w:val="20"/>
        </w:rPr>
        <w:t>i</w:t>
      </w:r>
      <w:r w:rsidRPr="00F37891">
        <w:rPr>
          <w:rFonts w:ascii="Arial" w:hAnsi="Arial" w:cs="Arial"/>
          <w:i/>
          <w:spacing w:val="-1"/>
          <w:sz w:val="20"/>
        </w:rPr>
        <w:t>ó</w:t>
      </w:r>
      <w:r w:rsidRPr="00F37891">
        <w:rPr>
          <w:rFonts w:ascii="Arial" w:hAnsi="Arial" w:cs="Arial"/>
          <w:i/>
          <w:sz w:val="20"/>
        </w:rPr>
        <w:t>n</w:t>
      </w:r>
      <w:r w:rsidRPr="00F37891">
        <w:rPr>
          <w:rFonts w:ascii="Arial" w:hAnsi="Arial" w:cs="Arial"/>
          <w:i/>
          <w:spacing w:val="-1"/>
          <w:sz w:val="20"/>
        </w:rPr>
        <w:t xml:space="preserve"> </w:t>
      </w:r>
      <w:r w:rsidRPr="00F37891">
        <w:rPr>
          <w:rFonts w:ascii="Arial" w:hAnsi="Arial" w:cs="Arial"/>
          <w:i/>
          <w:sz w:val="20"/>
        </w:rPr>
        <w:t xml:space="preserve">e </w:t>
      </w:r>
      <w:r w:rsidRPr="00F37891">
        <w:rPr>
          <w:rFonts w:ascii="Arial" w:hAnsi="Arial" w:cs="Arial"/>
          <w:i/>
          <w:spacing w:val="1"/>
          <w:sz w:val="20"/>
        </w:rPr>
        <w:t>i</w:t>
      </w:r>
      <w:r w:rsidRPr="00F37891">
        <w:rPr>
          <w:rFonts w:ascii="Arial" w:hAnsi="Arial" w:cs="Arial"/>
          <w:i/>
          <w:spacing w:val="-1"/>
          <w:sz w:val="20"/>
        </w:rPr>
        <w:t>den</w:t>
      </w:r>
      <w:r w:rsidRPr="00F37891">
        <w:rPr>
          <w:rFonts w:ascii="Arial" w:hAnsi="Arial" w:cs="Arial"/>
          <w:i/>
          <w:spacing w:val="-2"/>
          <w:sz w:val="20"/>
        </w:rPr>
        <w:t>t</w:t>
      </w:r>
      <w:r w:rsidRPr="00F37891">
        <w:rPr>
          <w:rFonts w:ascii="Arial" w:hAnsi="Arial" w:cs="Arial"/>
          <w:i/>
          <w:spacing w:val="1"/>
          <w:sz w:val="20"/>
        </w:rPr>
        <w:t>i</w:t>
      </w:r>
      <w:r w:rsidRPr="00F37891">
        <w:rPr>
          <w:rFonts w:ascii="Arial" w:hAnsi="Arial" w:cs="Arial"/>
          <w:i/>
          <w:sz w:val="20"/>
        </w:rPr>
        <w:t>f</w:t>
      </w:r>
      <w:r w:rsidRPr="00F37891">
        <w:rPr>
          <w:rFonts w:ascii="Arial" w:hAnsi="Arial" w:cs="Arial"/>
          <w:i/>
          <w:spacing w:val="-2"/>
          <w:sz w:val="20"/>
        </w:rPr>
        <w:t>i</w:t>
      </w:r>
      <w:r w:rsidRPr="00F37891">
        <w:rPr>
          <w:rFonts w:ascii="Arial" w:hAnsi="Arial" w:cs="Arial"/>
          <w:i/>
          <w:spacing w:val="1"/>
          <w:sz w:val="20"/>
        </w:rPr>
        <w:t>c</w:t>
      </w:r>
      <w:r w:rsidRPr="00F37891">
        <w:rPr>
          <w:rFonts w:ascii="Arial" w:hAnsi="Arial" w:cs="Arial"/>
          <w:i/>
          <w:spacing w:val="-1"/>
          <w:sz w:val="20"/>
        </w:rPr>
        <w:t>ac</w:t>
      </w:r>
      <w:r w:rsidRPr="00F37891">
        <w:rPr>
          <w:rFonts w:ascii="Arial" w:hAnsi="Arial" w:cs="Arial"/>
          <w:i/>
          <w:spacing w:val="1"/>
          <w:sz w:val="20"/>
        </w:rPr>
        <w:t>i</w:t>
      </w:r>
      <w:r w:rsidRPr="00F37891">
        <w:rPr>
          <w:rFonts w:ascii="Arial" w:hAnsi="Arial" w:cs="Arial"/>
          <w:i/>
          <w:spacing w:val="-1"/>
          <w:sz w:val="20"/>
        </w:rPr>
        <w:t>ó</w:t>
      </w:r>
      <w:r w:rsidRPr="00F37891">
        <w:rPr>
          <w:rFonts w:ascii="Arial" w:hAnsi="Arial" w:cs="Arial"/>
          <w:i/>
          <w:sz w:val="20"/>
        </w:rPr>
        <w:t>n</w:t>
      </w:r>
      <w:r w:rsidRPr="00F37891">
        <w:rPr>
          <w:rFonts w:ascii="Arial" w:hAnsi="Arial" w:cs="Arial"/>
          <w:i/>
          <w:spacing w:val="-1"/>
          <w:sz w:val="20"/>
        </w:rPr>
        <w:t xml:space="preserve"> </w:t>
      </w:r>
      <w:r w:rsidRPr="00F37891">
        <w:rPr>
          <w:rFonts w:ascii="Arial" w:hAnsi="Arial" w:cs="Arial"/>
          <w:i/>
          <w:sz w:val="20"/>
        </w:rPr>
        <w:t>de</w:t>
      </w:r>
      <w:r w:rsidRPr="00F37891">
        <w:rPr>
          <w:rFonts w:ascii="Arial" w:hAnsi="Arial" w:cs="Arial"/>
          <w:i/>
          <w:spacing w:val="-1"/>
          <w:sz w:val="20"/>
        </w:rPr>
        <w:t xml:space="preserve"> </w:t>
      </w:r>
      <w:r w:rsidRPr="00F37891">
        <w:rPr>
          <w:rFonts w:ascii="Arial" w:hAnsi="Arial" w:cs="Arial"/>
          <w:i/>
          <w:spacing w:val="1"/>
          <w:sz w:val="20"/>
        </w:rPr>
        <w:t>c</w:t>
      </w:r>
      <w:r w:rsidRPr="00F37891">
        <w:rPr>
          <w:rFonts w:ascii="Arial" w:hAnsi="Arial" w:cs="Arial"/>
          <w:i/>
          <w:spacing w:val="-1"/>
          <w:sz w:val="20"/>
        </w:rPr>
        <w:t>ono</w:t>
      </w:r>
      <w:r w:rsidRPr="00F37891">
        <w:rPr>
          <w:rFonts w:ascii="Arial" w:hAnsi="Arial" w:cs="Arial"/>
          <w:i/>
          <w:spacing w:val="1"/>
          <w:sz w:val="20"/>
        </w:rPr>
        <w:t>ci</w:t>
      </w:r>
      <w:r w:rsidRPr="00F37891">
        <w:rPr>
          <w:rFonts w:ascii="Arial" w:hAnsi="Arial" w:cs="Arial"/>
          <w:i/>
          <w:spacing w:val="-2"/>
          <w:sz w:val="20"/>
        </w:rPr>
        <w:t>m</w:t>
      </w:r>
      <w:r w:rsidRPr="00F37891">
        <w:rPr>
          <w:rFonts w:ascii="Arial" w:hAnsi="Arial" w:cs="Arial"/>
          <w:i/>
          <w:spacing w:val="1"/>
          <w:sz w:val="20"/>
        </w:rPr>
        <w:t>i</w:t>
      </w:r>
      <w:r w:rsidRPr="00F37891">
        <w:rPr>
          <w:rFonts w:ascii="Arial" w:hAnsi="Arial" w:cs="Arial"/>
          <w:i/>
          <w:spacing w:val="-1"/>
          <w:sz w:val="20"/>
        </w:rPr>
        <w:t>en</w:t>
      </w:r>
      <w:r w:rsidRPr="00F37891">
        <w:rPr>
          <w:rFonts w:ascii="Arial" w:hAnsi="Arial" w:cs="Arial"/>
          <w:i/>
          <w:sz w:val="20"/>
        </w:rPr>
        <w:t>t</w:t>
      </w:r>
      <w:r w:rsidRPr="00F37891">
        <w:rPr>
          <w:rFonts w:ascii="Arial" w:hAnsi="Arial" w:cs="Arial"/>
          <w:i/>
          <w:spacing w:val="-1"/>
          <w:sz w:val="20"/>
        </w:rPr>
        <w:t>o</w:t>
      </w:r>
      <w:r w:rsidRPr="00F37891">
        <w:rPr>
          <w:rFonts w:ascii="Arial" w:hAnsi="Arial" w:cs="Arial"/>
          <w:i/>
          <w:sz w:val="20"/>
        </w:rPr>
        <w:t>s</w:t>
      </w:r>
      <w:r w:rsidRPr="00F37891">
        <w:rPr>
          <w:rFonts w:ascii="Arial" w:hAnsi="Arial" w:cs="Arial"/>
          <w:i/>
          <w:spacing w:val="1"/>
          <w:sz w:val="20"/>
        </w:rPr>
        <w:t xml:space="preserve"> </w:t>
      </w:r>
      <w:r w:rsidRPr="00F37891">
        <w:rPr>
          <w:rFonts w:ascii="Arial" w:hAnsi="Arial" w:cs="Arial"/>
          <w:i/>
          <w:sz w:val="20"/>
        </w:rPr>
        <w:t>n</w:t>
      </w:r>
      <w:r w:rsidRPr="00F37891">
        <w:rPr>
          <w:rFonts w:ascii="Arial" w:hAnsi="Arial" w:cs="Arial"/>
          <w:i/>
          <w:spacing w:val="-1"/>
          <w:sz w:val="20"/>
        </w:rPr>
        <w:t>e</w:t>
      </w:r>
      <w:r w:rsidRPr="00F37891">
        <w:rPr>
          <w:rFonts w:ascii="Arial" w:hAnsi="Arial" w:cs="Arial"/>
          <w:i/>
          <w:spacing w:val="1"/>
          <w:sz w:val="20"/>
        </w:rPr>
        <w:t>c</w:t>
      </w:r>
      <w:r w:rsidRPr="00F37891">
        <w:rPr>
          <w:rFonts w:ascii="Arial" w:hAnsi="Arial" w:cs="Arial"/>
          <w:i/>
          <w:spacing w:val="-3"/>
          <w:sz w:val="20"/>
        </w:rPr>
        <w:t>e</w:t>
      </w:r>
      <w:r w:rsidRPr="00F37891">
        <w:rPr>
          <w:rFonts w:ascii="Arial" w:hAnsi="Arial" w:cs="Arial"/>
          <w:i/>
          <w:sz w:val="20"/>
        </w:rPr>
        <w:t>s</w:t>
      </w:r>
      <w:r w:rsidRPr="00F37891">
        <w:rPr>
          <w:rFonts w:ascii="Arial" w:hAnsi="Arial" w:cs="Arial"/>
          <w:i/>
          <w:spacing w:val="-1"/>
          <w:sz w:val="20"/>
        </w:rPr>
        <w:t>a</w:t>
      </w:r>
      <w:r w:rsidRPr="00F37891">
        <w:rPr>
          <w:rFonts w:ascii="Arial" w:hAnsi="Arial" w:cs="Arial"/>
          <w:i/>
          <w:spacing w:val="1"/>
          <w:sz w:val="20"/>
        </w:rPr>
        <w:t>r</w:t>
      </w:r>
      <w:r w:rsidRPr="00F37891">
        <w:rPr>
          <w:rFonts w:ascii="Arial" w:hAnsi="Arial" w:cs="Arial"/>
          <w:i/>
          <w:spacing w:val="-1"/>
          <w:sz w:val="20"/>
        </w:rPr>
        <w:t>io</w:t>
      </w:r>
      <w:r w:rsidRPr="00F37891">
        <w:rPr>
          <w:rFonts w:ascii="Arial" w:hAnsi="Arial" w:cs="Arial"/>
          <w:i/>
          <w:sz w:val="20"/>
        </w:rPr>
        <w:t>s</w:t>
      </w:r>
      <w:r w:rsidRPr="00F37891">
        <w:rPr>
          <w:rFonts w:ascii="Arial" w:hAnsi="Arial" w:cs="Arial"/>
          <w:i/>
          <w:spacing w:val="1"/>
          <w:sz w:val="20"/>
        </w:rPr>
        <w:t xml:space="preserve"> </w:t>
      </w:r>
      <w:r w:rsidRPr="00F37891">
        <w:rPr>
          <w:rFonts w:ascii="Arial" w:hAnsi="Arial" w:cs="Arial"/>
          <w:i/>
          <w:sz w:val="20"/>
        </w:rPr>
        <w:t>p</w:t>
      </w:r>
      <w:r w:rsidRPr="00F37891">
        <w:rPr>
          <w:rFonts w:ascii="Arial" w:hAnsi="Arial" w:cs="Arial"/>
          <w:i/>
          <w:spacing w:val="-1"/>
          <w:sz w:val="20"/>
        </w:rPr>
        <w:t>a</w:t>
      </w:r>
      <w:r w:rsidRPr="00F37891">
        <w:rPr>
          <w:rFonts w:ascii="Arial" w:hAnsi="Arial" w:cs="Arial"/>
          <w:i/>
          <w:spacing w:val="1"/>
          <w:sz w:val="20"/>
        </w:rPr>
        <w:t>r</w:t>
      </w:r>
      <w:r w:rsidRPr="00F37891">
        <w:rPr>
          <w:rFonts w:ascii="Arial" w:hAnsi="Arial" w:cs="Arial"/>
          <w:i/>
          <w:sz w:val="20"/>
        </w:rPr>
        <w:t>a</w:t>
      </w:r>
      <w:r w:rsidRPr="00F37891">
        <w:rPr>
          <w:rFonts w:ascii="Arial" w:hAnsi="Arial" w:cs="Arial"/>
          <w:i/>
          <w:spacing w:val="-1"/>
          <w:sz w:val="20"/>
        </w:rPr>
        <w:t xml:space="preserve"> </w:t>
      </w:r>
      <w:r w:rsidRPr="00F37891">
        <w:rPr>
          <w:rFonts w:ascii="Arial" w:hAnsi="Arial" w:cs="Arial"/>
          <w:i/>
          <w:sz w:val="20"/>
        </w:rPr>
        <w:t>el</w:t>
      </w:r>
      <w:r w:rsidRPr="00F37891">
        <w:rPr>
          <w:rFonts w:ascii="Arial" w:hAnsi="Arial" w:cs="Arial"/>
          <w:i/>
          <w:spacing w:val="1"/>
          <w:sz w:val="20"/>
        </w:rPr>
        <w:t xml:space="preserve"> </w:t>
      </w:r>
      <w:r w:rsidRPr="00F37891">
        <w:rPr>
          <w:rFonts w:ascii="Arial" w:hAnsi="Arial" w:cs="Arial"/>
          <w:i/>
          <w:sz w:val="20"/>
        </w:rPr>
        <w:t>a</w:t>
      </w:r>
      <w:r w:rsidRPr="00F37891">
        <w:rPr>
          <w:rFonts w:ascii="Arial" w:hAnsi="Arial" w:cs="Arial"/>
          <w:i/>
          <w:spacing w:val="-1"/>
          <w:sz w:val="20"/>
        </w:rPr>
        <w:t>p</w:t>
      </w:r>
      <w:r w:rsidRPr="00F37891">
        <w:rPr>
          <w:rFonts w:ascii="Arial" w:hAnsi="Arial" w:cs="Arial"/>
          <w:i/>
          <w:spacing w:val="1"/>
          <w:sz w:val="20"/>
        </w:rPr>
        <w:t>r</w:t>
      </w:r>
      <w:r w:rsidRPr="00F37891">
        <w:rPr>
          <w:rFonts w:ascii="Arial" w:hAnsi="Arial" w:cs="Arial"/>
          <w:i/>
          <w:spacing w:val="-1"/>
          <w:sz w:val="20"/>
        </w:rPr>
        <w:t>end</w:t>
      </w:r>
      <w:r w:rsidRPr="00F37891">
        <w:rPr>
          <w:rFonts w:ascii="Arial" w:hAnsi="Arial" w:cs="Arial"/>
          <w:i/>
          <w:spacing w:val="1"/>
          <w:sz w:val="20"/>
        </w:rPr>
        <w:t>iz</w:t>
      </w:r>
      <w:r w:rsidRPr="00F37891">
        <w:rPr>
          <w:rFonts w:ascii="Arial" w:hAnsi="Arial" w:cs="Arial"/>
          <w:i/>
          <w:spacing w:val="-3"/>
          <w:sz w:val="20"/>
        </w:rPr>
        <w:t>a</w:t>
      </w:r>
      <w:r w:rsidRPr="00F37891">
        <w:rPr>
          <w:rFonts w:ascii="Arial" w:hAnsi="Arial" w:cs="Arial"/>
          <w:i/>
          <w:spacing w:val="1"/>
          <w:sz w:val="20"/>
        </w:rPr>
        <w:t>j</w:t>
      </w:r>
      <w:r w:rsidRPr="00F37891">
        <w:rPr>
          <w:rFonts w:ascii="Arial" w:hAnsi="Arial" w:cs="Arial"/>
          <w:i/>
          <w:spacing w:val="-1"/>
          <w:sz w:val="20"/>
        </w:rPr>
        <w:t>e</w:t>
      </w:r>
      <w:r w:rsidRPr="00F37891">
        <w:rPr>
          <w:rFonts w:ascii="Arial" w:hAnsi="Arial" w:cs="Arial"/>
          <w:i/>
          <w:sz w:val="20"/>
        </w:rPr>
        <w:t>.</w:t>
      </w:r>
    </w:p>
    <w:p w14:paraId="09918C99" w14:textId="77777777" w:rsidR="002748FB" w:rsidRPr="00F37891" w:rsidRDefault="002748FB" w:rsidP="00F37891">
      <w:pPr>
        <w:pStyle w:val="Sinespaciado"/>
        <w:jc w:val="both"/>
        <w:rPr>
          <w:rFonts w:ascii="Arial" w:hAnsi="Arial" w:cs="Arial"/>
          <w:i/>
          <w:sz w:val="11"/>
          <w:szCs w:val="13"/>
        </w:rPr>
      </w:pPr>
    </w:p>
    <w:p w14:paraId="2FCB86A6" w14:textId="77777777" w:rsidR="002748FB" w:rsidRPr="002748FB" w:rsidRDefault="002748FB" w:rsidP="00F37891">
      <w:pPr>
        <w:pStyle w:val="Sinespaciado"/>
        <w:jc w:val="both"/>
        <w:rPr>
          <w:rFonts w:ascii="Arial" w:hAnsi="Arial" w:cs="Arial"/>
          <w:i/>
          <w:sz w:val="18"/>
          <w:szCs w:val="20"/>
        </w:rPr>
      </w:pPr>
    </w:p>
    <w:p w14:paraId="2DF96992" w14:textId="20AB26B9" w:rsidR="002748FB" w:rsidRDefault="002748FB" w:rsidP="00F37891">
      <w:pPr>
        <w:pStyle w:val="Sinespaciado"/>
        <w:jc w:val="both"/>
        <w:rPr>
          <w:rFonts w:ascii="Arial" w:hAnsi="Arial" w:cs="Arial"/>
          <w:i/>
          <w:sz w:val="20"/>
        </w:rPr>
      </w:pPr>
      <w:r w:rsidRPr="002748FB">
        <w:rPr>
          <w:rFonts w:ascii="Arial" w:hAnsi="Arial" w:cs="Arial"/>
          <w:i/>
          <w:sz w:val="20"/>
        </w:rPr>
        <w:t>A</w:t>
      </w:r>
      <w:r w:rsidRPr="002748FB">
        <w:rPr>
          <w:rFonts w:ascii="Arial" w:hAnsi="Arial" w:cs="Arial"/>
          <w:i/>
          <w:spacing w:val="10"/>
          <w:sz w:val="20"/>
        </w:rPr>
        <w:t xml:space="preserve"> </w:t>
      </w:r>
      <w:r w:rsidR="003E614D" w:rsidRPr="002748FB">
        <w:rPr>
          <w:rFonts w:ascii="Arial" w:hAnsi="Arial" w:cs="Arial"/>
          <w:i/>
          <w:sz w:val="20"/>
        </w:rPr>
        <w:t>c</w:t>
      </w:r>
      <w:r w:rsidR="003E614D" w:rsidRPr="002748FB">
        <w:rPr>
          <w:rFonts w:ascii="Arial" w:hAnsi="Arial" w:cs="Arial"/>
          <w:i/>
          <w:spacing w:val="1"/>
          <w:sz w:val="20"/>
        </w:rPr>
        <w:t>o</w:t>
      </w:r>
      <w:r w:rsidR="003E614D" w:rsidRPr="002748FB">
        <w:rPr>
          <w:rFonts w:ascii="Arial" w:hAnsi="Arial" w:cs="Arial"/>
          <w:i/>
          <w:spacing w:val="-1"/>
          <w:sz w:val="20"/>
        </w:rPr>
        <w:t>n</w:t>
      </w:r>
      <w:r w:rsidR="003E614D" w:rsidRPr="002748FB">
        <w:rPr>
          <w:rFonts w:ascii="Arial" w:hAnsi="Arial" w:cs="Arial"/>
          <w:i/>
          <w:sz w:val="20"/>
        </w:rPr>
        <w:t>ti</w:t>
      </w:r>
      <w:r w:rsidR="003E614D" w:rsidRPr="002748FB">
        <w:rPr>
          <w:rFonts w:ascii="Arial" w:hAnsi="Arial" w:cs="Arial"/>
          <w:i/>
          <w:spacing w:val="-1"/>
          <w:sz w:val="20"/>
        </w:rPr>
        <w:t>nu</w:t>
      </w:r>
      <w:r w:rsidR="003E614D" w:rsidRPr="002748FB">
        <w:rPr>
          <w:rFonts w:ascii="Arial" w:hAnsi="Arial" w:cs="Arial"/>
          <w:i/>
          <w:sz w:val="20"/>
        </w:rPr>
        <w:t>aci</w:t>
      </w:r>
      <w:r w:rsidR="003E614D" w:rsidRPr="002748FB">
        <w:rPr>
          <w:rFonts w:ascii="Arial" w:hAnsi="Arial" w:cs="Arial"/>
          <w:i/>
          <w:spacing w:val="1"/>
          <w:sz w:val="20"/>
        </w:rPr>
        <w:t>ó</w:t>
      </w:r>
      <w:r w:rsidR="003E614D" w:rsidRPr="002748FB">
        <w:rPr>
          <w:rFonts w:ascii="Arial" w:hAnsi="Arial" w:cs="Arial"/>
          <w:i/>
          <w:sz w:val="20"/>
        </w:rPr>
        <w:t>n,</w:t>
      </w:r>
      <w:r w:rsidRPr="002748FB">
        <w:rPr>
          <w:rFonts w:ascii="Arial" w:hAnsi="Arial" w:cs="Arial"/>
          <w:i/>
          <w:spacing w:val="9"/>
          <w:sz w:val="20"/>
        </w:rPr>
        <w:t xml:space="preserve"> </w:t>
      </w:r>
      <w:r w:rsidRPr="002748FB">
        <w:rPr>
          <w:rFonts w:ascii="Arial" w:hAnsi="Arial" w:cs="Arial"/>
          <w:i/>
          <w:sz w:val="20"/>
        </w:rPr>
        <w:t>en</w:t>
      </w:r>
      <w:r w:rsidRPr="002748FB">
        <w:rPr>
          <w:rFonts w:ascii="Arial" w:hAnsi="Arial" w:cs="Arial"/>
          <w:i/>
          <w:spacing w:val="-2"/>
          <w:sz w:val="20"/>
        </w:rPr>
        <w:t>c</w:t>
      </w:r>
      <w:r w:rsidRPr="002748FB">
        <w:rPr>
          <w:rFonts w:ascii="Arial" w:hAnsi="Arial" w:cs="Arial"/>
          <w:i/>
          <w:spacing w:val="1"/>
          <w:sz w:val="20"/>
        </w:rPr>
        <w:t>o</w:t>
      </w:r>
      <w:r w:rsidRPr="002748FB">
        <w:rPr>
          <w:rFonts w:ascii="Arial" w:hAnsi="Arial" w:cs="Arial"/>
          <w:i/>
          <w:spacing w:val="-1"/>
          <w:sz w:val="20"/>
        </w:rPr>
        <w:t>n</w:t>
      </w:r>
      <w:r w:rsidRPr="002748FB">
        <w:rPr>
          <w:rFonts w:ascii="Arial" w:hAnsi="Arial" w:cs="Arial"/>
          <w:i/>
          <w:sz w:val="20"/>
        </w:rPr>
        <w:t>trará</w:t>
      </w:r>
      <w:r w:rsidRPr="002748FB">
        <w:rPr>
          <w:rFonts w:ascii="Arial" w:hAnsi="Arial" w:cs="Arial"/>
          <w:i/>
          <w:spacing w:val="7"/>
          <w:sz w:val="20"/>
        </w:rPr>
        <w:t xml:space="preserve"> </w:t>
      </w:r>
      <w:r w:rsidRPr="002748FB">
        <w:rPr>
          <w:rFonts w:ascii="Arial" w:hAnsi="Arial" w:cs="Arial"/>
          <w:i/>
          <w:spacing w:val="-1"/>
          <w:sz w:val="20"/>
        </w:rPr>
        <w:t>un</w:t>
      </w:r>
      <w:r w:rsidRPr="002748FB">
        <w:rPr>
          <w:rFonts w:ascii="Arial" w:hAnsi="Arial" w:cs="Arial"/>
          <w:i/>
          <w:sz w:val="20"/>
        </w:rPr>
        <w:t>a</w:t>
      </w:r>
      <w:r w:rsidRPr="002748FB">
        <w:rPr>
          <w:rFonts w:ascii="Arial" w:hAnsi="Arial" w:cs="Arial"/>
          <w:i/>
          <w:spacing w:val="10"/>
          <w:sz w:val="20"/>
        </w:rPr>
        <w:t xml:space="preserve"> </w:t>
      </w:r>
      <w:r w:rsidRPr="002748FB">
        <w:rPr>
          <w:rFonts w:ascii="Arial" w:hAnsi="Arial" w:cs="Arial"/>
          <w:i/>
          <w:sz w:val="20"/>
        </w:rPr>
        <w:t>acti</w:t>
      </w:r>
      <w:r w:rsidRPr="002748FB">
        <w:rPr>
          <w:rFonts w:ascii="Arial" w:hAnsi="Arial" w:cs="Arial"/>
          <w:i/>
          <w:spacing w:val="1"/>
          <w:sz w:val="20"/>
        </w:rPr>
        <w:t>v</w:t>
      </w:r>
      <w:r w:rsidRPr="002748FB">
        <w:rPr>
          <w:rFonts w:ascii="Arial" w:hAnsi="Arial" w:cs="Arial"/>
          <w:i/>
          <w:sz w:val="20"/>
        </w:rPr>
        <w:t>i</w:t>
      </w:r>
      <w:r w:rsidRPr="002748FB">
        <w:rPr>
          <w:rFonts w:ascii="Arial" w:hAnsi="Arial" w:cs="Arial"/>
          <w:i/>
          <w:spacing w:val="-1"/>
          <w:sz w:val="20"/>
        </w:rPr>
        <w:t>d</w:t>
      </w:r>
      <w:r w:rsidRPr="002748FB">
        <w:rPr>
          <w:rFonts w:ascii="Arial" w:hAnsi="Arial" w:cs="Arial"/>
          <w:i/>
          <w:sz w:val="20"/>
        </w:rPr>
        <w:t>a</w:t>
      </w:r>
      <w:r w:rsidRPr="002748FB">
        <w:rPr>
          <w:rFonts w:ascii="Arial" w:hAnsi="Arial" w:cs="Arial"/>
          <w:i/>
          <w:spacing w:val="-1"/>
          <w:sz w:val="20"/>
        </w:rPr>
        <w:t>d</w:t>
      </w:r>
      <w:r w:rsidRPr="002748FB">
        <w:rPr>
          <w:rFonts w:ascii="Arial" w:hAnsi="Arial" w:cs="Arial"/>
          <w:i/>
          <w:sz w:val="20"/>
        </w:rPr>
        <w:t>,</w:t>
      </w:r>
      <w:r w:rsidRPr="002748FB">
        <w:rPr>
          <w:rFonts w:ascii="Arial" w:hAnsi="Arial" w:cs="Arial"/>
          <w:i/>
          <w:spacing w:val="10"/>
          <w:sz w:val="20"/>
        </w:rPr>
        <w:t xml:space="preserve"> </w:t>
      </w:r>
      <w:r w:rsidRPr="002748FB">
        <w:rPr>
          <w:rFonts w:ascii="Arial" w:hAnsi="Arial" w:cs="Arial"/>
          <w:i/>
          <w:spacing w:val="-1"/>
          <w:sz w:val="20"/>
        </w:rPr>
        <w:t>d</w:t>
      </w:r>
      <w:r w:rsidRPr="002748FB">
        <w:rPr>
          <w:rFonts w:ascii="Arial" w:hAnsi="Arial" w:cs="Arial"/>
          <w:i/>
          <w:spacing w:val="1"/>
          <w:sz w:val="20"/>
        </w:rPr>
        <w:t>o</w:t>
      </w:r>
      <w:r w:rsidRPr="002748FB">
        <w:rPr>
          <w:rFonts w:ascii="Arial" w:hAnsi="Arial" w:cs="Arial"/>
          <w:i/>
          <w:spacing w:val="-1"/>
          <w:sz w:val="20"/>
        </w:rPr>
        <w:t>nd</w:t>
      </w:r>
      <w:r w:rsidRPr="002748FB">
        <w:rPr>
          <w:rFonts w:ascii="Arial" w:hAnsi="Arial" w:cs="Arial"/>
          <w:i/>
          <w:sz w:val="20"/>
        </w:rPr>
        <w:t>e</w:t>
      </w:r>
      <w:r w:rsidRPr="002748FB">
        <w:rPr>
          <w:rFonts w:ascii="Arial" w:hAnsi="Arial" w:cs="Arial"/>
          <w:i/>
          <w:spacing w:val="11"/>
          <w:sz w:val="20"/>
        </w:rPr>
        <w:t xml:space="preserve"> </w:t>
      </w:r>
      <w:r w:rsidRPr="002748FB">
        <w:rPr>
          <w:rFonts w:ascii="Arial" w:hAnsi="Arial" w:cs="Arial"/>
          <w:i/>
          <w:spacing w:val="-1"/>
          <w:sz w:val="20"/>
        </w:rPr>
        <w:t>p</w:t>
      </w:r>
      <w:r w:rsidRPr="002748FB">
        <w:rPr>
          <w:rFonts w:ascii="Arial" w:hAnsi="Arial" w:cs="Arial"/>
          <w:i/>
          <w:spacing w:val="1"/>
          <w:sz w:val="20"/>
        </w:rPr>
        <w:t>o</w:t>
      </w:r>
      <w:r w:rsidRPr="002748FB">
        <w:rPr>
          <w:rFonts w:ascii="Arial" w:hAnsi="Arial" w:cs="Arial"/>
          <w:i/>
          <w:spacing w:val="-1"/>
          <w:sz w:val="20"/>
        </w:rPr>
        <w:t>d</w:t>
      </w:r>
      <w:r w:rsidRPr="002748FB">
        <w:rPr>
          <w:rFonts w:ascii="Arial" w:hAnsi="Arial" w:cs="Arial"/>
          <w:i/>
          <w:sz w:val="20"/>
        </w:rPr>
        <w:t>rá</w:t>
      </w:r>
      <w:r w:rsidRPr="002748FB">
        <w:rPr>
          <w:rFonts w:ascii="Arial" w:hAnsi="Arial" w:cs="Arial"/>
          <w:i/>
          <w:spacing w:val="10"/>
          <w:sz w:val="20"/>
        </w:rPr>
        <w:t xml:space="preserve"> </w:t>
      </w:r>
      <w:r w:rsidRPr="002748FB">
        <w:rPr>
          <w:rFonts w:ascii="Arial" w:hAnsi="Arial" w:cs="Arial"/>
          <w:i/>
          <w:sz w:val="20"/>
        </w:rPr>
        <w:t>es</w:t>
      </w:r>
      <w:r w:rsidRPr="002748FB">
        <w:rPr>
          <w:rFonts w:ascii="Arial" w:hAnsi="Arial" w:cs="Arial"/>
          <w:i/>
          <w:spacing w:val="1"/>
          <w:sz w:val="20"/>
        </w:rPr>
        <w:t>t</w:t>
      </w:r>
      <w:r w:rsidRPr="002748FB">
        <w:rPr>
          <w:rFonts w:ascii="Arial" w:hAnsi="Arial" w:cs="Arial"/>
          <w:i/>
          <w:sz w:val="20"/>
        </w:rPr>
        <w:t>a</w:t>
      </w:r>
      <w:r w:rsidRPr="002748FB">
        <w:rPr>
          <w:rFonts w:ascii="Arial" w:hAnsi="Arial" w:cs="Arial"/>
          <w:i/>
          <w:spacing w:val="-1"/>
          <w:sz w:val="20"/>
        </w:rPr>
        <w:t>b</w:t>
      </w:r>
      <w:r w:rsidRPr="002748FB">
        <w:rPr>
          <w:rFonts w:ascii="Arial" w:hAnsi="Arial" w:cs="Arial"/>
          <w:i/>
          <w:sz w:val="20"/>
        </w:rPr>
        <w:t>lec</w:t>
      </w:r>
      <w:r w:rsidRPr="002748FB">
        <w:rPr>
          <w:rFonts w:ascii="Arial" w:hAnsi="Arial" w:cs="Arial"/>
          <w:i/>
          <w:spacing w:val="1"/>
          <w:sz w:val="20"/>
        </w:rPr>
        <w:t>e</w:t>
      </w:r>
      <w:r w:rsidRPr="002748FB">
        <w:rPr>
          <w:rFonts w:ascii="Arial" w:hAnsi="Arial" w:cs="Arial"/>
          <w:i/>
          <w:sz w:val="20"/>
        </w:rPr>
        <w:t>r</w:t>
      </w:r>
      <w:r w:rsidRPr="002748FB">
        <w:rPr>
          <w:rFonts w:ascii="Arial" w:hAnsi="Arial" w:cs="Arial"/>
          <w:i/>
          <w:spacing w:val="10"/>
          <w:sz w:val="20"/>
        </w:rPr>
        <w:t xml:space="preserve"> </w:t>
      </w:r>
      <w:r w:rsidRPr="002748FB">
        <w:rPr>
          <w:rFonts w:ascii="Arial" w:hAnsi="Arial" w:cs="Arial"/>
          <w:i/>
          <w:sz w:val="20"/>
        </w:rPr>
        <w:t>e</w:t>
      </w:r>
      <w:r w:rsidRPr="002748FB">
        <w:rPr>
          <w:rFonts w:ascii="Arial" w:hAnsi="Arial" w:cs="Arial"/>
          <w:i/>
          <w:spacing w:val="11"/>
          <w:sz w:val="20"/>
        </w:rPr>
        <w:t xml:space="preserve"> </w:t>
      </w:r>
      <w:r w:rsidRPr="002748FB">
        <w:rPr>
          <w:rFonts w:ascii="Arial" w:hAnsi="Arial" w:cs="Arial"/>
          <w:i/>
          <w:sz w:val="20"/>
        </w:rPr>
        <w:t>i</w:t>
      </w:r>
      <w:r w:rsidRPr="002748FB">
        <w:rPr>
          <w:rFonts w:ascii="Arial" w:hAnsi="Arial" w:cs="Arial"/>
          <w:i/>
          <w:spacing w:val="-1"/>
          <w:sz w:val="20"/>
        </w:rPr>
        <w:t>d</w:t>
      </w:r>
      <w:r w:rsidRPr="002748FB">
        <w:rPr>
          <w:rFonts w:ascii="Arial" w:hAnsi="Arial" w:cs="Arial"/>
          <w:i/>
          <w:sz w:val="20"/>
        </w:rPr>
        <w:t>entificar</w:t>
      </w:r>
      <w:r w:rsidRPr="002748FB">
        <w:rPr>
          <w:rFonts w:ascii="Arial" w:hAnsi="Arial" w:cs="Arial"/>
          <w:i/>
          <w:spacing w:val="10"/>
          <w:sz w:val="20"/>
        </w:rPr>
        <w:t xml:space="preserve"> </w:t>
      </w:r>
      <w:r w:rsidRPr="002748FB">
        <w:rPr>
          <w:rFonts w:ascii="Arial" w:hAnsi="Arial" w:cs="Arial"/>
          <w:i/>
          <w:spacing w:val="-3"/>
          <w:sz w:val="20"/>
        </w:rPr>
        <w:t>l</w:t>
      </w:r>
      <w:r w:rsidRPr="002748FB">
        <w:rPr>
          <w:rFonts w:ascii="Arial" w:hAnsi="Arial" w:cs="Arial"/>
          <w:i/>
          <w:spacing w:val="1"/>
          <w:sz w:val="20"/>
        </w:rPr>
        <w:t>o</w:t>
      </w:r>
      <w:r w:rsidRPr="002748FB">
        <w:rPr>
          <w:rFonts w:ascii="Arial" w:hAnsi="Arial" w:cs="Arial"/>
          <w:i/>
          <w:sz w:val="20"/>
        </w:rPr>
        <w:t>s</w:t>
      </w:r>
      <w:r w:rsidRPr="002748FB">
        <w:rPr>
          <w:rFonts w:ascii="Arial" w:hAnsi="Arial" w:cs="Arial"/>
          <w:i/>
          <w:spacing w:val="10"/>
          <w:sz w:val="20"/>
        </w:rPr>
        <w:t xml:space="preserve"> </w:t>
      </w:r>
      <w:r w:rsidRPr="002748FB">
        <w:rPr>
          <w:rFonts w:ascii="Arial" w:hAnsi="Arial" w:cs="Arial"/>
          <w:i/>
          <w:sz w:val="20"/>
        </w:rPr>
        <w:t>c</w:t>
      </w:r>
      <w:r w:rsidRPr="002748FB">
        <w:rPr>
          <w:rFonts w:ascii="Arial" w:hAnsi="Arial" w:cs="Arial"/>
          <w:i/>
          <w:spacing w:val="1"/>
          <w:sz w:val="20"/>
        </w:rPr>
        <w:t>o</w:t>
      </w:r>
      <w:r w:rsidRPr="002748FB">
        <w:rPr>
          <w:rFonts w:ascii="Arial" w:hAnsi="Arial" w:cs="Arial"/>
          <w:i/>
          <w:spacing w:val="-1"/>
          <w:sz w:val="20"/>
        </w:rPr>
        <w:t>n</w:t>
      </w:r>
      <w:r w:rsidRPr="002748FB">
        <w:rPr>
          <w:rFonts w:ascii="Arial" w:hAnsi="Arial" w:cs="Arial"/>
          <w:i/>
          <w:spacing w:val="-2"/>
          <w:sz w:val="20"/>
        </w:rPr>
        <w:t>c</w:t>
      </w:r>
      <w:r w:rsidRPr="002748FB">
        <w:rPr>
          <w:rFonts w:ascii="Arial" w:hAnsi="Arial" w:cs="Arial"/>
          <w:i/>
          <w:sz w:val="20"/>
        </w:rPr>
        <w:t>ept</w:t>
      </w:r>
      <w:r w:rsidRPr="002748FB">
        <w:rPr>
          <w:rFonts w:ascii="Arial" w:hAnsi="Arial" w:cs="Arial"/>
          <w:i/>
          <w:spacing w:val="-1"/>
          <w:sz w:val="20"/>
        </w:rPr>
        <w:t>o</w:t>
      </w:r>
      <w:r w:rsidRPr="002748FB">
        <w:rPr>
          <w:rFonts w:ascii="Arial" w:hAnsi="Arial" w:cs="Arial"/>
          <w:i/>
          <w:sz w:val="20"/>
        </w:rPr>
        <w:t>s</w:t>
      </w:r>
      <w:r w:rsidRPr="002748FB">
        <w:rPr>
          <w:rFonts w:ascii="Arial" w:hAnsi="Arial" w:cs="Arial"/>
          <w:i/>
          <w:spacing w:val="10"/>
          <w:sz w:val="20"/>
        </w:rPr>
        <w:t xml:space="preserve"> </w:t>
      </w:r>
      <w:r w:rsidRPr="002748FB">
        <w:rPr>
          <w:rFonts w:ascii="Arial" w:hAnsi="Arial" w:cs="Arial"/>
          <w:i/>
          <w:spacing w:val="-1"/>
          <w:sz w:val="20"/>
        </w:rPr>
        <w:t>p</w:t>
      </w:r>
      <w:r w:rsidRPr="002748FB">
        <w:rPr>
          <w:rFonts w:ascii="Arial" w:hAnsi="Arial" w:cs="Arial"/>
          <w:i/>
          <w:sz w:val="20"/>
        </w:rPr>
        <w:t>re</w:t>
      </w:r>
      <w:r w:rsidRPr="002748FB">
        <w:rPr>
          <w:rFonts w:ascii="Arial" w:hAnsi="Arial" w:cs="Arial"/>
          <w:i/>
          <w:spacing w:val="1"/>
          <w:sz w:val="20"/>
        </w:rPr>
        <w:t>v</w:t>
      </w:r>
      <w:r w:rsidRPr="002748FB">
        <w:rPr>
          <w:rFonts w:ascii="Arial" w:hAnsi="Arial" w:cs="Arial"/>
          <w:i/>
          <w:spacing w:val="-3"/>
          <w:sz w:val="20"/>
        </w:rPr>
        <w:t>i</w:t>
      </w:r>
      <w:r w:rsidRPr="002748FB">
        <w:rPr>
          <w:rFonts w:ascii="Arial" w:hAnsi="Arial" w:cs="Arial"/>
          <w:i/>
          <w:spacing w:val="1"/>
          <w:sz w:val="20"/>
        </w:rPr>
        <w:t>o</w:t>
      </w:r>
      <w:r w:rsidRPr="002748FB">
        <w:rPr>
          <w:rFonts w:ascii="Arial" w:hAnsi="Arial" w:cs="Arial"/>
          <w:i/>
          <w:sz w:val="20"/>
        </w:rPr>
        <w:t>s</w:t>
      </w:r>
      <w:r w:rsidRPr="002748FB">
        <w:rPr>
          <w:rFonts w:ascii="Arial" w:hAnsi="Arial" w:cs="Arial"/>
          <w:i/>
          <w:spacing w:val="10"/>
          <w:sz w:val="20"/>
        </w:rPr>
        <w:t xml:space="preserve"> </w:t>
      </w:r>
      <w:r w:rsidRPr="002748FB">
        <w:rPr>
          <w:rFonts w:ascii="Arial" w:hAnsi="Arial" w:cs="Arial"/>
          <w:i/>
          <w:spacing w:val="-1"/>
          <w:sz w:val="20"/>
        </w:rPr>
        <w:t>p</w:t>
      </w:r>
      <w:r w:rsidRPr="002748FB">
        <w:rPr>
          <w:rFonts w:ascii="Arial" w:hAnsi="Arial" w:cs="Arial"/>
          <w:i/>
          <w:sz w:val="20"/>
        </w:rPr>
        <w:t>ara la c</w:t>
      </w:r>
      <w:r w:rsidRPr="002748FB">
        <w:rPr>
          <w:rFonts w:ascii="Arial" w:hAnsi="Arial" w:cs="Arial"/>
          <w:i/>
          <w:spacing w:val="-1"/>
          <w:sz w:val="20"/>
        </w:rPr>
        <w:t>o</w:t>
      </w:r>
      <w:r w:rsidRPr="002748FB">
        <w:rPr>
          <w:rFonts w:ascii="Arial" w:hAnsi="Arial" w:cs="Arial"/>
          <w:i/>
          <w:spacing w:val="1"/>
          <w:sz w:val="20"/>
        </w:rPr>
        <w:t>m</w:t>
      </w:r>
      <w:r w:rsidRPr="002748FB">
        <w:rPr>
          <w:rFonts w:ascii="Arial" w:hAnsi="Arial" w:cs="Arial"/>
          <w:i/>
          <w:spacing w:val="-1"/>
          <w:sz w:val="20"/>
        </w:rPr>
        <w:t>p</w:t>
      </w:r>
      <w:r w:rsidRPr="002748FB">
        <w:rPr>
          <w:rFonts w:ascii="Arial" w:hAnsi="Arial" w:cs="Arial"/>
          <w:i/>
          <w:sz w:val="20"/>
        </w:rPr>
        <w:t>rens</w:t>
      </w:r>
      <w:r w:rsidRPr="002748FB">
        <w:rPr>
          <w:rFonts w:ascii="Arial" w:hAnsi="Arial" w:cs="Arial"/>
          <w:i/>
          <w:spacing w:val="-3"/>
          <w:sz w:val="20"/>
        </w:rPr>
        <w:t>i</w:t>
      </w:r>
      <w:r w:rsidRPr="002748FB">
        <w:rPr>
          <w:rFonts w:ascii="Arial" w:hAnsi="Arial" w:cs="Arial"/>
          <w:i/>
          <w:spacing w:val="1"/>
          <w:sz w:val="20"/>
        </w:rPr>
        <w:t>ó</w:t>
      </w:r>
      <w:r w:rsidRPr="002748FB">
        <w:rPr>
          <w:rFonts w:ascii="Arial" w:hAnsi="Arial" w:cs="Arial"/>
          <w:i/>
          <w:sz w:val="20"/>
        </w:rPr>
        <w:t>n</w:t>
      </w:r>
      <w:r w:rsidRPr="002748FB">
        <w:rPr>
          <w:rFonts w:ascii="Arial" w:hAnsi="Arial" w:cs="Arial"/>
          <w:i/>
          <w:spacing w:val="-1"/>
          <w:sz w:val="20"/>
        </w:rPr>
        <w:t xml:space="preserve"> </w:t>
      </w:r>
      <w:r w:rsidRPr="002748FB">
        <w:rPr>
          <w:rFonts w:ascii="Arial" w:hAnsi="Arial" w:cs="Arial"/>
          <w:i/>
          <w:sz w:val="20"/>
        </w:rPr>
        <w:t>del</w:t>
      </w:r>
      <w:r w:rsidRPr="002748FB">
        <w:rPr>
          <w:rFonts w:ascii="Arial" w:hAnsi="Arial" w:cs="Arial"/>
          <w:i/>
          <w:spacing w:val="-2"/>
          <w:sz w:val="20"/>
        </w:rPr>
        <w:t xml:space="preserve"> </w:t>
      </w:r>
      <w:r w:rsidRPr="002748FB">
        <w:rPr>
          <w:rFonts w:ascii="Arial" w:hAnsi="Arial" w:cs="Arial"/>
          <w:i/>
          <w:sz w:val="20"/>
        </w:rPr>
        <w:t>t</w:t>
      </w:r>
      <w:r w:rsidRPr="002748FB">
        <w:rPr>
          <w:rFonts w:ascii="Arial" w:hAnsi="Arial" w:cs="Arial"/>
          <w:i/>
          <w:spacing w:val="-1"/>
          <w:sz w:val="20"/>
        </w:rPr>
        <w:t>e</w:t>
      </w:r>
      <w:r w:rsidRPr="002748FB">
        <w:rPr>
          <w:rFonts w:ascii="Arial" w:hAnsi="Arial" w:cs="Arial"/>
          <w:i/>
          <w:spacing w:val="1"/>
          <w:sz w:val="20"/>
        </w:rPr>
        <w:t>m</w:t>
      </w:r>
      <w:r w:rsidRPr="002748FB">
        <w:rPr>
          <w:rFonts w:ascii="Arial" w:hAnsi="Arial" w:cs="Arial"/>
          <w:i/>
          <w:sz w:val="20"/>
        </w:rPr>
        <w:t>a.</w:t>
      </w:r>
    </w:p>
    <w:p w14:paraId="57058E35" w14:textId="77777777" w:rsidR="00F37891" w:rsidRPr="002748FB" w:rsidRDefault="00F37891" w:rsidP="00F37891">
      <w:pPr>
        <w:pStyle w:val="Sinespaciado"/>
        <w:jc w:val="both"/>
        <w:rPr>
          <w:rFonts w:ascii="Arial" w:hAnsi="Arial" w:cs="Arial"/>
          <w:i/>
          <w:sz w:val="20"/>
        </w:rPr>
      </w:pPr>
    </w:p>
    <w:p w14:paraId="5453C2A8" w14:textId="77777777" w:rsidR="002748FB" w:rsidRPr="002748FB" w:rsidRDefault="002748FB" w:rsidP="00F37891">
      <w:pPr>
        <w:pStyle w:val="Sinespaciado"/>
        <w:jc w:val="both"/>
        <w:rPr>
          <w:rFonts w:ascii="Arial" w:hAnsi="Arial" w:cs="Arial"/>
          <w:i/>
          <w:sz w:val="20"/>
        </w:rPr>
      </w:pPr>
      <w:r w:rsidRPr="002748FB">
        <w:rPr>
          <w:rFonts w:ascii="Arial" w:hAnsi="Arial" w:cs="Arial"/>
          <w:i/>
          <w:position w:val="1"/>
          <w:sz w:val="20"/>
        </w:rPr>
        <w:t>El</w:t>
      </w:r>
      <w:r w:rsidRPr="002748FB">
        <w:rPr>
          <w:rFonts w:ascii="Arial" w:hAnsi="Arial" w:cs="Arial"/>
          <w:i/>
          <w:spacing w:val="15"/>
          <w:position w:val="1"/>
          <w:sz w:val="20"/>
        </w:rPr>
        <w:t xml:space="preserve"> </w:t>
      </w:r>
      <w:r w:rsidRPr="002748FB">
        <w:rPr>
          <w:rFonts w:ascii="Arial" w:hAnsi="Arial" w:cs="Arial"/>
          <w:i/>
          <w:spacing w:val="1"/>
          <w:position w:val="1"/>
          <w:sz w:val="20"/>
        </w:rPr>
        <w:t>o</w:t>
      </w:r>
      <w:r w:rsidRPr="002748FB">
        <w:rPr>
          <w:rFonts w:ascii="Arial" w:hAnsi="Arial" w:cs="Arial"/>
          <w:i/>
          <w:spacing w:val="-1"/>
          <w:position w:val="1"/>
          <w:sz w:val="20"/>
        </w:rPr>
        <w:t>b</w:t>
      </w:r>
      <w:r w:rsidRPr="002748FB">
        <w:rPr>
          <w:rFonts w:ascii="Arial" w:hAnsi="Arial" w:cs="Arial"/>
          <w:i/>
          <w:position w:val="1"/>
          <w:sz w:val="20"/>
        </w:rPr>
        <w:t>je</w:t>
      </w:r>
      <w:r w:rsidRPr="002748FB">
        <w:rPr>
          <w:rFonts w:ascii="Arial" w:hAnsi="Arial" w:cs="Arial"/>
          <w:i/>
          <w:spacing w:val="1"/>
          <w:position w:val="1"/>
          <w:sz w:val="20"/>
        </w:rPr>
        <w:t>t</w:t>
      </w:r>
      <w:r w:rsidRPr="002748FB">
        <w:rPr>
          <w:rFonts w:ascii="Arial" w:hAnsi="Arial" w:cs="Arial"/>
          <w:i/>
          <w:spacing w:val="-3"/>
          <w:position w:val="1"/>
          <w:sz w:val="20"/>
        </w:rPr>
        <w:t>i</w:t>
      </w:r>
      <w:r w:rsidRPr="002748FB">
        <w:rPr>
          <w:rFonts w:ascii="Arial" w:hAnsi="Arial" w:cs="Arial"/>
          <w:i/>
          <w:spacing w:val="1"/>
          <w:position w:val="1"/>
          <w:sz w:val="20"/>
        </w:rPr>
        <w:t>v</w:t>
      </w:r>
      <w:r w:rsidRPr="002748FB">
        <w:rPr>
          <w:rFonts w:ascii="Arial" w:hAnsi="Arial" w:cs="Arial"/>
          <w:i/>
          <w:position w:val="1"/>
          <w:sz w:val="20"/>
        </w:rPr>
        <w:t>o</w:t>
      </w:r>
      <w:r w:rsidRPr="002748FB">
        <w:rPr>
          <w:rFonts w:ascii="Arial" w:hAnsi="Arial" w:cs="Arial"/>
          <w:i/>
          <w:spacing w:val="16"/>
          <w:position w:val="1"/>
          <w:sz w:val="20"/>
        </w:rPr>
        <w:t xml:space="preserve"> </w:t>
      </w:r>
      <w:r w:rsidRPr="002748FB">
        <w:rPr>
          <w:rFonts w:ascii="Arial" w:hAnsi="Arial" w:cs="Arial"/>
          <w:i/>
          <w:spacing w:val="-1"/>
          <w:position w:val="1"/>
          <w:sz w:val="20"/>
        </w:rPr>
        <w:t>d</w:t>
      </w:r>
      <w:r w:rsidRPr="002748FB">
        <w:rPr>
          <w:rFonts w:ascii="Arial" w:hAnsi="Arial" w:cs="Arial"/>
          <w:i/>
          <w:position w:val="1"/>
          <w:sz w:val="20"/>
        </w:rPr>
        <w:t>e</w:t>
      </w:r>
      <w:r w:rsidRPr="002748FB">
        <w:rPr>
          <w:rFonts w:ascii="Arial" w:hAnsi="Arial" w:cs="Arial"/>
          <w:i/>
          <w:spacing w:val="15"/>
          <w:position w:val="1"/>
          <w:sz w:val="20"/>
        </w:rPr>
        <w:t xml:space="preserve"> </w:t>
      </w:r>
      <w:r w:rsidRPr="002748FB">
        <w:rPr>
          <w:rFonts w:ascii="Arial" w:hAnsi="Arial" w:cs="Arial"/>
          <w:i/>
          <w:position w:val="1"/>
          <w:sz w:val="20"/>
        </w:rPr>
        <w:t>es</w:t>
      </w:r>
      <w:r w:rsidRPr="002748FB">
        <w:rPr>
          <w:rFonts w:ascii="Arial" w:hAnsi="Arial" w:cs="Arial"/>
          <w:i/>
          <w:spacing w:val="-1"/>
          <w:position w:val="1"/>
          <w:sz w:val="20"/>
        </w:rPr>
        <w:t>t</w:t>
      </w:r>
      <w:r w:rsidRPr="002748FB">
        <w:rPr>
          <w:rFonts w:ascii="Arial" w:hAnsi="Arial" w:cs="Arial"/>
          <w:i/>
          <w:position w:val="1"/>
          <w:sz w:val="20"/>
        </w:rPr>
        <w:t>e</w:t>
      </w:r>
      <w:r w:rsidRPr="002748FB">
        <w:rPr>
          <w:rFonts w:ascii="Arial" w:hAnsi="Arial" w:cs="Arial"/>
          <w:i/>
          <w:spacing w:val="15"/>
          <w:position w:val="1"/>
          <w:sz w:val="20"/>
        </w:rPr>
        <w:t xml:space="preserve"> </w:t>
      </w:r>
      <w:r w:rsidRPr="002748FB">
        <w:rPr>
          <w:rFonts w:ascii="Arial" w:hAnsi="Arial" w:cs="Arial"/>
          <w:i/>
          <w:position w:val="1"/>
          <w:sz w:val="20"/>
        </w:rPr>
        <w:t>cuest</w:t>
      </w:r>
      <w:r w:rsidRPr="002748FB">
        <w:rPr>
          <w:rFonts w:ascii="Arial" w:hAnsi="Arial" w:cs="Arial"/>
          <w:i/>
          <w:spacing w:val="-2"/>
          <w:position w:val="1"/>
          <w:sz w:val="20"/>
        </w:rPr>
        <w:t>i</w:t>
      </w:r>
      <w:r w:rsidRPr="002748FB">
        <w:rPr>
          <w:rFonts w:ascii="Arial" w:hAnsi="Arial" w:cs="Arial"/>
          <w:i/>
          <w:spacing w:val="-1"/>
          <w:position w:val="1"/>
          <w:sz w:val="20"/>
        </w:rPr>
        <w:t>on</w:t>
      </w:r>
      <w:r w:rsidRPr="002748FB">
        <w:rPr>
          <w:rFonts w:ascii="Arial" w:hAnsi="Arial" w:cs="Arial"/>
          <w:i/>
          <w:position w:val="1"/>
          <w:sz w:val="20"/>
        </w:rPr>
        <w:t>ar</w:t>
      </w:r>
      <w:r w:rsidRPr="002748FB">
        <w:rPr>
          <w:rFonts w:ascii="Arial" w:hAnsi="Arial" w:cs="Arial"/>
          <w:i/>
          <w:spacing w:val="2"/>
          <w:position w:val="1"/>
          <w:sz w:val="20"/>
        </w:rPr>
        <w:t>i</w:t>
      </w:r>
      <w:r w:rsidRPr="002748FB">
        <w:rPr>
          <w:rFonts w:ascii="Arial" w:hAnsi="Arial" w:cs="Arial"/>
          <w:i/>
          <w:position w:val="1"/>
          <w:sz w:val="20"/>
        </w:rPr>
        <w:t>o</w:t>
      </w:r>
      <w:r w:rsidRPr="002748FB">
        <w:rPr>
          <w:rFonts w:ascii="Arial" w:hAnsi="Arial" w:cs="Arial"/>
          <w:i/>
          <w:spacing w:val="16"/>
          <w:position w:val="1"/>
          <w:sz w:val="20"/>
        </w:rPr>
        <w:t xml:space="preserve"> </w:t>
      </w:r>
      <w:r w:rsidRPr="002748FB">
        <w:rPr>
          <w:rFonts w:ascii="Arial" w:hAnsi="Arial" w:cs="Arial"/>
          <w:i/>
          <w:position w:val="1"/>
          <w:sz w:val="20"/>
        </w:rPr>
        <w:t>es</w:t>
      </w:r>
      <w:r w:rsidRPr="002748FB">
        <w:rPr>
          <w:rFonts w:ascii="Arial" w:hAnsi="Arial" w:cs="Arial"/>
          <w:i/>
          <w:spacing w:val="15"/>
          <w:position w:val="1"/>
          <w:sz w:val="20"/>
        </w:rPr>
        <w:t xml:space="preserve"> </w:t>
      </w:r>
      <w:r w:rsidRPr="002748FB">
        <w:rPr>
          <w:rFonts w:ascii="Arial" w:hAnsi="Arial" w:cs="Arial"/>
          <w:i/>
          <w:position w:val="1"/>
          <w:sz w:val="20"/>
        </w:rPr>
        <w:t>e</w:t>
      </w:r>
      <w:r w:rsidRPr="002748FB">
        <w:rPr>
          <w:rFonts w:ascii="Arial" w:hAnsi="Arial" w:cs="Arial"/>
          <w:i/>
          <w:spacing w:val="1"/>
          <w:position w:val="1"/>
          <w:sz w:val="20"/>
        </w:rPr>
        <w:t>v</w:t>
      </w:r>
      <w:r w:rsidRPr="002748FB">
        <w:rPr>
          <w:rFonts w:ascii="Arial" w:hAnsi="Arial" w:cs="Arial"/>
          <w:i/>
          <w:position w:val="1"/>
          <w:sz w:val="20"/>
        </w:rPr>
        <w:t>i</w:t>
      </w:r>
      <w:r w:rsidRPr="002748FB">
        <w:rPr>
          <w:rFonts w:ascii="Arial" w:hAnsi="Arial" w:cs="Arial"/>
          <w:i/>
          <w:spacing w:val="-1"/>
          <w:position w:val="1"/>
          <w:sz w:val="20"/>
        </w:rPr>
        <w:t>d</w:t>
      </w:r>
      <w:r w:rsidRPr="002748FB">
        <w:rPr>
          <w:rFonts w:ascii="Arial" w:hAnsi="Arial" w:cs="Arial"/>
          <w:i/>
          <w:position w:val="1"/>
          <w:sz w:val="20"/>
        </w:rPr>
        <w:t>enciar</w:t>
      </w:r>
      <w:r w:rsidRPr="002748FB">
        <w:rPr>
          <w:rFonts w:ascii="Arial" w:hAnsi="Arial" w:cs="Arial"/>
          <w:i/>
          <w:spacing w:val="14"/>
          <w:position w:val="1"/>
          <w:sz w:val="20"/>
        </w:rPr>
        <w:t xml:space="preserve"> </w:t>
      </w:r>
      <w:r w:rsidRPr="002748FB">
        <w:rPr>
          <w:rFonts w:ascii="Arial" w:hAnsi="Arial" w:cs="Arial"/>
          <w:i/>
          <w:position w:val="1"/>
          <w:sz w:val="20"/>
        </w:rPr>
        <w:t>la</w:t>
      </w:r>
      <w:r w:rsidRPr="002748FB">
        <w:rPr>
          <w:rFonts w:ascii="Arial" w:hAnsi="Arial" w:cs="Arial"/>
          <w:i/>
          <w:spacing w:val="14"/>
          <w:position w:val="1"/>
          <w:sz w:val="20"/>
        </w:rPr>
        <w:t xml:space="preserve"> </w:t>
      </w:r>
      <w:r w:rsidRPr="002748FB">
        <w:rPr>
          <w:rFonts w:ascii="Arial" w:hAnsi="Arial" w:cs="Arial"/>
          <w:i/>
          <w:position w:val="1"/>
          <w:sz w:val="20"/>
        </w:rPr>
        <w:t>lec</w:t>
      </w:r>
      <w:r w:rsidRPr="002748FB">
        <w:rPr>
          <w:rFonts w:ascii="Arial" w:hAnsi="Arial" w:cs="Arial"/>
          <w:i/>
          <w:spacing w:val="1"/>
          <w:position w:val="1"/>
          <w:sz w:val="20"/>
        </w:rPr>
        <w:t>t</w:t>
      </w:r>
      <w:r w:rsidRPr="002748FB">
        <w:rPr>
          <w:rFonts w:ascii="Arial" w:hAnsi="Arial" w:cs="Arial"/>
          <w:i/>
          <w:spacing w:val="-3"/>
          <w:position w:val="1"/>
          <w:sz w:val="20"/>
        </w:rPr>
        <w:t>u</w:t>
      </w:r>
      <w:r w:rsidRPr="002748FB">
        <w:rPr>
          <w:rFonts w:ascii="Arial" w:hAnsi="Arial" w:cs="Arial"/>
          <w:i/>
          <w:position w:val="1"/>
          <w:sz w:val="20"/>
        </w:rPr>
        <w:t>ra</w:t>
      </w:r>
      <w:r w:rsidRPr="002748FB">
        <w:rPr>
          <w:rFonts w:ascii="Arial" w:hAnsi="Arial" w:cs="Arial"/>
          <w:i/>
          <w:spacing w:val="15"/>
          <w:position w:val="1"/>
          <w:sz w:val="20"/>
        </w:rPr>
        <w:t xml:space="preserve"> </w:t>
      </w:r>
      <w:r w:rsidRPr="002748FB">
        <w:rPr>
          <w:rFonts w:ascii="Arial" w:hAnsi="Arial" w:cs="Arial"/>
          <w:i/>
          <w:spacing w:val="-1"/>
          <w:position w:val="1"/>
          <w:sz w:val="20"/>
        </w:rPr>
        <w:t>d</w:t>
      </w:r>
      <w:r w:rsidRPr="002748FB">
        <w:rPr>
          <w:rFonts w:ascii="Arial" w:hAnsi="Arial" w:cs="Arial"/>
          <w:i/>
          <w:position w:val="1"/>
          <w:sz w:val="20"/>
        </w:rPr>
        <w:t>el</w:t>
      </w:r>
      <w:r w:rsidRPr="002748FB">
        <w:rPr>
          <w:rFonts w:ascii="Arial" w:hAnsi="Arial" w:cs="Arial"/>
          <w:i/>
          <w:spacing w:val="15"/>
          <w:position w:val="1"/>
          <w:sz w:val="20"/>
        </w:rPr>
        <w:t xml:space="preserve"> </w:t>
      </w:r>
      <w:r w:rsidRPr="002748FB">
        <w:rPr>
          <w:rFonts w:ascii="Arial" w:hAnsi="Arial" w:cs="Arial"/>
          <w:i/>
          <w:spacing w:val="1"/>
          <w:position w:val="1"/>
          <w:sz w:val="20"/>
        </w:rPr>
        <w:t>m</w:t>
      </w:r>
      <w:r w:rsidRPr="002748FB">
        <w:rPr>
          <w:rFonts w:ascii="Arial" w:hAnsi="Arial" w:cs="Arial"/>
          <w:i/>
          <w:position w:val="1"/>
          <w:sz w:val="20"/>
        </w:rPr>
        <w:t>at</w:t>
      </w:r>
      <w:r w:rsidRPr="002748FB">
        <w:rPr>
          <w:rFonts w:ascii="Arial" w:hAnsi="Arial" w:cs="Arial"/>
          <w:i/>
          <w:spacing w:val="1"/>
          <w:position w:val="1"/>
          <w:sz w:val="20"/>
        </w:rPr>
        <w:t>e</w:t>
      </w:r>
      <w:r w:rsidRPr="002748FB">
        <w:rPr>
          <w:rFonts w:ascii="Arial" w:hAnsi="Arial" w:cs="Arial"/>
          <w:i/>
          <w:position w:val="1"/>
          <w:sz w:val="20"/>
        </w:rPr>
        <w:t>ri</w:t>
      </w:r>
      <w:r w:rsidRPr="002748FB">
        <w:rPr>
          <w:rFonts w:ascii="Arial" w:hAnsi="Arial" w:cs="Arial"/>
          <w:i/>
          <w:spacing w:val="-1"/>
          <w:position w:val="1"/>
          <w:sz w:val="20"/>
        </w:rPr>
        <w:t>a</w:t>
      </w:r>
      <w:r w:rsidRPr="002748FB">
        <w:rPr>
          <w:rFonts w:ascii="Arial" w:hAnsi="Arial" w:cs="Arial"/>
          <w:i/>
          <w:position w:val="1"/>
          <w:sz w:val="20"/>
        </w:rPr>
        <w:t>l</w:t>
      </w:r>
      <w:r w:rsidRPr="002748FB">
        <w:rPr>
          <w:rFonts w:ascii="Arial" w:hAnsi="Arial" w:cs="Arial"/>
          <w:i/>
          <w:spacing w:val="15"/>
          <w:position w:val="1"/>
          <w:sz w:val="20"/>
        </w:rPr>
        <w:t xml:space="preserve"> </w:t>
      </w:r>
      <w:r w:rsidRPr="002748FB">
        <w:rPr>
          <w:rFonts w:ascii="Arial" w:hAnsi="Arial" w:cs="Arial"/>
          <w:i/>
          <w:spacing w:val="-1"/>
          <w:position w:val="1"/>
          <w:sz w:val="20"/>
        </w:rPr>
        <w:t>qu</w:t>
      </w:r>
      <w:r w:rsidRPr="002748FB">
        <w:rPr>
          <w:rFonts w:ascii="Arial" w:hAnsi="Arial" w:cs="Arial"/>
          <w:i/>
          <w:position w:val="1"/>
          <w:sz w:val="20"/>
        </w:rPr>
        <w:t>e</w:t>
      </w:r>
      <w:r w:rsidRPr="002748FB">
        <w:rPr>
          <w:rFonts w:ascii="Arial" w:hAnsi="Arial" w:cs="Arial"/>
          <w:i/>
          <w:spacing w:val="15"/>
          <w:position w:val="1"/>
          <w:sz w:val="20"/>
        </w:rPr>
        <w:t xml:space="preserve"> </w:t>
      </w:r>
      <w:r w:rsidRPr="002748FB">
        <w:rPr>
          <w:rFonts w:ascii="Arial" w:hAnsi="Arial" w:cs="Arial"/>
          <w:i/>
          <w:position w:val="1"/>
          <w:sz w:val="20"/>
        </w:rPr>
        <w:t>se</w:t>
      </w:r>
      <w:r w:rsidRPr="002748FB">
        <w:rPr>
          <w:rFonts w:ascii="Arial" w:hAnsi="Arial" w:cs="Arial"/>
          <w:i/>
          <w:spacing w:val="15"/>
          <w:position w:val="1"/>
          <w:sz w:val="20"/>
        </w:rPr>
        <w:t xml:space="preserve"> </w:t>
      </w:r>
      <w:r w:rsidRPr="002748FB">
        <w:rPr>
          <w:rFonts w:ascii="Arial" w:hAnsi="Arial" w:cs="Arial"/>
          <w:i/>
          <w:spacing w:val="-1"/>
          <w:position w:val="1"/>
          <w:sz w:val="20"/>
        </w:rPr>
        <w:t>h</w:t>
      </w:r>
      <w:r w:rsidRPr="002748FB">
        <w:rPr>
          <w:rFonts w:ascii="Arial" w:hAnsi="Arial" w:cs="Arial"/>
          <w:i/>
          <w:position w:val="1"/>
          <w:sz w:val="20"/>
        </w:rPr>
        <w:t>a</w:t>
      </w:r>
      <w:r w:rsidRPr="002748FB">
        <w:rPr>
          <w:rFonts w:ascii="Arial" w:hAnsi="Arial" w:cs="Arial"/>
          <w:i/>
          <w:spacing w:val="15"/>
          <w:position w:val="1"/>
          <w:sz w:val="20"/>
        </w:rPr>
        <w:t xml:space="preserve"> </w:t>
      </w:r>
      <w:r w:rsidRPr="002748FB">
        <w:rPr>
          <w:rFonts w:ascii="Arial" w:hAnsi="Arial" w:cs="Arial"/>
          <w:i/>
          <w:spacing w:val="-1"/>
          <w:position w:val="1"/>
          <w:sz w:val="20"/>
        </w:rPr>
        <w:t>pub</w:t>
      </w:r>
      <w:r w:rsidRPr="002748FB">
        <w:rPr>
          <w:rFonts w:ascii="Arial" w:hAnsi="Arial" w:cs="Arial"/>
          <w:i/>
          <w:position w:val="1"/>
          <w:sz w:val="20"/>
        </w:rPr>
        <w:t>lica</w:t>
      </w:r>
      <w:r w:rsidRPr="002748FB">
        <w:rPr>
          <w:rFonts w:ascii="Arial" w:hAnsi="Arial" w:cs="Arial"/>
          <w:i/>
          <w:spacing w:val="-1"/>
          <w:position w:val="1"/>
          <w:sz w:val="20"/>
        </w:rPr>
        <w:t>d</w:t>
      </w:r>
      <w:r w:rsidRPr="002748FB">
        <w:rPr>
          <w:rFonts w:ascii="Arial" w:hAnsi="Arial" w:cs="Arial"/>
          <w:i/>
          <w:position w:val="1"/>
          <w:sz w:val="20"/>
        </w:rPr>
        <w:t>o</w:t>
      </w:r>
      <w:r w:rsidRPr="002748FB">
        <w:rPr>
          <w:rFonts w:ascii="Arial" w:hAnsi="Arial" w:cs="Arial"/>
          <w:i/>
          <w:spacing w:val="16"/>
          <w:position w:val="1"/>
          <w:sz w:val="20"/>
        </w:rPr>
        <w:t xml:space="preserve"> </w:t>
      </w:r>
      <w:r w:rsidRPr="002748FB">
        <w:rPr>
          <w:rFonts w:ascii="Arial" w:hAnsi="Arial" w:cs="Arial"/>
          <w:i/>
          <w:position w:val="1"/>
          <w:sz w:val="20"/>
        </w:rPr>
        <w:t>y</w:t>
      </w:r>
      <w:r w:rsidRPr="002748FB">
        <w:rPr>
          <w:rFonts w:ascii="Arial" w:hAnsi="Arial" w:cs="Arial"/>
          <w:i/>
          <w:spacing w:val="15"/>
          <w:position w:val="1"/>
          <w:sz w:val="20"/>
        </w:rPr>
        <w:t xml:space="preserve"> </w:t>
      </w:r>
      <w:r w:rsidRPr="002748FB">
        <w:rPr>
          <w:rFonts w:ascii="Arial" w:hAnsi="Arial" w:cs="Arial"/>
          <w:i/>
          <w:position w:val="1"/>
          <w:sz w:val="20"/>
        </w:rPr>
        <w:t>el</w:t>
      </w:r>
      <w:r w:rsidRPr="002748FB">
        <w:rPr>
          <w:rFonts w:ascii="Arial" w:hAnsi="Arial" w:cs="Arial"/>
          <w:i/>
          <w:spacing w:val="15"/>
          <w:position w:val="1"/>
          <w:sz w:val="20"/>
        </w:rPr>
        <w:t xml:space="preserve"> </w:t>
      </w:r>
      <w:r w:rsidRPr="002748FB">
        <w:rPr>
          <w:rFonts w:ascii="Arial" w:hAnsi="Arial" w:cs="Arial"/>
          <w:i/>
          <w:spacing w:val="-1"/>
          <w:position w:val="1"/>
          <w:sz w:val="20"/>
        </w:rPr>
        <w:t>p</w:t>
      </w:r>
      <w:r w:rsidRPr="002748FB">
        <w:rPr>
          <w:rFonts w:ascii="Arial" w:hAnsi="Arial" w:cs="Arial"/>
          <w:i/>
          <w:position w:val="1"/>
          <w:sz w:val="20"/>
        </w:rPr>
        <w:t>r</w:t>
      </w:r>
      <w:r w:rsidRPr="002748FB">
        <w:rPr>
          <w:rFonts w:ascii="Arial" w:hAnsi="Arial" w:cs="Arial"/>
          <w:i/>
          <w:spacing w:val="1"/>
          <w:position w:val="1"/>
          <w:sz w:val="20"/>
        </w:rPr>
        <w:t>o</w:t>
      </w:r>
      <w:r w:rsidRPr="002748FB">
        <w:rPr>
          <w:rFonts w:ascii="Arial" w:hAnsi="Arial" w:cs="Arial"/>
          <w:i/>
          <w:position w:val="1"/>
          <w:sz w:val="20"/>
        </w:rPr>
        <w:t>ce</w:t>
      </w:r>
      <w:r w:rsidRPr="002748FB">
        <w:rPr>
          <w:rFonts w:ascii="Arial" w:hAnsi="Arial" w:cs="Arial"/>
          <w:i/>
          <w:spacing w:val="-2"/>
          <w:position w:val="1"/>
          <w:sz w:val="20"/>
        </w:rPr>
        <w:t>s</w:t>
      </w:r>
      <w:r w:rsidRPr="002748FB">
        <w:rPr>
          <w:rFonts w:ascii="Arial" w:hAnsi="Arial" w:cs="Arial"/>
          <w:i/>
          <w:position w:val="1"/>
          <w:sz w:val="20"/>
        </w:rPr>
        <w:t>o</w:t>
      </w:r>
      <w:r w:rsidRPr="002748FB">
        <w:rPr>
          <w:rFonts w:ascii="Arial" w:hAnsi="Arial" w:cs="Arial"/>
          <w:i/>
          <w:spacing w:val="16"/>
          <w:position w:val="1"/>
          <w:sz w:val="20"/>
        </w:rPr>
        <w:t xml:space="preserve"> </w:t>
      </w:r>
      <w:r w:rsidRPr="002748FB">
        <w:rPr>
          <w:rFonts w:ascii="Arial" w:hAnsi="Arial" w:cs="Arial"/>
          <w:i/>
          <w:spacing w:val="-1"/>
          <w:position w:val="1"/>
          <w:sz w:val="20"/>
        </w:rPr>
        <w:t>d</w:t>
      </w:r>
      <w:r w:rsidRPr="002748FB">
        <w:rPr>
          <w:rFonts w:ascii="Arial" w:hAnsi="Arial" w:cs="Arial"/>
          <w:i/>
          <w:position w:val="1"/>
          <w:sz w:val="20"/>
        </w:rPr>
        <w:t>e</w:t>
      </w:r>
    </w:p>
    <w:p w14:paraId="2C5F7ED9" w14:textId="77777777" w:rsidR="002748FB" w:rsidRPr="002748FB" w:rsidRDefault="002748FB" w:rsidP="00F37891">
      <w:pPr>
        <w:pStyle w:val="Sinespaciado"/>
        <w:jc w:val="both"/>
        <w:rPr>
          <w:rFonts w:ascii="Arial" w:hAnsi="Arial" w:cs="Arial"/>
          <w:i/>
          <w:sz w:val="11"/>
          <w:szCs w:val="13"/>
        </w:rPr>
      </w:pPr>
    </w:p>
    <w:p w14:paraId="6692202C" w14:textId="043CE6E8" w:rsidR="002748FB" w:rsidRPr="002748FB" w:rsidRDefault="003E614D" w:rsidP="00F37891">
      <w:pPr>
        <w:pStyle w:val="Sinespaciado"/>
        <w:jc w:val="both"/>
        <w:rPr>
          <w:rFonts w:ascii="Arial" w:hAnsi="Arial" w:cs="Arial"/>
          <w:i/>
          <w:sz w:val="20"/>
        </w:rPr>
      </w:pPr>
      <w:r w:rsidRPr="002748FB">
        <w:rPr>
          <w:rFonts w:ascii="Arial" w:hAnsi="Arial" w:cs="Arial"/>
          <w:i/>
          <w:sz w:val="20"/>
        </w:rPr>
        <w:t>i</w:t>
      </w:r>
      <w:r w:rsidRPr="002748FB">
        <w:rPr>
          <w:rFonts w:ascii="Arial" w:hAnsi="Arial" w:cs="Arial"/>
          <w:i/>
          <w:spacing w:val="-1"/>
          <w:sz w:val="20"/>
        </w:rPr>
        <w:t>n</w:t>
      </w:r>
      <w:r w:rsidRPr="002748FB">
        <w:rPr>
          <w:rFonts w:ascii="Arial" w:hAnsi="Arial" w:cs="Arial"/>
          <w:i/>
          <w:spacing w:val="1"/>
          <w:sz w:val="20"/>
        </w:rPr>
        <w:t>v</w:t>
      </w:r>
      <w:r w:rsidRPr="002748FB">
        <w:rPr>
          <w:rFonts w:ascii="Arial" w:hAnsi="Arial" w:cs="Arial"/>
          <w:i/>
          <w:sz w:val="20"/>
        </w:rPr>
        <w:t>es</w:t>
      </w:r>
      <w:r w:rsidRPr="002748FB">
        <w:rPr>
          <w:rFonts w:ascii="Arial" w:hAnsi="Arial" w:cs="Arial"/>
          <w:i/>
          <w:spacing w:val="1"/>
          <w:sz w:val="20"/>
        </w:rPr>
        <w:t>t</w:t>
      </w:r>
      <w:r w:rsidRPr="002748FB">
        <w:rPr>
          <w:rFonts w:ascii="Arial" w:hAnsi="Arial" w:cs="Arial"/>
          <w:i/>
          <w:sz w:val="20"/>
        </w:rPr>
        <w:t>i</w:t>
      </w:r>
      <w:r w:rsidRPr="002748FB">
        <w:rPr>
          <w:rFonts w:ascii="Arial" w:hAnsi="Arial" w:cs="Arial"/>
          <w:i/>
          <w:spacing w:val="-1"/>
          <w:sz w:val="20"/>
        </w:rPr>
        <w:t>g</w:t>
      </w:r>
      <w:r w:rsidRPr="002748FB">
        <w:rPr>
          <w:rFonts w:ascii="Arial" w:hAnsi="Arial" w:cs="Arial"/>
          <w:i/>
          <w:sz w:val="20"/>
        </w:rPr>
        <w:t>ac</w:t>
      </w:r>
      <w:r w:rsidRPr="002748FB">
        <w:rPr>
          <w:rFonts w:ascii="Arial" w:hAnsi="Arial" w:cs="Arial"/>
          <w:i/>
          <w:spacing w:val="-3"/>
          <w:sz w:val="20"/>
        </w:rPr>
        <w:t>i</w:t>
      </w:r>
      <w:r w:rsidRPr="002748FB">
        <w:rPr>
          <w:rFonts w:ascii="Arial" w:hAnsi="Arial" w:cs="Arial"/>
          <w:i/>
          <w:spacing w:val="1"/>
          <w:sz w:val="20"/>
        </w:rPr>
        <w:t>ó</w:t>
      </w:r>
      <w:r w:rsidRPr="002748FB">
        <w:rPr>
          <w:rFonts w:ascii="Arial" w:hAnsi="Arial" w:cs="Arial"/>
          <w:i/>
          <w:sz w:val="20"/>
        </w:rPr>
        <w:t>n</w:t>
      </w:r>
      <w:r w:rsidRPr="002748FB">
        <w:rPr>
          <w:rFonts w:ascii="Arial" w:hAnsi="Arial" w:cs="Arial"/>
          <w:i/>
          <w:spacing w:val="4"/>
          <w:sz w:val="20"/>
        </w:rPr>
        <w:t xml:space="preserve"> </w:t>
      </w:r>
      <w:r w:rsidRPr="002748FB">
        <w:rPr>
          <w:rFonts w:ascii="Arial" w:hAnsi="Arial" w:cs="Arial"/>
          <w:i/>
          <w:spacing w:val="-3"/>
          <w:sz w:val="20"/>
        </w:rPr>
        <w:t>i</w:t>
      </w:r>
      <w:r w:rsidRPr="002748FB">
        <w:rPr>
          <w:rFonts w:ascii="Arial" w:hAnsi="Arial" w:cs="Arial"/>
          <w:i/>
          <w:spacing w:val="1"/>
          <w:sz w:val="20"/>
        </w:rPr>
        <w:t>m</w:t>
      </w:r>
      <w:r w:rsidRPr="002748FB">
        <w:rPr>
          <w:rFonts w:ascii="Arial" w:hAnsi="Arial" w:cs="Arial"/>
          <w:i/>
          <w:spacing w:val="-1"/>
          <w:sz w:val="20"/>
        </w:rPr>
        <w:t>p</w:t>
      </w:r>
      <w:r w:rsidRPr="002748FB">
        <w:rPr>
          <w:rFonts w:ascii="Arial" w:hAnsi="Arial" w:cs="Arial"/>
          <w:i/>
          <w:sz w:val="20"/>
        </w:rPr>
        <w:t>l</w:t>
      </w:r>
      <w:r w:rsidRPr="002748FB">
        <w:rPr>
          <w:rFonts w:ascii="Arial" w:hAnsi="Arial" w:cs="Arial"/>
          <w:i/>
          <w:spacing w:val="-2"/>
          <w:sz w:val="20"/>
        </w:rPr>
        <w:t>e</w:t>
      </w:r>
      <w:r w:rsidRPr="002748FB">
        <w:rPr>
          <w:rFonts w:ascii="Arial" w:hAnsi="Arial" w:cs="Arial"/>
          <w:i/>
          <w:spacing w:val="1"/>
          <w:sz w:val="20"/>
        </w:rPr>
        <w:t>m</w:t>
      </w:r>
      <w:r w:rsidRPr="002748FB">
        <w:rPr>
          <w:rFonts w:ascii="Arial" w:hAnsi="Arial" w:cs="Arial"/>
          <w:i/>
          <w:sz w:val="20"/>
        </w:rPr>
        <w:t>ent</w:t>
      </w:r>
      <w:r w:rsidRPr="002748FB">
        <w:rPr>
          <w:rFonts w:ascii="Arial" w:hAnsi="Arial" w:cs="Arial"/>
          <w:i/>
          <w:spacing w:val="-2"/>
          <w:sz w:val="20"/>
        </w:rPr>
        <w:t>a</w:t>
      </w:r>
      <w:r w:rsidRPr="002748FB">
        <w:rPr>
          <w:rFonts w:ascii="Arial" w:hAnsi="Arial" w:cs="Arial"/>
          <w:i/>
          <w:spacing w:val="-1"/>
          <w:sz w:val="20"/>
        </w:rPr>
        <w:t>d</w:t>
      </w:r>
      <w:r w:rsidRPr="002748FB">
        <w:rPr>
          <w:rFonts w:ascii="Arial" w:hAnsi="Arial" w:cs="Arial"/>
          <w:i/>
          <w:sz w:val="20"/>
        </w:rPr>
        <w:t>a</w:t>
      </w:r>
      <w:r w:rsidR="002748FB" w:rsidRPr="002748FB">
        <w:rPr>
          <w:rFonts w:ascii="Arial" w:hAnsi="Arial" w:cs="Arial"/>
          <w:i/>
          <w:spacing w:val="6"/>
          <w:sz w:val="20"/>
        </w:rPr>
        <w:t xml:space="preserve"> </w:t>
      </w:r>
      <w:r w:rsidR="002748FB" w:rsidRPr="002748FB">
        <w:rPr>
          <w:rFonts w:ascii="Arial" w:hAnsi="Arial" w:cs="Arial"/>
          <w:i/>
          <w:spacing w:val="-1"/>
          <w:sz w:val="20"/>
        </w:rPr>
        <w:t>p</w:t>
      </w:r>
      <w:r w:rsidR="002748FB" w:rsidRPr="002748FB">
        <w:rPr>
          <w:rFonts w:ascii="Arial" w:hAnsi="Arial" w:cs="Arial"/>
          <w:i/>
          <w:spacing w:val="1"/>
          <w:sz w:val="20"/>
        </w:rPr>
        <w:t>o</w:t>
      </w:r>
      <w:r w:rsidR="002748FB" w:rsidRPr="002748FB">
        <w:rPr>
          <w:rFonts w:ascii="Arial" w:hAnsi="Arial" w:cs="Arial"/>
          <w:i/>
          <w:sz w:val="20"/>
        </w:rPr>
        <w:t>r</w:t>
      </w:r>
      <w:r w:rsidR="002748FB" w:rsidRPr="002748FB">
        <w:rPr>
          <w:rFonts w:ascii="Arial" w:hAnsi="Arial" w:cs="Arial"/>
          <w:i/>
          <w:spacing w:val="2"/>
          <w:sz w:val="20"/>
        </w:rPr>
        <w:t xml:space="preserve"> </w:t>
      </w:r>
      <w:r w:rsidR="002748FB" w:rsidRPr="002748FB">
        <w:rPr>
          <w:rFonts w:ascii="Arial" w:hAnsi="Arial" w:cs="Arial"/>
          <w:i/>
          <w:spacing w:val="-1"/>
          <w:sz w:val="20"/>
        </w:rPr>
        <w:t>u</w:t>
      </w:r>
      <w:r w:rsidR="002748FB" w:rsidRPr="002748FB">
        <w:rPr>
          <w:rFonts w:ascii="Arial" w:hAnsi="Arial" w:cs="Arial"/>
          <w:i/>
          <w:sz w:val="20"/>
        </w:rPr>
        <w:t>st</w:t>
      </w:r>
      <w:r w:rsidR="002748FB" w:rsidRPr="002748FB">
        <w:rPr>
          <w:rFonts w:ascii="Arial" w:hAnsi="Arial" w:cs="Arial"/>
          <w:i/>
          <w:spacing w:val="1"/>
          <w:sz w:val="20"/>
        </w:rPr>
        <w:t>e</w:t>
      </w:r>
      <w:r w:rsidR="002748FB" w:rsidRPr="002748FB">
        <w:rPr>
          <w:rFonts w:ascii="Arial" w:hAnsi="Arial" w:cs="Arial"/>
          <w:i/>
          <w:sz w:val="20"/>
        </w:rPr>
        <w:t>d</w:t>
      </w:r>
      <w:r w:rsidR="002748FB" w:rsidRPr="002748FB">
        <w:rPr>
          <w:rFonts w:ascii="Arial" w:hAnsi="Arial" w:cs="Arial"/>
          <w:i/>
          <w:spacing w:val="2"/>
          <w:sz w:val="20"/>
        </w:rPr>
        <w:t xml:space="preserve"> </w:t>
      </w:r>
      <w:r w:rsidR="002748FB" w:rsidRPr="002748FB">
        <w:rPr>
          <w:rFonts w:ascii="Arial" w:hAnsi="Arial" w:cs="Arial"/>
          <w:i/>
          <w:spacing w:val="-1"/>
          <w:sz w:val="20"/>
        </w:rPr>
        <w:t>p</w:t>
      </w:r>
      <w:r w:rsidR="002748FB" w:rsidRPr="002748FB">
        <w:rPr>
          <w:rFonts w:ascii="Arial" w:hAnsi="Arial" w:cs="Arial"/>
          <w:i/>
          <w:sz w:val="20"/>
        </w:rPr>
        <w:t>ara</w:t>
      </w:r>
      <w:r w:rsidR="002748FB" w:rsidRPr="002748FB">
        <w:rPr>
          <w:rFonts w:ascii="Arial" w:hAnsi="Arial" w:cs="Arial"/>
          <w:i/>
          <w:spacing w:val="4"/>
          <w:sz w:val="20"/>
        </w:rPr>
        <w:t xml:space="preserve"> </w:t>
      </w:r>
      <w:r w:rsidR="002748FB" w:rsidRPr="002748FB">
        <w:rPr>
          <w:rFonts w:ascii="Arial" w:hAnsi="Arial" w:cs="Arial"/>
          <w:i/>
          <w:sz w:val="20"/>
        </w:rPr>
        <w:t>la</w:t>
      </w:r>
      <w:r w:rsidR="002748FB" w:rsidRPr="002748FB">
        <w:rPr>
          <w:rFonts w:ascii="Arial" w:hAnsi="Arial" w:cs="Arial"/>
          <w:i/>
          <w:spacing w:val="2"/>
          <w:sz w:val="20"/>
        </w:rPr>
        <w:t xml:space="preserve"> </w:t>
      </w:r>
      <w:r w:rsidR="002748FB" w:rsidRPr="002748FB">
        <w:rPr>
          <w:rFonts w:ascii="Arial" w:hAnsi="Arial" w:cs="Arial"/>
          <w:i/>
          <w:spacing w:val="1"/>
          <w:sz w:val="20"/>
        </w:rPr>
        <w:t>o</w:t>
      </w:r>
      <w:r w:rsidR="002748FB" w:rsidRPr="002748FB">
        <w:rPr>
          <w:rFonts w:ascii="Arial" w:hAnsi="Arial" w:cs="Arial"/>
          <w:i/>
          <w:spacing w:val="-1"/>
          <w:sz w:val="20"/>
        </w:rPr>
        <w:t>b</w:t>
      </w:r>
      <w:r w:rsidR="002748FB" w:rsidRPr="002748FB">
        <w:rPr>
          <w:rFonts w:ascii="Arial" w:hAnsi="Arial" w:cs="Arial"/>
          <w:i/>
          <w:spacing w:val="-2"/>
          <w:sz w:val="20"/>
        </w:rPr>
        <w:t>t</w:t>
      </w:r>
      <w:r w:rsidR="002748FB" w:rsidRPr="002748FB">
        <w:rPr>
          <w:rFonts w:ascii="Arial" w:hAnsi="Arial" w:cs="Arial"/>
          <w:i/>
          <w:sz w:val="20"/>
        </w:rPr>
        <w:t>enci</w:t>
      </w:r>
      <w:r w:rsidR="002748FB" w:rsidRPr="002748FB">
        <w:rPr>
          <w:rFonts w:ascii="Arial" w:hAnsi="Arial" w:cs="Arial"/>
          <w:i/>
          <w:spacing w:val="1"/>
          <w:sz w:val="20"/>
        </w:rPr>
        <w:t>ó</w:t>
      </w:r>
      <w:r w:rsidR="002748FB" w:rsidRPr="002748FB">
        <w:rPr>
          <w:rFonts w:ascii="Arial" w:hAnsi="Arial" w:cs="Arial"/>
          <w:i/>
          <w:sz w:val="20"/>
        </w:rPr>
        <w:t>n</w:t>
      </w:r>
      <w:r w:rsidR="002748FB" w:rsidRPr="002748FB">
        <w:rPr>
          <w:rFonts w:ascii="Arial" w:hAnsi="Arial" w:cs="Arial"/>
          <w:i/>
          <w:spacing w:val="4"/>
          <w:sz w:val="20"/>
        </w:rPr>
        <w:t xml:space="preserve"> </w:t>
      </w:r>
      <w:r w:rsidR="002748FB" w:rsidRPr="002748FB">
        <w:rPr>
          <w:rFonts w:ascii="Arial" w:hAnsi="Arial" w:cs="Arial"/>
          <w:i/>
          <w:spacing w:val="-1"/>
          <w:sz w:val="20"/>
        </w:rPr>
        <w:t>d</w:t>
      </w:r>
      <w:r w:rsidR="002748FB" w:rsidRPr="002748FB">
        <w:rPr>
          <w:rFonts w:ascii="Arial" w:hAnsi="Arial" w:cs="Arial"/>
          <w:i/>
          <w:sz w:val="20"/>
        </w:rPr>
        <w:t>e</w:t>
      </w:r>
      <w:r w:rsidR="002748FB" w:rsidRPr="002748FB">
        <w:rPr>
          <w:rFonts w:ascii="Arial" w:hAnsi="Arial" w:cs="Arial"/>
          <w:i/>
          <w:spacing w:val="3"/>
          <w:sz w:val="20"/>
        </w:rPr>
        <w:t xml:space="preserve"> </w:t>
      </w:r>
      <w:r w:rsidR="002748FB" w:rsidRPr="002748FB">
        <w:rPr>
          <w:rFonts w:ascii="Arial" w:hAnsi="Arial" w:cs="Arial"/>
          <w:i/>
          <w:spacing w:val="-2"/>
          <w:sz w:val="20"/>
        </w:rPr>
        <w:t>c</w:t>
      </w:r>
      <w:r w:rsidR="002748FB" w:rsidRPr="002748FB">
        <w:rPr>
          <w:rFonts w:ascii="Arial" w:hAnsi="Arial" w:cs="Arial"/>
          <w:i/>
          <w:spacing w:val="1"/>
          <w:sz w:val="20"/>
        </w:rPr>
        <w:t>o</w:t>
      </w:r>
      <w:r w:rsidR="002748FB" w:rsidRPr="002748FB">
        <w:rPr>
          <w:rFonts w:ascii="Arial" w:hAnsi="Arial" w:cs="Arial"/>
          <w:i/>
          <w:spacing w:val="-1"/>
          <w:sz w:val="20"/>
        </w:rPr>
        <w:t>n</w:t>
      </w:r>
      <w:r w:rsidR="002748FB" w:rsidRPr="002748FB">
        <w:rPr>
          <w:rFonts w:ascii="Arial" w:hAnsi="Arial" w:cs="Arial"/>
          <w:i/>
          <w:spacing w:val="1"/>
          <w:sz w:val="20"/>
        </w:rPr>
        <w:t>o</w:t>
      </w:r>
      <w:r w:rsidR="002748FB" w:rsidRPr="002748FB">
        <w:rPr>
          <w:rFonts w:ascii="Arial" w:hAnsi="Arial" w:cs="Arial"/>
          <w:i/>
          <w:sz w:val="20"/>
        </w:rPr>
        <w:t>c</w:t>
      </w:r>
      <w:r w:rsidR="002748FB" w:rsidRPr="002748FB">
        <w:rPr>
          <w:rFonts w:ascii="Arial" w:hAnsi="Arial" w:cs="Arial"/>
          <w:i/>
          <w:spacing w:val="-3"/>
          <w:sz w:val="20"/>
        </w:rPr>
        <w:t>i</w:t>
      </w:r>
      <w:r w:rsidR="002748FB" w:rsidRPr="002748FB">
        <w:rPr>
          <w:rFonts w:ascii="Arial" w:hAnsi="Arial" w:cs="Arial"/>
          <w:i/>
          <w:spacing w:val="1"/>
          <w:sz w:val="20"/>
        </w:rPr>
        <w:t>m</w:t>
      </w:r>
      <w:r w:rsidR="002748FB" w:rsidRPr="002748FB">
        <w:rPr>
          <w:rFonts w:ascii="Arial" w:hAnsi="Arial" w:cs="Arial"/>
          <w:i/>
          <w:spacing w:val="-3"/>
          <w:sz w:val="20"/>
        </w:rPr>
        <w:t>i</w:t>
      </w:r>
      <w:r w:rsidR="002748FB" w:rsidRPr="002748FB">
        <w:rPr>
          <w:rFonts w:ascii="Arial" w:hAnsi="Arial" w:cs="Arial"/>
          <w:i/>
          <w:sz w:val="20"/>
        </w:rPr>
        <w:t>ent</w:t>
      </w:r>
      <w:r w:rsidR="002748FB" w:rsidRPr="002748FB">
        <w:rPr>
          <w:rFonts w:ascii="Arial" w:hAnsi="Arial" w:cs="Arial"/>
          <w:i/>
          <w:spacing w:val="1"/>
          <w:sz w:val="20"/>
        </w:rPr>
        <w:t>o</w:t>
      </w:r>
      <w:r w:rsidR="002748FB" w:rsidRPr="002748FB">
        <w:rPr>
          <w:rFonts w:ascii="Arial" w:hAnsi="Arial" w:cs="Arial"/>
          <w:i/>
          <w:sz w:val="20"/>
        </w:rPr>
        <w:t>, es</w:t>
      </w:r>
      <w:r w:rsidR="002748FB" w:rsidRPr="002748FB">
        <w:rPr>
          <w:rFonts w:ascii="Arial" w:hAnsi="Arial" w:cs="Arial"/>
          <w:i/>
          <w:spacing w:val="1"/>
          <w:sz w:val="20"/>
        </w:rPr>
        <w:t>c</w:t>
      </w:r>
      <w:r w:rsidR="002748FB" w:rsidRPr="002748FB">
        <w:rPr>
          <w:rFonts w:ascii="Arial" w:hAnsi="Arial" w:cs="Arial"/>
          <w:i/>
          <w:sz w:val="20"/>
        </w:rPr>
        <w:t>ri</w:t>
      </w:r>
      <w:r w:rsidR="002748FB" w:rsidRPr="002748FB">
        <w:rPr>
          <w:rFonts w:ascii="Arial" w:hAnsi="Arial" w:cs="Arial"/>
          <w:i/>
          <w:spacing w:val="-1"/>
          <w:sz w:val="20"/>
        </w:rPr>
        <w:t>b</w:t>
      </w:r>
      <w:r w:rsidR="002748FB" w:rsidRPr="002748FB">
        <w:rPr>
          <w:rFonts w:ascii="Arial" w:hAnsi="Arial" w:cs="Arial"/>
          <w:i/>
          <w:sz w:val="20"/>
        </w:rPr>
        <w:t>a</w:t>
      </w:r>
      <w:r w:rsidR="002748FB" w:rsidRPr="002748FB">
        <w:rPr>
          <w:rFonts w:ascii="Arial" w:hAnsi="Arial" w:cs="Arial"/>
          <w:i/>
          <w:spacing w:val="5"/>
          <w:sz w:val="20"/>
        </w:rPr>
        <w:t xml:space="preserve"> </w:t>
      </w:r>
      <w:r w:rsidR="002748FB" w:rsidRPr="002748FB">
        <w:rPr>
          <w:rFonts w:ascii="Arial" w:hAnsi="Arial" w:cs="Arial"/>
          <w:i/>
          <w:sz w:val="20"/>
        </w:rPr>
        <w:t>r</w:t>
      </w:r>
      <w:r w:rsidR="002748FB" w:rsidRPr="002748FB">
        <w:rPr>
          <w:rFonts w:ascii="Arial" w:hAnsi="Arial" w:cs="Arial"/>
          <w:i/>
          <w:spacing w:val="-2"/>
          <w:sz w:val="20"/>
        </w:rPr>
        <w:t>e</w:t>
      </w:r>
      <w:r w:rsidR="002748FB" w:rsidRPr="002748FB">
        <w:rPr>
          <w:rFonts w:ascii="Arial" w:hAnsi="Arial" w:cs="Arial"/>
          <w:i/>
          <w:sz w:val="20"/>
        </w:rPr>
        <w:t>sp</w:t>
      </w:r>
      <w:r w:rsidR="002748FB" w:rsidRPr="002748FB">
        <w:rPr>
          <w:rFonts w:ascii="Arial" w:hAnsi="Arial" w:cs="Arial"/>
          <w:i/>
          <w:spacing w:val="-2"/>
          <w:sz w:val="20"/>
        </w:rPr>
        <w:t>u</w:t>
      </w:r>
      <w:r w:rsidR="002748FB" w:rsidRPr="002748FB">
        <w:rPr>
          <w:rFonts w:ascii="Arial" w:hAnsi="Arial" w:cs="Arial"/>
          <w:i/>
          <w:sz w:val="20"/>
        </w:rPr>
        <w:t>es</w:t>
      </w:r>
      <w:r w:rsidR="002748FB" w:rsidRPr="002748FB">
        <w:rPr>
          <w:rFonts w:ascii="Arial" w:hAnsi="Arial" w:cs="Arial"/>
          <w:i/>
          <w:spacing w:val="1"/>
          <w:sz w:val="20"/>
        </w:rPr>
        <w:t>t</w:t>
      </w:r>
      <w:r w:rsidR="002748FB" w:rsidRPr="002748FB">
        <w:rPr>
          <w:rFonts w:ascii="Arial" w:hAnsi="Arial" w:cs="Arial"/>
          <w:i/>
          <w:sz w:val="20"/>
        </w:rPr>
        <w:t>as</w:t>
      </w:r>
      <w:r w:rsidR="002748FB" w:rsidRPr="002748FB">
        <w:rPr>
          <w:rFonts w:ascii="Arial" w:hAnsi="Arial" w:cs="Arial"/>
          <w:i/>
          <w:spacing w:val="3"/>
          <w:sz w:val="20"/>
        </w:rPr>
        <w:t xml:space="preserve"> </w:t>
      </w:r>
      <w:r w:rsidR="002748FB" w:rsidRPr="002748FB">
        <w:rPr>
          <w:rFonts w:ascii="Arial" w:hAnsi="Arial" w:cs="Arial"/>
          <w:i/>
          <w:spacing w:val="-1"/>
          <w:sz w:val="20"/>
        </w:rPr>
        <w:t>p</w:t>
      </w:r>
      <w:r w:rsidR="002748FB" w:rsidRPr="002748FB">
        <w:rPr>
          <w:rFonts w:ascii="Arial" w:hAnsi="Arial" w:cs="Arial"/>
          <w:i/>
          <w:sz w:val="20"/>
        </w:rPr>
        <w:t>r</w:t>
      </w:r>
      <w:r w:rsidR="002748FB" w:rsidRPr="002748FB">
        <w:rPr>
          <w:rFonts w:ascii="Arial" w:hAnsi="Arial" w:cs="Arial"/>
          <w:i/>
          <w:spacing w:val="1"/>
          <w:sz w:val="20"/>
        </w:rPr>
        <w:t>o</w:t>
      </w:r>
      <w:r w:rsidR="002748FB" w:rsidRPr="002748FB">
        <w:rPr>
          <w:rFonts w:ascii="Arial" w:hAnsi="Arial" w:cs="Arial"/>
          <w:i/>
          <w:spacing w:val="-1"/>
          <w:sz w:val="20"/>
        </w:rPr>
        <w:t>p</w:t>
      </w:r>
      <w:r w:rsidR="002748FB" w:rsidRPr="002748FB">
        <w:rPr>
          <w:rFonts w:ascii="Arial" w:hAnsi="Arial" w:cs="Arial"/>
          <w:i/>
          <w:sz w:val="20"/>
        </w:rPr>
        <w:t>i</w:t>
      </w:r>
      <w:r w:rsidR="002748FB" w:rsidRPr="002748FB">
        <w:rPr>
          <w:rFonts w:ascii="Arial" w:hAnsi="Arial" w:cs="Arial"/>
          <w:i/>
          <w:spacing w:val="-3"/>
          <w:sz w:val="20"/>
        </w:rPr>
        <w:t>a</w:t>
      </w:r>
      <w:r w:rsidR="002748FB" w:rsidRPr="002748FB">
        <w:rPr>
          <w:rFonts w:ascii="Arial" w:hAnsi="Arial" w:cs="Arial"/>
          <w:i/>
          <w:sz w:val="20"/>
        </w:rPr>
        <w:t xml:space="preserve">s </w:t>
      </w:r>
      <w:r w:rsidR="002748FB" w:rsidRPr="002748FB">
        <w:rPr>
          <w:rFonts w:ascii="Arial" w:hAnsi="Arial" w:cs="Arial"/>
          <w:i/>
          <w:spacing w:val="-1"/>
          <w:sz w:val="20"/>
        </w:rPr>
        <w:t>b</w:t>
      </w:r>
      <w:r w:rsidR="002748FB" w:rsidRPr="002748FB">
        <w:rPr>
          <w:rFonts w:ascii="Arial" w:hAnsi="Arial" w:cs="Arial"/>
          <w:i/>
          <w:sz w:val="20"/>
        </w:rPr>
        <w:t>asa</w:t>
      </w:r>
      <w:r w:rsidR="002748FB" w:rsidRPr="002748FB">
        <w:rPr>
          <w:rFonts w:ascii="Arial" w:hAnsi="Arial" w:cs="Arial"/>
          <w:i/>
          <w:spacing w:val="-1"/>
          <w:sz w:val="20"/>
        </w:rPr>
        <w:t>d</w:t>
      </w:r>
      <w:r w:rsidR="002748FB" w:rsidRPr="002748FB">
        <w:rPr>
          <w:rFonts w:ascii="Arial" w:hAnsi="Arial" w:cs="Arial"/>
          <w:i/>
          <w:sz w:val="20"/>
        </w:rPr>
        <w:t>as</w:t>
      </w:r>
      <w:r w:rsidR="002748FB" w:rsidRPr="002748FB">
        <w:rPr>
          <w:rFonts w:ascii="Arial" w:hAnsi="Arial" w:cs="Arial"/>
          <w:i/>
          <w:spacing w:val="3"/>
          <w:sz w:val="20"/>
        </w:rPr>
        <w:t xml:space="preserve"> </w:t>
      </w:r>
      <w:r w:rsidR="002748FB" w:rsidRPr="002748FB">
        <w:rPr>
          <w:rFonts w:ascii="Arial" w:hAnsi="Arial" w:cs="Arial"/>
          <w:i/>
          <w:sz w:val="20"/>
        </w:rPr>
        <w:t>en</w:t>
      </w:r>
      <w:r w:rsidR="002748FB" w:rsidRPr="002748FB">
        <w:rPr>
          <w:rFonts w:ascii="Arial" w:hAnsi="Arial" w:cs="Arial"/>
          <w:i/>
          <w:spacing w:val="3"/>
          <w:sz w:val="20"/>
        </w:rPr>
        <w:t xml:space="preserve"> </w:t>
      </w:r>
      <w:r w:rsidR="002748FB" w:rsidRPr="002748FB">
        <w:rPr>
          <w:rFonts w:ascii="Arial" w:hAnsi="Arial" w:cs="Arial"/>
          <w:i/>
          <w:sz w:val="20"/>
        </w:rPr>
        <w:t>c</w:t>
      </w:r>
      <w:r w:rsidR="002748FB" w:rsidRPr="002748FB">
        <w:rPr>
          <w:rFonts w:ascii="Arial" w:hAnsi="Arial" w:cs="Arial"/>
          <w:i/>
          <w:spacing w:val="-1"/>
          <w:sz w:val="20"/>
        </w:rPr>
        <w:t>o</w:t>
      </w:r>
      <w:r w:rsidR="002748FB" w:rsidRPr="002748FB">
        <w:rPr>
          <w:rFonts w:ascii="Arial" w:hAnsi="Arial" w:cs="Arial"/>
          <w:i/>
          <w:spacing w:val="1"/>
          <w:sz w:val="20"/>
        </w:rPr>
        <w:t>m</w:t>
      </w:r>
      <w:r w:rsidR="002748FB" w:rsidRPr="002748FB">
        <w:rPr>
          <w:rFonts w:ascii="Arial" w:hAnsi="Arial" w:cs="Arial"/>
          <w:i/>
          <w:spacing w:val="-1"/>
          <w:sz w:val="20"/>
        </w:rPr>
        <w:t>p</w:t>
      </w:r>
      <w:r w:rsidR="002748FB" w:rsidRPr="002748FB">
        <w:rPr>
          <w:rFonts w:ascii="Arial" w:hAnsi="Arial" w:cs="Arial"/>
          <w:i/>
          <w:sz w:val="20"/>
        </w:rPr>
        <w:t>rens</w:t>
      </w:r>
      <w:r w:rsidR="002748FB" w:rsidRPr="002748FB">
        <w:rPr>
          <w:rFonts w:ascii="Arial" w:hAnsi="Arial" w:cs="Arial"/>
          <w:i/>
          <w:spacing w:val="-3"/>
          <w:sz w:val="20"/>
        </w:rPr>
        <w:t>i</w:t>
      </w:r>
      <w:r w:rsidR="002748FB" w:rsidRPr="002748FB">
        <w:rPr>
          <w:rFonts w:ascii="Arial" w:hAnsi="Arial" w:cs="Arial"/>
          <w:i/>
          <w:spacing w:val="1"/>
          <w:sz w:val="20"/>
        </w:rPr>
        <w:t>ó</w:t>
      </w:r>
      <w:r w:rsidR="002748FB" w:rsidRPr="002748FB">
        <w:rPr>
          <w:rFonts w:ascii="Arial" w:hAnsi="Arial" w:cs="Arial"/>
          <w:i/>
          <w:sz w:val="20"/>
        </w:rPr>
        <w:t xml:space="preserve">n </w:t>
      </w:r>
      <w:r w:rsidR="002748FB" w:rsidRPr="002748FB">
        <w:rPr>
          <w:rFonts w:ascii="Arial" w:hAnsi="Arial" w:cs="Arial"/>
          <w:i/>
          <w:spacing w:val="-1"/>
          <w:sz w:val="20"/>
        </w:rPr>
        <w:t>d</w:t>
      </w:r>
      <w:r w:rsidR="002748FB" w:rsidRPr="002748FB">
        <w:rPr>
          <w:rFonts w:ascii="Arial" w:hAnsi="Arial" w:cs="Arial"/>
          <w:i/>
          <w:sz w:val="20"/>
        </w:rPr>
        <w:t>e</w:t>
      </w:r>
      <w:r w:rsidR="002748FB" w:rsidRPr="002748FB">
        <w:rPr>
          <w:rFonts w:ascii="Arial" w:hAnsi="Arial" w:cs="Arial"/>
          <w:i/>
          <w:spacing w:val="4"/>
          <w:sz w:val="20"/>
        </w:rPr>
        <w:t xml:space="preserve"> </w:t>
      </w:r>
      <w:r w:rsidR="002748FB" w:rsidRPr="002748FB">
        <w:rPr>
          <w:rFonts w:ascii="Arial" w:hAnsi="Arial" w:cs="Arial"/>
          <w:i/>
          <w:sz w:val="20"/>
        </w:rPr>
        <w:t>t</w:t>
      </w:r>
      <w:r w:rsidR="002748FB" w:rsidRPr="002748FB">
        <w:rPr>
          <w:rFonts w:ascii="Arial" w:hAnsi="Arial" w:cs="Arial"/>
          <w:i/>
          <w:spacing w:val="1"/>
          <w:sz w:val="20"/>
        </w:rPr>
        <w:t>e</w:t>
      </w:r>
      <w:r w:rsidR="002748FB" w:rsidRPr="002748FB">
        <w:rPr>
          <w:rFonts w:ascii="Arial" w:hAnsi="Arial" w:cs="Arial"/>
          <w:i/>
          <w:sz w:val="20"/>
        </w:rPr>
        <w:t>x</w:t>
      </w:r>
      <w:r w:rsidR="002748FB" w:rsidRPr="002748FB">
        <w:rPr>
          <w:rFonts w:ascii="Arial" w:hAnsi="Arial" w:cs="Arial"/>
          <w:i/>
          <w:spacing w:val="-2"/>
          <w:sz w:val="20"/>
        </w:rPr>
        <w:t>t</w:t>
      </w:r>
      <w:r w:rsidR="002748FB" w:rsidRPr="002748FB">
        <w:rPr>
          <w:rFonts w:ascii="Arial" w:hAnsi="Arial" w:cs="Arial"/>
          <w:i/>
          <w:spacing w:val="1"/>
          <w:sz w:val="20"/>
        </w:rPr>
        <w:t>o</w:t>
      </w:r>
      <w:r w:rsidR="002748FB" w:rsidRPr="002748FB">
        <w:rPr>
          <w:rFonts w:ascii="Arial" w:hAnsi="Arial" w:cs="Arial"/>
          <w:i/>
          <w:sz w:val="20"/>
        </w:rPr>
        <w:t>s</w:t>
      </w:r>
      <w:r w:rsidR="002748FB" w:rsidRPr="002748FB">
        <w:rPr>
          <w:rFonts w:ascii="Arial" w:hAnsi="Arial" w:cs="Arial"/>
          <w:i/>
          <w:spacing w:val="1"/>
          <w:sz w:val="20"/>
        </w:rPr>
        <w:t xml:space="preserve"> </w:t>
      </w:r>
      <w:r w:rsidR="002748FB" w:rsidRPr="002748FB">
        <w:rPr>
          <w:rFonts w:ascii="Arial" w:hAnsi="Arial" w:cs="Arial"/>
          <w:i/>
          <w:sz w:val="20"/>
        </w:rPr>
        <w:t>y</w:t>
      </w:r>
      <w:r w:rsidR="002748FB" w:rsidRPr="002748FB">
        <w:rPr>
          <w:rFonts w:ascii="Arial" w:hAnsi="Arial" w:cs="Arial"/>
          <w:i/>
          <w:spacing w:val="4"/>
          <w:sz w:val="20"/>
        </w:rPr>
        <w:t xml:space="preserve"> </w:t>
      </w:r>
      <w:r w:rsidR="002748FB" w:rsidRPr="002748FB">
        <w:rPr>
          <w:rFonts w:ascii="Arial" w:hAnsi="Arial" w:cs="Arial"/>
          <w:i/>
          <w:sz w:val="20"/>
        </w:rPr>
        <w:t>sí</w:t>
      </w:r>
      <w:r w:rsidR="002748FB" w:rsidRPr="002748FB">
        <w:rPr>
          <w:rFonts w:ascii="Arial" w:hAnsi="Arial" w:cs="Arial"/>
          <w:i/>
          <w:spacing w:val="-1"/>
          <w:sz w:val="20"/>
        </w:rPr>
        <w:t>n</w:t>
      </w:r>
      <w:r w:rsidR="002748FB" w:rsidRPr="002748FB">
        <w:rPr>
          <w:rFonts w:ascii="Arial" w:hAnsi="Arial" w:cs="Arial"/>
          <w:i/>
          <w:sz w:val="20"/>
        </w:rPr>
        <w:t>t</w:t>
      </w:r>
      <w:r w:rsidR="002748FB" w:rsidRPr="002748FB">
        <w:rPr>
          <w:rFonts w:ascii="Arial" w:hAnsi="Arial" w:cs="Arial"/>
          <w:i/>
          <w:spacing w:val="1"/>
          <w:sz w:val="20"/>
        </w:rPr>
        <w:t>e</w:t>
      </w:r>
      <w:r w:rsidR="002748FB" w:rsidRPr="002748FB">
        <w:rPr>
          <w:rFonts w:ascii="Arial" w:hAnsi="Arial" w:cs="Arial"/>
          <w:i/>
          <w:sz w:val="20"/>
        </w:rPr>
        <w:t>sis</w:t>
      </w:r>
      <w:r w:rsidR="002748FB" w:rsidRPr="002748FB">
        <w:rPr>
          <w:rFonts w:ascii="Arial" w:hAnsi="Arial" w:cs="Arial"/>
          <w:i/>
          <w:spacing w:val="3"/>
          <w:sz w:val="20"/>
        </w:rPr>
        <w:t xml:space="preserve"> </w:t>
      </w:r>
      <w:r w:rsidR="002748FB" w:rsidRPr="002748FB">
        <w:rPr>
          <w:rFonts w:ascii="Arial" w:hAnsi="Arial" w:cs="Arial"/>
          <w:i/>
          <w:spacing w:val="-2"/>
          <w:sz w:val="20"/>
        </w:rPr>
        <w:t>s</w:t>
      </w:r>
      <w:r w:rsidR="002748FB" w:rsidRPr="002748FB">
        <w:rPr>
          <w:rFonts w:ascii="Arial" w:hAnsi="Arial" w:cs="Arial"/>
          <w:i/>
          <w:spacing w:val="1"/>
          <w:sz w:val="20"/>
        </w:rPr>
        <w:t>o</w:t>
      </w:r>
      <w:r w:rsidR="002748FB" w:rsidRPr="002748FB">
        <w:rPr>
          <w:rFonts w:ascii="Arial" w:hAnsi="Arial" w:cs="Arial"/>
          <w:i/>
          <w:spacing w:val="-1"/>
          <w:sz w:val="20"/>
        </w:rPr>
        <w:t>b</w:t>
      </w:r>
      <w:r w:rsidR="002748FB" w:rsidRPr="002748FB">
        <w:rPr>
          <w:rFonts w:ascii="Arial" w:hAnsi="Arial" w:cs="Arial"/>
          <w:i/>
          <w:sz w:val="20"/>
        </w:rPr>
        <w:t>re</w:t>
      </w:r>
      <w:r w:rsidR="002748FB" w:rsidRPr="002748FB">
        <w:rPr>
          <w:rFonts w:ascii="Arial" w:hAnsi="Arial" w:cs="Arial"/>
          <w:i/>
          <w:spacing w:val="1"/>
          <w:sz w:val="20"/>
        </w:rPr>
        <w:t xml:space="preserve"> </w:t>
      </w:r>
      <w:r w:rsidR="002748FB" w:rsidRPr="002748FB">
        <w:rPr>
          <w:rFonts w:ascii="Arial" w:hAnsi="Arial" w:cs="Arial"/>
          <w:i/>
          <w:sz w:val="20"/>
        </w:rPr>
        <w:t>el</w:t>
      </w:r>
      <w:r w:rsidR="002748FB" w:rsidRPr="002748FB">
        <w:rPr>
          <w:rFonts w:ascii="Arial" w:hAnsi="Arial" w:cs="Arial"/>
          <w:i/>
          <w:spacing w:val="4"/>
          <w:sz w:val="20"/>
        </w:rPr>
        <w:t xml:space="preserve"> </w:t>
      </w:r>
      <w:r w:rsidR="002748FB" w:rsidRPr="002748FB">
        <w:rPr>
          <w:rFonts w:ascii="Arial" w:hAnsi="Arial" w:cs="Arial"/>
          <w:i/>
          <w:spacing w:val="1"/>
          <w:sz w:val="20"/>
        </w:rPr>
        <w:t>m</w:t>
      </w:r>
      <w:r w:rsidR="002748FB" w:rsidRPr="002748FB">
        <w:rPr>
          <w:rFonts w:ascii="Arial" w:hAnsi="Arial" w:cs="Arial"/>
          <w:i/>
          <w:sz w:val="20"/>
        </w:rPr>
        <w:t>a</w:t>
      </w:r>
      <w:r w:rsidR="002748FB" w:rsidRPr="002748FB">
        <w:rPr>
          <w:rFonts w:ascii="Arial" w:hAnsi="Arial" w:cs="Arial"/>
          <w:i/>
          <w:spacing w:val="-2"/>
          <w:sz w:val="20"/>
        </w:rPr>
        <w:t>t</w:t>
      </w:r>
      <w:r w:rsidR="002748FB" w:rsidRPr="002748FB">
        <w:rPr>
          <w:rFonts w:ascii="Arial" w:hAnsi="Arial" w:cs="Arial"/>
          <w:i/>
          <w:sz w:val="20"/>
        </w:rPr>
        <w:t>erial.</w:t>
      </w:r>
      <w:r w:rsidR="002748FB" w:rsidRPr="002748FB">
        <w:rPr>
          <w:rFonts w:ascii="Arial" w:hAnsi="Arial" w:cs="Arial"/>
          <w:i/>
          <w:spacing w:val="3"/>
          <w:sz w:val="20"/>
        </w:rPr>
        <w:t xml:space="preserve"> </w:t>
      </w:r>
      <w:r w:rsidR="002748FB" w:rsidRPr="002748FB">
        <w:rPr>
          <w:rFonts w:ascii="Arial" w:hAnsi="Arial" w:cs="Arial"/>
          <w:i/>
          <w:spacing w:val="1"/>
          <w:sz w:val="20"/>
        </w:rPr>
        <w:t>L</w:t>
      </w:r>
      <w:r w:rsidR="002748FB" w:rsidRPr="002748FB">
        <w:rPr>
          <w:rFonts w:ascii="Arial" w:hAnsi="Arial" w:cs="Arial"/>
          <w:i/>
          <w:sz w:val="20"/>
        </w:rPr>
        <w:t>e</w:t>
      </w:r>
      <w:r w:rsidR="002748FB" w:rsidRPr="002748FB">
        <w:rPr>
          <w:rFonts w:ascii="Arial" w:hAnsi="Arial" w:cs="Arial"/>
          <w:i/>
          <w:spacing w:val="4"/>
          <w:sz w:val="20"/>
        </w:rPr>
        <w:t xml:space="preserve"> </w:t>
      </w:r>
      <w:r w:rsidR="002748FB" w:rsidRPr="002748FB">
        <w:rPr>
          <w:rFonts w:ascii="Arial" w:hAnsi="Arial" w:cs="Arial"/>
          <w:i/>
          <w:sz w:val="20"/>
        </w:rPr>
        <w:t>su</w:t>
      </w:r>
      <w:r w:rsidR="002748FB" w:rsidRPr="002748FB">
        <w:rPr>
          <w:rFonts w:ascii="Arial" w:hAnsi="Arial" w:cs="Arial"/>
          <w:i/>
          <w:spacing w:val="-2"/>
          <w:sz w:val="20"/>
        </w:rPr>
        <w:t>g</w:t>
      </w:r>
      <w:r w:rsidR="002748FB" w:rsidRPr="002748FB">
        <w:rPr>
          <w:rFonts w:ascii="Arial" w:hAnsi="Arial" w:cs="Arial"/>
          <w:i/>
          <w:sz w:val="20"/>
        </w:rPr>
        <w:t>i</w:t>
      </w:r>
      <w:r w:rsidR="002748FB" w:rsidRPr="002748FB">
        <w:rPr>
          <w:rFonts w:ascii="Arial" w:hAnsi="Arial" w:cs="Arial"/>
          <w:i/>
          <w:spacing w:val="-2"/>
          <w:sz w:val="20"/>
        </w:rPr>
        <w:t>e</w:t>
      </w:r>
      <w:r w:rsidR="002748FB" w:rsidRPr="002748FB">
        <w:rPr>
          <w:rFonts w:ascii="Arial" w:hAnsi="Arial" w:cs="Arial"/>
          <w:i/>
          <w:sz w:val="20"/>
        </w:rPr>
        <w:t>ro</w:t>
      </w:r>
      <w:r w:rsidR="002748FB" w:rsidRPr="002748FB">
        <w:rPr>
          <w:rFonts w:ascii="Arial" w:hAnsi="Arial" w:cs="Arial"/>
          <w:i/>
          <w:spacing w:val="4"/>
          <w:sz w:val="20"/>
        </w:rPr>
        <w:t xml:space="preserve"> </w:t>
      </w:r>
      <w:r w:rsidR="002748FB" w:rsidRPr="002748FB">
        <w:rPr>
          <w:rFonts w:ascii="Arial" w:hAnsi="Arial" w:cs="Arial"/>
          <w:i/>
          <w:spacing w:val="-3"/>
          <w:sz w:val="20"/>
        </w:rPr>
        <w:t>i</w:t>
      </w:r>
      <w:r w:rsidR="002748FB" w:rsidRPr="002748FB">
        <w:rPr>
          <w:rFonts w:ascii="Arial" w:hAnsi="Arial" w:cs="Arial"/>
          <w:i/>
          <w:spacing w:val="-1"/>
          <w:sz w:val="20"/>
        </w:rPr>
        <w:t>nd</w:t>
      </w:r>
      <w:r w:rsidR="002748FB" w:rsidRPr="002748FB">
        <w:rPr>
          <w:rFonts w:ascii="Arial" w:hAnsi="Arial" w:cs="Arial"/>
          <w:i/>
          <w:sz w:val="20"/>
        </w:rPr>
        <w:t>a</w:t>
      </w:r>
      <w:r w:rsidR="002748FB" w:rsidRPr="002748FB">
        <w:rPr>
          <w:rFonts w:ascii="Arial" w:hAnsi="Arial" w:cs="Arial"/>
          <w:i/>
          <w:spacing w:val="-1"/>
          <w:sz w:val="20"/>
        </w:rPr>
        <w:t>g</w:t>
      </w:r>
      <w:r w:rsidR="002748FB" w:rsidRPr="002748FB">
        <w:rPr>
          <w:rFonts w:ascii="Arial" w:hAnsi="Arial" w:cs="Arial"/>
          <w:i/>
          <w:sz w:val="20"/>
        </w:rPr>
        <w:t>ar</w:t>
      </w:r>
      <w:r w:rsidR="002748FB" w:rsidRPr="002748FB">
        <w:rPr>
          <w:rFonts w:ascii="Arial" w:hAnsi="Arial" w:cs="Arial"/>
          <w:i/>
          <w:spacing w:val="10"/>
          <w:sz w:val="20"/>
        </w:rPr>
        <w:t xml:space="preserve"> </w:t>
      </w:r>
      <w:r w:rsidR="002748FB" w:rsidRPr="002748FB">
        <w:rPr>
          <w:rFonts w:ascii="Arial" w:hAnsi="Arial" w:cs="Arial"/>
          <w:i/>
          <w:sz w:val="20"/>
        </w:rPr>
        <w:t>e</w:t>
      </w:r>
      <w:r w:rsidR="002748FB" w:rsidRPr="002748FB">
        <w:rPr>
          <w:rFonts w:ascii="Arial" w:hAnsi="Arial" w:cs="Arial"/>
          <w:i/>
          <w:spacing w:val="4"/>
          <w:sz w:val="20"/>
        </w:rPr>
        <w:t xml:space="preserve"> </w:t>
      </w:r>
      <w:r w:rsidR="002748FB" w:rsidRPr="002748FB">
        <w:rPr>
          <w:rFonts w:ascii="Arial" w:hAnsi="Arial" w:cs="Arial"/>
          <w:i/>
          <w:sz w:val="20"/>
        </w:rPr>
        <w:t>i</w:t>
      </w:r>
      <w:r w:rsidR="002748FB" w:rsidRPr="002748FB">
        <w:rPr>
          <w:rFonts w:ascii="Arial" w:hAnsi="Arial" w:cs="Arial"/>
          <w:i/>
          <w:spacing w:val="-1"/>
          <w:sz w:val="20"/>
        </w:rPr>
        <w:t>n</w:t>
      </w:r>
      <w:r w:rsidR="002748FB" w:rsidRPr="002748FB">
        <w:rPr>
          <w:rFonts w:ascii="Arial" w:hAnsi="Arial" w:cs="Arial"/>
          <w:i/>
          <w:sz w:val="20"/>
        </w:rPr>
        <w:t>t</w:t>
      </w:r>
      <w:r w:rsidR="002748FB" w:rsidRPr="002748FB">
        <w:rPr>
          <w:rFonts w:ascii="Arial" w:hAnsi="Arial" w:cs="Arial"/>
          <w:i/>
          <w:spacing w:val="1"/>
          <w:sz w:val="20"/>
        </w:rPr>
        <w:t>e</w:t>
      </w:r>
      <w:r w:rsidR="002748FB" w:rsidRPr="002748FB">
        <w:rPr>
          <w:rFonts w:ascii="Arial" w:hAnsi="Arial" w:cs="Arial"/>
          <w:i/>
          <w:sz w:val="20"/>
        </w:rPr>
        <w:t>r</w:t>
      </w:r>
      <w:r w:rsidR="002748FB" w:rsidRPr="002748FB">
        <w:rPr>
          <w:rFonts w:ascii="Arial" w:hAnsi="Arial" w:cs="Arial"/>
          <w:i/>
          <w:spacing w:val="-1"/>
          <w:sz w:val="20"/>
        </w:rPr>
        <w:t>p</w:t>
      </w:r>
      <w:r w:rsidR="002748FB" w:rsidRPr="002748FB">
        <w:rPr>
          <w:rFonts w:ascii="Arial" w:hAnsi="Arial" w:cs="Arial"/>
          <w:i/>
          <w:sz w:val="20"/>
        </w:rPr>
        <w:t>retar</w:t>
      </w:r>
      <w:r w:rsidR="002748FB" w:rsidRPr="002748FB">
        <w:rPr>
          <w:rFonts w:ascii="Arial" w:hAnsi="Arial" w:cs="Arial"/>
          <w:i/>
          <w:spacing w:val="4"/>
          <w:sz w:val="20"/>
        </w:rPr>
        <w:t xml:space="preserve"> </w:t>
      </w:r>
      <w:r w:rsidR="002748FB" w:rsidRPr="002748FB">
        <w:rPr>
          <w:rFonts w:ascii="Arial" w:hAnsi="Arial" w:cs="Arial"/>
          <w:i/>
          <w:spacing w:val="-3"/>
          <w:sz w:val="20"/>
        </w:rPr>
        <w:t>l</w:t>
      </w:r>
      <w:r w:rsidR="002748FB" w:rsidRPr="002748FB">
        <w:rPr>
          <w:rFonts w:ascii="Arial" w:hAnsi="Arial" w:cs="Arial"/>
          <w:i/>
          <w:spacing w:val="1"/>
          <w:sz w:val="20"/>
        </w:rPr>
        <w:t>o</w:t>
      </w:r>
      <w:r w:rsidR="002748FB" w:rsidRPr="002748FB">
        <w:rPr>
          <w:rFonts w:ascii="Arial" w:hAnsi="Arial" w:cs="Arial"/>
          <w:i/>
          <w:sz w:val="20"/>
        </w:rPr>
        <w:t>s si</w:t>
      </w:r>
      <w:r w:rsidR="002748FB" w:rsidRPr="002748FB">
        <w:rPr>
          <w:rFonts w:ascii="Arial" w:hAnsi="Arial" w:cs="Arial"/>
          <w:i/>
          <w:spacing w:val="-1"/>
          <w:sz w:val="20"/>
        </w:rPr>
        <w:t>gu</w:t>
      </w:r>
      <w:r w:rsidR="002748FB" w:rsidRPr="002748FB">
        <w:rPr>
          <w:rFonts w:ascii="Arial" w:hAnsi="Arial" w:cs="Arial"/>
          <w:i/>
          <w:sz w:val="20"/>
        </w:rPr>
        <w:t>ie</w:t>
      </w:r>
      <w:r w:rsidR="002748FB" w:rsidRPr="002748FB">
        <w:rPr>
          <w:rFonts w:ascii="Arial" w:hAnsi="Arial" w:cs="Arial"/>
          <w:i/>
          <w:spacing w:val="-1"/>
          <w:sz w:val="20"/>
        </w:rPr>
        <w:t>n</w:t>
      </w:r>
      <w:r w:rsidR="002748FB" w:rsidRPr="002748FB">
        <w:rPr>
          <w:rFonts w:ascii="Arial" w:hAnsi="Arial" w:cs="Arial"/>
          <w:i/>
          <w:sz w:val="20"/>
        </w:rPr>
        <w:t>t</w:t>
      </w:r>
      <w:r w:rsidR="002748FB" w:rsidRPr="002748FB">
        <w:rPr>
          <w:rFonts w:ascii="Arial" w:hAnsi="Arial" w:cs="Arial"/>
          <w:i/>
          <w:spacing w:val="1"/>
          <w:sz w:val="20"/>
        </w:rPr>
        <w:t>e</w:t>
      </w:r>
      <w:r w:rsidR="002748FB" w:rsidRPr="002748FB">
        <w:rPr>
          <w:rFonts w:ascii="Arial" w:hAnsi="Arial" w:cs="Arial"/>
          <w:i/>
          <w:sz w:val="20"/>
        </w:rPr>
        <w:t xml:space="preserve">s </w:t>
      </w:r>
      <w:r w:rsidR="002748FB" w:rsidRPr="002748FB">
        <w:rPr>
          <w:rFonts w:ascii="Arial" w:hAnsi="Arial" w:cs="Arial"/>
          <w:i/>
          <w:spacing w:val="-1"/>
          <w:sz w:val="20"/>
        </w:rPr>
        <w:t>t</w:t>
      </w:r>
      <w:r w:rsidR="002748FB" w:rsidRPr="002748FB">
        <w:rPr>
          <w:rFonts w:ascii="Arial" w:hAnsi="Arial" w:cs="Arial"/>
          <w:i/>
          <w:spacing w:val="-2"/>
          <w:sz w:val="20"/>
        </w:rPr>
        <w:t>e</w:t>
      </w:r>
      <w:r w:rsidR="002748FB" w:rsidRPr="002748FB">
        <w:rPr>
          <w:rFonts w:ascii="Arial" w:hAnsi="Arial" w:cs="Arial"/>
          <w:i/>
          <w:spacing w:val="1"/>
          <w:sz w:val="20"/>
        </w:rPr>
        <w:t>m</w:t>
      </w:r>
      <w:r w:rsidR="002748FB" w:rsidRPr="002748FB">
        <w:rPr>
          <w:rFonts w:ascii="Arial" w:hAnsi="Arial" w:cs="Arial"/>
          <w:i/>
          <w:sz w:val="20"/>
        </w:rPr>
        <w:t>as:</w:t>
      </w:r>
    </w:p>
    <w:p w14:paraId="66856C4E" w14:textId="77777777" w:rsidR="00F37891" w:rsidRDefault="00F37891" w:rsidP="00F37891">
      <w:pPr>
        <w:pStyle w:val="Sinespaciado"/>
        <w:jc w:val="both"/>
        <w:rPr>
          <w:rFonts w:ascii="Arial" w:hAnsi="Arial" w:cs="Arial"/>
          <w:i/>
          <w:sz w:val="20"/>
        </w:rPr>
      </w:pPr>
    </w:p>
    <w:p w14:paraId="1CEB18BB" w14:textId="2798C8E0" w:rsidR="002748FB" w:rsidRPr="002748FB" w:rsidRDefault="002748FB" w:rsidP="00F37891">
      <w:pPr>
        <w:pStyle w:val="Sinespaciado"/>
        <w:jc w:val="both"/>
        <w:rPr>
          <w:rFonts w:ascii="Arial" w:hAnsi="Arial" w:cs="Arial"/>
          <w:i/>
          <w:sz w:val="20"/>
        </w:rPr>
      </w:pPr>
      <w:r w:rsidRPr="002748FB">
        <w:rPr>
          <w:rFonts w:ascii="Arial" w:hAnsi="Arial" w:cs="Arial"/>
          <w:i/>
          <w:sz w:val="20"/>
        </w:rPr>
        <w:t>A</w:t>
      </w:r>
      <w:r w:rsidRPr="002748FB">
        <w:rPr>
          <w:rFonts w:ascii="Arial" w:hAnsi="Arial" w:cs="Arial"/>
          <w:i/>
          <w:spacing w:val="2"/>
          <w:sz w:val="20"/>
        </w:rPr>
        <w:t>c</w:t>
      </w:r>
      <w:r w:rsidRPr="002748FB">
        <w:rPr>
          <w:rFonts w:ascii="Arial" w:hAnsi="Arial" w:cs="Arial"/>
          <w:i/>
          <w:spacing w:val="-2"/>
          <w:sz w:val="20"/>
        </w:rPr>
        <w:t>t</w:t>
      </w:r>
      <w:r w:rsidRPr="002748FB">
        <w:rPr>
          <w:rFonts w:ascii="Arial" w:hAnsi="Arial" w:cs="Arial"/>
          <w:i/>
          <w:spacing w:val="1"/>
          <w:sz w:val="20"/>
        </w:rPr>
        <w:t>i</w:t>
      </w:r>
      <w:r w:rsidRPr="002748FB">
        <w:rPr>
          <w:rFonts w:ascii="Arial" w:hAnsi="Arial" w:cs="Arial"/>
          <w:i/>
          <w:spacing w:val="-1"/>
          <w:sz w:val="20"/>
        </w:rPr>
        <w:t>v</w:t>
      </w:r>
      <w:r w:rsidRPr="002748FB">
        <w:rPr>
          <w:rFonts w:ascii="Arial" w:hAnsi="Arial" w:cs="Arial"/>
          <w:i/>
          <w:spacing w:val="1"/>
          <w:sz w:val="20"/>
        </w:rPr>
        <w:t>i</w:t>
      </w:r>
      <w:r w:rsidRPr="002748FB">
        <w:rPr>
          <w:rFonts w:ascii="Arial" w:hAnsi="Arial" w:cs="Arial"/>
          <w:i/>
          <w:spacing w:val="-1"/>
          <w:sz w:val="20"/>
        </w:rPr>
        <w:t>da</w:t>
      </w:r>
      <w:r w:rsidRPr="002748FB">
        <w:rPr>
          <w:rFonts w:ascii="Arial" w:hAnsi="Arial" w:cs="Arial"/>
          <w:i/>
          <w:sz w:val="20"/>
        </w:rPr>
        <w:t>d</w:t>
      </w:r>
    </w:p>
    <w:p w14:paraId="02207024" w14:textId="77777777" w:rsidR="002748FB" w:rsidRPr="002748FB" w:rsidRDefault="002748FB" w:rsidP="00F37891">
      <w:pPr>
        <w:pStyle w:val="Sinespaciado"/>
        <w:jc w:val="both"/>
        <w:rPr>
          <w:rFonts w:ascii="Arial" w:hAnsi="Arial" w:cs="Arial"/>
          <w:i/>
          <w:sz w:val="11"/>
          <w:szCs w:val="13"/>
        </w:rPr>
      </w:pPr>
    </w:p>
    <w:p w14:paraId="317ABD04" w14:textId="77777777" w:rsidR="002748FB" w:rsidRPr="002748FB" w:rsidRDefault="002748FB" w:rsidP="00F37891">
      <w:pPr>
        <w:pStyle w:val="Sinespaciado"/>
        <w:jc w:val="both"/>
        <w:rPr>
          <w:rFonts w:ascii="Arial" w:hAnsi="Arial" w:cs="Arial"/>
          <w:i/>
          <w:sz w:val="18"/>
          <w:szCs w:val="20"/>
        </w:rPr>
      </w:pPr>
    </w:p>
    <w:p w14:paraId="4CB2152D" w14:textId="77777777" w:rsidR="002748FB" w:rsidRPr="002748FB" w:rsidRDefault="002748FB" w:rsidP="00F37891">
      <w:pPr>
        <w:pStyle w:val="Sinespaciado"/>
        <w:jc w:val="both"/>
        <w:rPr>
          <w:rFonts w:ascii="Arial" w:hAnsi="Arial" w:cs="Arial"/>
          <w:i/>
          <w:sz w:val="20"/>
        </w:rPr>
      </w:pPr>
      <w:r w:rsidRPr="002748FB">
        <w:rPr>
          <w:rFonts w:ascii="Arial" w:hAnsi="Arial" w:cs="Arial"/>
          <w:i/>
          <w:spacing w:val="1"/>
          <w:sz w:val="20"/>
        </w:rPr>
        <w:t>1</w:t>
      </w:r>
      <w:r w:rsidRPr="002748FB">
        <w:rPr>
          <w:rFonts w:ascii="Arial" w:hAnsi="Arial" w:cs="Arial"/>
          <w:i/>
          <w:sz w:val="20"/>
        </w:rPr>
        <w:t xml:space="preserve">. </w:t>
      </w:r>
      <w:r w:rsidRPr="002748FB">
        <w:rPr>
          <w:rFonts w:ascii="Arial" w:hAnsi="Arial" w:cs="Arial"/>
          <w:i/>
          <w:spacing w:val="43"/>
          <w:sz w:val="20"/>
        </w:rPr>
        <w:t xml:space="preserve"> </w:t>
      </w:r>
      <w:r w:rsidRPr="002748FB">
        <w:rPr>
          <w:rFonts w:ascii="Arial" w:hAnsi="Arial" w:cs="Arial"/>
          <w:i/>
          <w:sz w:val="20"/>
        </w:rPr>
        <w:t>Realice</w:t>
      </w:r>
      <w:r w:rsidRPr="002748FB">
        <w:rPr>
          <w:rFonts w:ascii="Arial" w:hAnsi="Arial" w:cs="Arial"/>
          <w:i/>
          <w:spacing w:val="-2"/>
          <w:sz w:val="20"/>
        </w:rPr>
        <w:t xml:space="preserve"> </w:t>
      </w:r>
      <w:r w:rsidRPr="002748FB">
        <w:rPr>
          <w:rFonts w:ascii="Arial" w:hAnsi="Arial" w:cs="Arial"/>
          <w:i/>
          <w:sz w:val="20"/>
        </w:rPr>
        <w:t>un</w:t>
      </w:r>
      <w:r w:rsidRPr="002748FB">
        <w:rPr>
          <w:rFonts w:ascii="Arial" w:hAnsi="Arial" w:cs="Arial"/>
          <w:i/>
          <w:spacing w:val="-1"/>
          <w:sz w:val="20"/>
        </w:rPr>
        <w:t xml:space="preserve"> </w:t>
      </w:r>
      <w:r w:rsidRPr="002748FB">
        <w:rPr>
          <w:rFonts w:ascii="Arial" w:hAnsi="Arial" w:cs="Arial"/>
          <w:i/>
          <w:sz w:val="20"/>
        </w:rPr>
        <w:t>c</w:t>
      </w:r>
      <w:r w:rsidRPr="002748FB">
        <w:rPr>
          <w:rFonts w:ascii="Arial" w:hAnsi="Arial" w:cs="Arial"/>
          <w:i/>
          <w:spacing w:val="-1"/>
          <w:sz w:val="20"/>
        </w:rPr>
        <w:t>u</w:t>
      </w:r>
      <w:r w:rsidRPr="002748FB">
        <w:rPr>
          <w:rFonts w:ascii="Arial" w:hAnsi="Arial" w:cs="Arial"/>
          <w:i/>
          <w:sz w:val="20"/>
        </w:rPr>
        <w:t>es</w:t>
      </w:r>
      <w:r w:rsidRPr="002748FB">
        <w:rPr>
          <w:rFonts w:ascii="Arial" w:hAnsi="Arial" w:cs="Arial"/>
          <w:i/>
          <w:spacing w:val="1"/>
          <w:sz w:val="20"/>
        </w:rPr>
        <w:t>t</w:t>
      </w:r>
      <w:r w:rsidRPr="002748FB">
        <w:rPr>
          <w:rFonts w:ascii="Arial" w:hAnsi="Arial" w:cs="Arial"/>
          <w:i/>
          <w:spacing w:val="-3"/>
          <w:sz w:val="20"/>
        </w:rPr>
        <w:t>i</w:t>
      </w:r>
      <w:r w:rsidRPr="002748FB">
        <w:rPr>
          <w:rFonts w:ascii="Arial" w:hAnsi="Arial" w:cs="Arial"/>
          <w:i/>
          <w:spacing w:val="1"/>
          <w:sz w:val="20"/>
        </w:rPr>
        <w:t>o</w:t>
      </w:r>
      <w:r w:rsidRPr="002748FB">
        <w:rPr>
          <w:rFonts w:ascii="Arial" w:hAnsi="Arial" w:cs="Arial"/>
          <w:i/>
          <w:spacing w:val="-1"/>
          <w:sz w:val="20"/>
        </w:rPr>
        <w:t>n</w:t>
      </w:r>
      <w:r w:rsidRPr="002748FB">
        <w:rPr>
          <w:rFonts w:ascii="Arial" w:hAnsi="Arial" w:cs="Arial"/>
          <w:i/>
          <w:sz w:val="20"/>
        </w:rPr>
        <w:t>ar</w:t>
      </w:r>
      <w:r w:rsidRPr="002748FB">
        <w:rPr>
          <w:rFonts w:ascii="Arial" w:hAnsi="Arial" w:cs="Arial"/>
          <w:i/>
          <w:spacing w:val="-3"/>
          <w:sz w:val="20"/>
        </w:rPr>
        <w:t>i</w:t>
      </w:r>
      <w:r w:rsidRPr="002748FB">
        <w:rPr>
          <w:rFonts w:ascii="Arial" w:hAnsi="Arial" w:cs="Arial"/>
          <w:i/>
          <w:sz w:val="20"/>
        </w:rPr>
        <w:t>o</w:t>
      </w:r>
      <w:r w:rsidRPr="002748FB">
        <w:rPr>
          <w:rFonts w:ascii="Arial" w:hAnsi="Arial" w:cs="Arial"/>
          <w:i/>
          <w:spacing w:val="1"/>
          <w:sz w:val="20"/>
        </w:rPr>
        <w:t xml:space="preserve"> </w:t>
      </w:r>
      <w:r w:rsidRPr="002748FB">
        <w:rPr>
          <w:rFonts w:ascii="Arial" w:hAnsi="Arial" w:cs="Arial"/>
          <w:i/>
          <w:sz w:val="20"/>
        </w:rPr>
        <w:t>d</w:t>
      </w:r>
      <w:r w:rsidRPr="002748FB">
        <w:rPr>
          <w:rFonts w:ascii="Arial" w:hAnsi="Arial" w:cs="Arial"/>
          <w:i/>
          <w:spacing w:val="-1"/>
          <w:sz w:val="20"/>
        </w:rPr>
        <w:t>ond</w:t>
      </w:r>
      <w:r w:rsidRPr="002748FB">
        <w:rPr>
          <w:rFonts w:ascii="Arial" w:hAnsi="Arial" w:cs="Arial"/>
          <w:i/>
          <w:sz w:val="20"/>
        </w:rPr>
        <w:t>e</w:t>
      </w:r>
      <w:r w:rsidRPr="002748FB">
        <w:rPr>
          <w:rFonts w:ascii="Arial" w:hAnsi="Arial" w:cs="Arial"/>
          <w:i/>
          <w:spacing w:val="1"/>
          <w:sz w:val="20"/>
        </w:rPr>
        <w:t xml:space="preserve"> </w:t>
      </w:r>
      <w:r w:rsidRPr="002748FB">
        <w:rPr>
          <w:rFonts w:ascii="Arial" w:hAnsi="Arial" w:cs="Arial"/>
          <w:i/>
          <w:sz w:val="20"/>
        </w:rPr>
        <w:t>respo</w:t>
      </w:r>
      <w:r w:rsidRPr="002748FB">
        <w:rPr>
          <w:rFonts w:ascii="Arial" w:hAnsi="Arial" w:cs="Arial"/>
          <w:i/>
          <w:spacing w:val="-1"/>
          <w:sz w:val="20"/>
        </w:rPr>
        <w:t>nd</w:t>
      </w:r>
      <w:r w:rsidRPr="002748FB">
        <w:rPr>
          <w:rFonts w:ascii="Arial" w:hAnsi="Arial" w:cs="Arial"/>
          <w:i/>
          <w:sz w:val="20"/>
        </w:rPr>
        <w:t>a l</w:t>
      </w:r>
      <w:r w:rsidRPr="002748FB">
        <w:rPr>
          <w:rFonts w:ascii="Arial" w:hAnsi="Arial" w:cs="Arial"/>
          <w:i/>
          <w:spacing w:val="-3"/>
          <w:sz w:val="20"/>
        </w:rPr>
        <w:t>a</w:t>
      </w:r>
      <w:r w:rsidRPr="002748FB">
        <w:rPr>
          <w:rFonts w:ascii="Arial" w:hAnsi="Arial" w:cs="Arial"/>
          <w:i/>
          <w:sz w:val="20"/>
        </w:rPr>
        <w:t>s sig</w:t>
      </w:r>
      <w:r w:rsidRPr="002748FB">
        <w:rPr>
          <w:rFonts w:ascii="Arial" w:hAnsi="Arial" w:cs="Arial"/>
          <w:i/>
          <w:spacing w:val="-1"/>
          <w:sz w:val="20"/>
        </w:rPr>
        <w:t>u</w:t>
      </w:r>
      <w:r w:rsidRPr="002748FB">
        <w:rPr>
          <w:rFonts w:ascii="Arial" w:hAnsi="Arial" w:cs="Arial"/>
          <w:i/>
          <w:sz w:val="20"/>
        </w:rPr>
        <w:t>ie</w:t>
      </w:r>
      <w:r w:rsidRPr="002748FB">
        <w:rPr>
          <w:rFonts w:ascii="Arial" w:hAnsi="Arial" w:cs="Arial"/>
          <w:i/>
          <w:spacing w:val="-1"/>
          <w:sz w:val="20"/>
        </w:rPr>
        <w:t>n</w:t>
      </w:r>
      <w:r w:rsidRPr="002748FB">
        <w:rPr>
          <w:rFonts w:ascii="Arial" w:hAnsi="Arial" w:cs="Arial"/>
          <w:i/>
          <w:spacing w:val="-2"/>
          <w:sz w:val="20"/>
        </w:rPr>
        <w:t>te</w:t>
      </w:r>
      <w:r w:rsidRPr="002748FB">
        <w:rPr>
          <w:rFonts w:ascii="Arial" w:hAnsi="Arial" w:cs="Arial"/>
          <w:i/>
          <w:sz w:val="20"/>
        </w:rPr>
        <w:t>s pre</w:t>
      </w:r>
      <w:r w:rsidRPr="002748FB">
        <w:rPr>
          <w:rFonts w:ascii="Arial" w:hAnsi="Arial" w:cs="Arial"/>
          <w:i/>
          <w:spacing w:val="-1"/>
          <w:sz w:val="20"/>
        </w:rPr>
        <w:t>gun</w:t>
      </w:r>
      <w:r w:rsidRPr="002748FB">
        <w:rPr>
          <w:rFonts w:ascii="Arial" w:hAnsi="Arial" w:cs="Arial"/>
          <w:i/>
          <w:sz w:val="20"/>
        </w:rPr>
        <w:t>tas:</w:t>
      </w:r>
    </w:p>
    <w:p w14:paraId="66E33E34" w14:textId="77777777" w:rsidR="002748FB" w:rsidRPr="002748FB" w:rsidRDefault="002748FB" w:rsidP="00F37891">
      <w:pPr>
        <w:pStyle w:val="Sinespaciado"/>
        <w:jc w:val="both"/>
        <w:rPr>
          <w:rFonts w:ascii="Arial" w:hAnsi="Arial" w:cs="Arial"/>
          <w:i/>
          <w:sz w:val="11"/>
          <w:szCs w:val="13"/>
        </w:rPr>
      </w:pPr>
    </w:p>
    <w:p w14:paraId="36D64F72" w14:textId="77777777" w:rsidR="002748FB" w:rsidRPr="002748FB" w:rsidRDefault="002748FB" w:rsidP="00F37891">
      <w:pPr>
        <w:pStyle w:val="Sinespaciado"/>
        <w:jc w:val="both"/>
        <w:rPr>
          <w:rFonts w:ascii="Arial" w:hAnsi="Arial" w:cs="Arial"/>
          <w:i/>
          <w:sz w:val="18"/>
          <w:szCs w:val="20"/>
        </w:rPr>
      </w:pPr>
    </w:p>
    <w:p w14:paraId="56B29A3C" w14:textId="027B5D67" w:rsidR="002748FB" w:rsidRDefault="002748FB" w:rsidP="00F37891">
      <w:pPr>
        <w:pStyle w:val="Sinespaciado"/>
        <w:numPr>
          <w:ilvl w:val="0"/>
          <w:numId w:val="15"/>
        </w:numPr>
        <w:jc w:val="both"/>
        <w:rPr>
          <w:rFonts w:ascii="Arial" w:hAnsi="Arial" w:cs="Arial"/>
          <w:i/>
          <w:sz w:val="20"/>
        </w:rPr>
      </w:pPr>
      <w:r w:rsidRPr="002748FB">
        <w:rPr>
          <w:rFonts w:ascii="Arial" w:hAnsi="Arial" w:cs="Arial"/>
          <w:i/>
          <w:spacing w:val="1"/>
          <w:sz w:val="20"/>
        </w:rPr>
        <w:t>¿</w:t>
      </w:r>
      <w:r w:rsidRPr="002748FB">
        <w:rPr>
          <w:rFonts w:ascii="Arial" w:hAnsi="Arial" w:cs="Arial"/>
          <w:i/>
          <w:sz w:val="20"/>
        </w:rPr>
        <w:t>Qué</w:t>
      </w:r>
      <w:r w:rsidRPr="002748FB">
        <w:rPr>
          <w:rFonts w:ascii="Arial" w:hAnsi="Arial" w:cs="Arial"/>
          <w:i/>
          <w:spacing w:val="-2"/>
          <w:sz w:val="20"/>
        </w:rPr>
        <w:t xml:space="preserve"> </w:t>
      </w:r>
      <w:r w:rsidRPr="002748FB">
        <w:rPr>
          <w:rFonts w:ascii="Arial" w:hAnsi="Arial" w:cs="Arial"/>
          <w:i/>
          <w:sz w:val="20"/>
        </w:rPr>
        <w:t>es</w:t>
      </w:r>
      <w:r w:rsidRPr="002748FB">
        <w:rPr>
          <w:rFonts w:ascii="Arial" w:hAnsi="Arial" w:cs="Arial"/>
          <w:i/>
          <w:spacing w:val="1"/>
          <w:sz w:val="20"/>
        </w:rPr>
        <w:t xml:space="preserve"> </w:t>
      </w:r>
      <w:r w:rsidRPr="002748FB">
        <w:rPr>
          <w:rFonts w:ascii="Arial" w:hAnsi="Arial" w:cs="Arial"/>
          <w:i/>
          <w:sz w:val="20"/>
        </w:rPr>
        <w:t>la</w:t>
      </w:r>
      <w:r w:rsidRPr="002748FB">
        <w:rPr>
          <w:rFonts w:ascii="Arial" w:hAnsi="Arial" w:cs="Arial"/>
          <w:i/>
          <w:spacing w:val="-2"/>
          <w:sz w:val="20"/>
        </w:rPr>
        <w:t xml:space="preserve"> </w:t>
      </w:r>
      <w:r w:rsidRPr="002748FB">
        <w:rPr>
          <w:rFonts w:ascii="Arial" w:hAnsi="Arial" w:cs="Arial"/>
          <w:i/>
          <w:sz w:val="20"/>
        </w:rPr>
        <w:t>ca</w:t>
      </w:r>
      <w:r w:rsidRPr="002748FB">
        <w:rPr>
          <w:rFonts w:ascii="Arial" w:hAnsi="Arial" w:cs="Arial"/>
          <w:i/>
          <w:spacing w:val="-1"/>
          <w:sz w:val="20"/>
        </w:rPr>
        <w:t>p</w:t>
      </w:r>
      <w:r w:rsidRPr="002748FB">
        <w:rPr>
          <w:rFonts w:ascii="Arial" w:hAnsi="Arial" w:cs="Arial"/>
          <w:i/>
          <w:sz w:val="20"/>
        </w:rPr>
        <w:t>acit</w:t>
      </w:r>
      <w:r w:rsidRPr="002748FB">
        <w:rPr>
          <w:rFonts w:ascii="Arial" w:hAnsi="Arial" w:cs="Arial"/>
          <w:i/>
          <w:spacing w:val="-2"/>
          <w:sz w:val="20"/>
        </w:rPr>
        <w:t>a</w:t>
      </w:r>
      <w:r w:rsidRPr="002748FB">
        <w:rPr>
          <w:rFonts w:ascii="Arial" w:hAnsi="Arial" w:cs="Arial"/>
          <w:i/>
          <w:sz w:val="20"/>
        </w:rPr>
        <w:t>ci</w:t>
      </w:r>
      <w:r w:rsidRPr="002748FB">
        <w:rPr>
          <w:rFonts w:ascii="Arial" w:hAnsi="Arial" w:cs="Arial"/>
          <w:i/>
          <w:spacing w:val="1"/>
          <w:sz w:val="20"/>
        </w:rPr>
        <w:t>ó</w:t>
      </w:r>
      <w:r w:rsidRPr="002748FB">
        <w:rPr>
          <w:rFonts w:ascii="Arial" w:hAnsi="Arial" w:cs="Arial"/>
          <w:i/>
          <w:sz w:val="20"/>
        </w:rPr>
        <w:t>n</w:t>
      </w:r>
      <w:r w:rsidRPr="002748FB">
        <w:rPr>
          <w:rFonts w:ascii="Arial" w:hAnsi="Arial" w:cs="Arial"/>
          <w:i/>
          <w:spacing w:val="-3"/>
          <w:sz w:val="20"/>
        </w:rPr>
        <w:t xml:space="preserve"> </w:t>
      </w:r>
      <w:r w:rsidRPr="002748FB">
        <w:rPr>
          <w:rFonts w:ascii="Arial" w:hAnsi="Arial" w:cs="Arial"/>
          <w:i/>
          <w:sz w:val="20"/>
        </w:rPr>
        <w:t>en</w:t>
      </w:r>
      <w:r w:rsidRPr="002748FB">
        <w:rPr>
          <w:rFonts w:ascii="Arial" w:hAnsi="Arial" w:cs="Arial"/>
          <w:i/>
          <w:spacing w:val="-2"/>
          <w:sz w:val="20"/>
        </w:rPr>
        <w:t xml:space="preserve"> </w:t>
      </w:r>
      <w:r w:rsidRPr="002748FB">
        <w:rPr>
          <w:rFonts w:ascii="Arial" w:hAnsi="Arial" w:cs="Arial"/>
          <w:i/>
          <w:spacing w:val="-1"/>
          <w:sz w:val="20"/>
        </w:rPr>
        <w:t>u</w:t>
      </w:r>
      <w:r w:rsidRPr="002748FB">
        <w:rPr>
          <w:rFonts w:ascii="Arial" w:hAnsi="Arial" w:cs="Arial"/>
          <w:i/>
          <w:sz w:val="20"/>
        </w:rPr>
        <w:t>n</w:t>
      </w:r>
      <w:r w:rsidRPr="002748FB">
        <w:rPr>
          <w:rFonts w:ascii="Arial" w:hAnsi="Arial" w:cs="Arial"/>
          <w:i/>
          <w:spacing w:val="-1"/>
          <w:sz w:val="20"/>
        </w:rPr>
        <w:t xml:space="preserve"> </w:t>
      </w:r>
      <w:r w:rsidRPr="002748FB">
        <w:rPr>
          <w:rFonts w:ascii="Arial" w:hAnsi="Arial" w:cs="Arial"/>
          <w:i/>
          <w:sz w:val="20"/>
        </w:rPr>
        <w:t>proce</w:t>
      </w:r>
      <w:r w:rsidRPr="002748FB">
        <w:rPr>
          <w:rFonts w:ascii="Arial" w:hAnsi="Arial" w:cs="Arial"/>
          <w:i/>
          <w:spacing w:val="-2"/>
          <w:sz w:val="20"/>
        </w:rPr>
        <w:t>s</w:t>
      </w:r>
      <w:r w:rsidRPr="002748FB">
        <w:rPr>
          <w:rFonts w:ascii="Arial" w:hAnsi="Arial" w:cs="Arial"/>
          <w:i/>
          <w:sz w:val="20"/>
        </w:rPr>
        <w:t>o</w:t>
      </w:r>
      <w:r w:rsidRPr="002748FB">
        <w:rPr>
          <w:rFonts w:ascii="Arial" w:hAnsi="Arial" w:cs="Arial"/>
          <w:i/>
          <w:spacing w:val="1"/>
          <w:sz w:val="20"/>
        </w:rPr>
        <w:t xml:space="preserve"> </w:t>
      </w:r>
      <w:r w:rsidRPr="002748FB">
        <w:rPr>
          <w:rFonts w:ascii="Arial" w:hAnsi="Arial" w:cs="Arial"/>
          <w:i/>
          <w:sz w:val="20"/>
        </w:rPr>
        <w:t>de</w:t>
      </w:r>
      <w:r w:rsidRPr="002748FB">
        <w:rPr>
          <w:rFonts w:ascii="Arial" w:hAnsi="Arial" w:cs="Arial"/>
          <w:i/>
          <w:spacing w:val="-2"/>
          <w:sz w:val="20"/>
        </w:rPr>
        <w:t xml:space="preserve"> </w:t>
      </w:r>
      <w:r w:rsidRPr="002748FB">
        <w:rPr>
          <w:rFonts w:ascii="Arial" w:hAnsi="Arial" w:cs="Arial"/>
          <w:i/>
          <w:sz w:val="20"/>
        </w:rPr>
        <w:t>i</w:t>
      </w:r>
      <w:r w:rsidRPr="002748FB">
        <w:rPr>
          <w:rFonts w:ascii="Arial" w:hAnsi="Arial" w:cs="Arial"/>
          <w:i/>
          <w:spacing w:val="1"/>
          <w:sz w:val="20"/>
        </w:rPr>
        <w:t>m</w:t>
      </w:r>
      <w:r w:rsidRPr="002748FB">
        <w:rPr>
          <w:rFonts w:ascii="Arial" w:hAnsi="Arial" w:cs="Arial"/>
          <w:i/>
          <w:spacing w:val="-1"/>
          <w:sz w:val="20"/>
        </w:rPr>
        <w:t>p</w:t>
      </w:r>
      <w:r w:rsidRPr="002748FB">
        <w:rPr>
          <w:rFonts w:ascii="Arial" w:hAnsi="Arial" w:cs="Arial"/>
          <w:i/>
          <w:sz w:val="20"/>
        </w:rPr>
        <w:t>la</w:t>
      </w:r>
      <w:r w:rsidRPr="002748FB">
        <w:rPr>
          <w:rFonts w:ascii="Arial" w:hAnsi="Arial" w:cs="Arial"/>
          <w:i/>
          <w:spacing w:val="-1"/>
          <w:sz w:val="20"/>
        </w:rPr>
        <w:t>n</w:t>
      </w:r>
      <w:r w:rsidRPr="002748FB">
        <w:rPr>
          <w:rFonts w:ascii="Arial" w:hAnsi="Arial" w:cs="Arial"/>
          <w:i/>
          <w:spacing w:val="-2"/>
          <w:sz w:val="20"/>
        </w:rPr>
        <w:t>t</w:t>
      </w:r>
      <w:r w:rsidRPr="002748FB">
        <w:rPr>
          <w:rFonts w:ascii="Arial" w:hAnsi="Arial" w:cs="Arial"/>
          <w:i/>
          <w:sz w:val="20"/>
        </w:rPr>
        <w:t>aci</w:t>
      </w:r>
      <w:r w:rsidRPr="002748FB">
        <w:rPr>
          <w:rFonts w:ascii="Arial" w:hAnsi="Arial" w:cs="Arial"/>
          <w:i/>
          <w:spacing w:val="-1"/>
          <w:sz w:val="20"/>
        </w:rPr>
        <w:t>ó</w:t>
      </w:r>
      <w:r w:rsidRPr="002748FB">
        <w:rPr>
          <w:rFonts w:ascii="Arial" w:hAnsi="Arial" w:cs="Arial"/>
          <w:i/>
          <w:sz w:val="20"/>
        </w:rPr>
        <w:t>n</w:t>
      </w:r>
      <w:r w:rsidRPr="002748FB">
        <w:rPr>
          <w:rFonts w:ascii="Arial" w:hAnsi="Arial" w:cs="Arial"/>
          <w:i/>
          <w:spacing w:val="-1"/>
          <w:sz w:val="20"/>
        </w:rPr>
        <w:t xml:space="preserve"> </w:t>
      </w:r>
      <w:r w:rsidRPr="002748FB">
        <w:rPr>
          <w:rFonts w:ascii="Arial" w:hAnsi="Arial" w:cs="Arial"/>
          <w:i/>
          <w:sz w:val="20"/>
        </w:rPr>
        <w:t>de</w:t>
      </w:r>
      <w:r w:rsidRPr="002748FB">
        <w:rPr>
          <w:rFonts w:ascii="Arial" w:hAnsi="Arial" w:cs="Arial"/>
          <w:i/>
          <w:spacing w:val="1"/>
          <w:sz w:val="20"/>
        </w:rPr>
        <w:t xml:space="preserve"> </w:t>
      </w:r>
      <w:r w:rsidRPr="002748FB">
        <w:rPr>
          <w:rFonts w:ascii="Arial" w:hAnsi="Arial" w:cs="Arial"/>
          <w:i/>
          <w:sz w:val="20"/>
        </w:rPr>
        <w:t>t</w:t>
      </w:r>
      <w:r w:rsidRPr="002748FB">
        <w:rPr>
          <w:rFonts w:ascii="Arial" w:hAnsi="Arial" w:cs="Arial"/>
          <w:i/>
          <w:spacing w:val="-1"/>
          <w:sz w:val="20"/>
        </w:rPr>
        <w:t>e</w:t>
      </w:r>
      <w:r w:rsidRPr="002748FB">
        <w:rPr>
          <w:rFonts w:ascii="Arial" w:hAnsi="Arial" w:cs="Arial"/>
          <w:i/>
          <w:sz w:val="20"/>
        </w:rPr>
        <w:t>cno</w:t>
      </w:r>
      <w:r w:rsidRPr="002748FB">
        <w:rPr>
          <w:rFonts w:ascii="Arial" w:hAnsi="Arial" w:cs="Arial"/>
          <w:i/>
          <w:spacing w:val="-3"/>
          <w:sz w:val="20"/>
        </w:rPr>
        <w:t>l</w:t>
      </w:r>
      <w:r w:rsidRPr="002748FB">
        <w:rPr>
          <w:rFonts w:ascii="Arial" w:hAnsi="Arial" w:cs="Arial"/>
          <w:i/>
          <w:spacing w:val="1"/>
          <w:sz w:val="20"/>
        </w:rPr>
        <w:t>o</w:t>
      </w:r>
      <w:r w:rsidRPr="002748FB">
        <w:rPr>
          <w:rFonts w:ascii="Arial" w:hAnsi="Arial" w:cs="Arial"/>
          <w:i/>
          <w:spacing w:val="-1"/>
          <w:sz w:val="20"/>
        </w:rPr>
        <w:t>g</w:t>
      </w:r>
      <w:r w:rsidRPr="002748FB">
        <w:rPr>
          <w:rFonts w:ascii="Arial" w:hAnsi="Arial" w:cs="Arial"/>
          <w:i/>
          <w:sz w:val="20"/>
        </w:rPr>
        <w:t>ía i</w:t>
      </w:r>
      <w:r w:rsidRPr="002748FB">
        <w:rPr>
          <w:rFonts w:ascii="Arial" w:hAnsi="Arial" w:cs="Arial"/>
          <w:i/>
          <w:spacing w:val="-1"/>
          <w:sz w:val="20"/>
        </w:rPr>
        <w:t>n</w:t>
      </w:r>
      <w:r w:rsidRPr="002748FB">
        <w:rPr>
          <w:rFonts w:ascii="Arial" w:hAnsi="Arial" w:cs="Arial"/>
          <w:i/>
          <w:sz w:val="20"/>
        </w:rPr>
        <w:t>f</w:t>
      </w:r>
      <w:r w:rsidRPr="002748FB">
        <w:rPr>
          <w:rFonts w:ascii="Arial" w:hAnsi="Arial" w:cs="Arial"/>
          <w:i/>
          <w:spacing w:val="1"/>
          <w:sz w:val="20"/>
        </w:rPr>
        <w:t>o</w:t>
      </w:r>
      <w:r w:rsidRPr="002748FB">
        <w:rPr>
          <w:rFonts w:ascii="Arial" w:hAnsi="Arial" w:cs="Arial"/>
          <w:i/>
          <w:spacing w:val="-3"/>
          <w:sz w:val="20"/>
        </w:rPr>
        <w:t>r</w:t>
      </w:r>
      <w:r w:rsidRPr="002748FB">
        <w:rPr>
          <w:rFonts w:ascii="Arial" w:hAnsi="Arial" w:cs="Arial"/>
          <w:i/>
          <w:spacing w:val="1"/>
          <w:sz w:val="20"/>
        </w:rPr>
        <w:t>m</w:t>
      </w:r>
      <w:r w:rsidRPr="002748FB">
        <w:rPr>
          <w:rFonts w:ascii="Arial" w:hAnsi="Arial" w:cs="Arial"/>
          <w:i/>
          <w:sz w:val="20"/>
        </w:rPr>
        <w:t>át</w:t>
      </w:r>
      <w:r w:rsidRPr="002748FB">
        <w:rPr>
          <w:rFonts w:ascii="Arial" w:hAnsi="Arial" w:cs="Arial"/>
          <w:i/>
          <w:spacing w:val="-2"/>
          <w:sz w:val="20"/>
        </w:rPr>
        <w:t>i</w:t>
      </w:r>
      <w:r w:rsidRPr="002748FB">
        <w:rPr>
          <w:rFonts w:ascii="Arial" w:hAnsi="Arial" w:cs="Arial"/>
          <w:i/>
          <w:sz w:val="20"/>
        </w:rPr>
        <w:t>c</w:t>
      </w:r>
      <w:r w:rsidRPr="002748FB">
        <w:rPr>
          <w:rFonts w:ascii="Arial" w:hAnsi="Arial" w:cs="Arial"/>
          <w:i/>
          <w:spacing w:val="-2"/>
          <w:sz w:val="20"/>
        </w:rPr>
        <w:t>a</w:t>
      </w:r>
      <w:r w:rsidRPr="002748FB">
        <w:rPr>
          <w:rFonts w:ascii="Arial" w:hAnsi="Arial" w:cs="Arial"/>
          <w:i/>
          <w:sz w:val="20"/>
        </w:rPr>
        <w:t>?</w:t>
      </w:r>
    </w:p>
    <w:p w14:paraId="65C696D3" w14:textId="19743B51" w:rsidR="00E868CF" w:rsidRPr="00680312" w:rsidRDefault="002F5C23" w:rsidP="00E868CF">
      <w:pPr>
        <w:pStyle w:val="Sinespaciado"/>
        <w:ind w:left="720"/>
        <w:jc w:val="both"/>
        <w:rPr>
          <w:rFonts w:ascii="Arial" w:hAnsi="Arial" w:cs="Arial"/>
          <w:b/>
          <w:bCs/>
          <w:i/>
          <w:sz w:val="20"/>
        </w:rPr>
      </w:pPr>
      <w:r w:rsidRPr="00680312">
        <w:rPr>
          <w:rFonts w:ascii="Arial" w:hAnsi="Arial" w:cs="Arial"/>
          <w:b/>
          <w:bCs/>
          <w:i/>
          <w:sz w:val="20"/>
        </w:rPr>
        <w:t>-</w:t>
      </w:r>
      <w:r w:rsidR="00E868CF" w:rsidRPr="00680312">
        <w:rPr>
          <w:rFonts w:ascii="Arial" w:hAnsi="Arial" w:cs="Arial"/>
          <w:b/>
          <w:bCs/>
          <w:i/>
          <w:sz w:val="20"/>
        </w:rPr>
        <w:t xml:space="preserve">se trata de trasferir conocimiento que se realizara durante todo el proceso de </w:t>
      </w:r>
      <w:r w:rsidR="003E614D" w:rsidRPr="00680312">
        <w:rPr>
          <w:rFonts w:ascii="Arial" w:hAnsi="Arial" w:cs="Arial"/>
          <w:b/>
          <w:bCs/>
          <w:i/>
          <w:sz w:val="20"/>
        </w:rPr>
        <w:t>implementación</w:t>
      </w:r>
      <w:r w:rsidR="00E868CF" w:rsidRPr="00680312">
        <w:rPr>
          <w:rFonts w:ascii="Arial" w:hAnsi="Arial" w:cs="Arial"/>
          <w:b/>
          <w:bCs/>
          <w:i/>
          <w:sz w:val="20"/>
        </w:rPr>
        <w:t xml:space="preserve"> de un sistema. Dicha trasferencia de conocimiento debe realizarse a los integrantes del equipo de </w:t>
      </w:r>
      <w:r w:rsidR="003E614D" w:rsidRPr="00680312">
        <w:rPr>
          <w:rFonts w:ascii="Arial" w:hAnsi="Arial" w:cs="Arial"/>
          <w:b/>
          <w:bCs/>
          <w:i/>
          <w:sz w:val="20"/>
        </w:rPr>
        <w:t>implantación</w:t>
      </w:r>
      <w:r w:rsidR="00E868CF" w:rsidRPr="00680312">
        <w:rPr>
          <w:rFonts w:ascii="Arial" w:hAnsi="Arial" w:cs="Arial"/>
          <w:b/>
          <w:bCs/>
          <w:i/>
          <w:sz w:val="20"/>
        </w:rPr>
        <w:t>, se pu</w:t>
      </w:r>
      <w:r w:rsidR="00AF2137" w:rsidRPr="00680312">
        <w:rPr>
          <w:rFonts w:ascii="Arial" w:hAnsi="Arial" w:cs="Arial"/>
          <w:b/>
          <w:bCs/>
          <w:i/>
          <w:sz w:val="20"/>
        </w:rPr>
        <w:t xml:space="preserve">ede dividir en dos partes la capacitación tanto para consultores como para usuarios ya que se deben dar dos capacitaciones con </w:t>
      </w:r>
      <w:r w:rsidR="003E614D" w:rsidRPr="00680312">
        <w:rPr>
          <w:rFonts w:ascii="Arial" w:hAnsi="Arial" w:cs="Arial"/>
          <w:b/>
          <w:bCs/>
          <w:i/>
          <w:sz w:val="20"/>
        </w:rPr>
        <w:t>diferentes</w:t>
      </w:r>
      <w:r w:rsidR="00AF2137" w:rsidRPr="00680312">
        <w:rPr>
          <w:rFonts w:ascii="Arial" w:hAnsi="Arial" w:cs="Arial"/>
          <w:b/>
          <w:bCs/>
          <w:i/>
          <w:sz w:val="20"/>
        </w:rPr>
        <w:t xml:space="preserve"> tipos de conocimiento.</w:t>
      </w:r>
    </w:p>
    <w:p w14:paraId="6BC8340B" w14:textId="53886C87" w:rsidR="00AF2137" w:rsidRDefault="00AF2137" w:rsidP="00E868CF">
      <w:pPr>
        <w:pStyle w:val="Sinespaciado"/>
        <w:ind w:left="720"/>
        <w:jc w:val="both"/>
        <w:rPr>
          <w:rFonts w:ascii="Arial" w:hAnsi="Arial" w:cs="Arial"/>
          <w:i/>
          <w:sz w:val="20"/>
        </w:rPr>
      </w:pPr>
    </w:p>
    <w:p w14:paraId="33B8542E" w14:textId="41823A15" w:rsidR="00DB167D" w:rsidRDefault="00DB167D" w:rsidP="00E868CF">
      <w:pPr>
        <w:pStyle w:val="Sinespaciado"/>
        <w:ind w:left="720"/>
        <w:jc w:val="both"/>
        <w:rPr>
          <w:rFonts w:ascii="Arial" w:hAnsi="Arial" w:cs="Arial"/>
          <w:i/>
          <w:sz w:val="20"/>
        </w:rPr>
      </w:pPr>
    </w:p>
    <w:p w14:paraId="3BFB1B82" w14:textId="2B5B28F0" w:rsidR="00DB167D" w:rsidRDefault="00DB167D" w:rsidP="00E868CF">
      <w:pPr>
        <w:pStyle w:val="Sinespaciado"/>
        <w:ind w:left="720"/>
        <w:jc w:val="both"/>
        <w:rPr>
          <w:rFonts w:ascii="Arial" w:hAnsi="Arial" w:cs="Arial"/>
          <w:i/>
          <w:sz w:val="20"/>
        </w:rPr>
      </w:pPr>
    </w:p>
    <w:p w14:paraId="633E4971" w14:textId="67944E1D" w:rsidR="00DB167D" w:rsidRDefault="00DB167D" w:rsidP="00E868CF">
      <w:pPr>
        <w:pStyle w:val="Sinespaciado"/>
        <w:ind w:left="720"/>
        <w:jc w:val="both"/>
        <w:rPr>
          <w:rFonts w:ascii="Arial" w:hAnsi="Arial" w:cs="Arial"/>
          <w:i/>
          <w:sz w:val="20"/>
        </w:rPr>
      </w:pPr>
    </w:p>
    <w:p w14:paraId="3F85951D" w14:textId="77777777" w:rsidR="00DB167D" w:rsidRPr="002748FB" w:rsidRDefault="00DB167D" w:rsidP="00E868CF">
      <w:pPr>
        <w:pStyle w:val="Sinespaciado"/>
        <w:ind w:left="720"/>
        <w:jc w:val="both"/>
        <w:rPr>
          <w:rFonts w:ascii="Arial" w:hAnsi="Arial" w:cs="Arial"/>
          <w:i/>
          <w:sz w:val="20"/>
        </w:rPr>
      </w:pPr>
    </w:p>
    <w:p w14:paraId="5569263E" w14:textId="6E2A0563" w:rsidR="00AF2137" w:rsidRDefault="002748FB" w:rsidP="00F37891">
      <w:pPr>
        <w:pStyle w:val="Sinespaciado"/>
        <w:numPr>
          <w:ilvl w:val="0"/>
          <w:numId w:val="15"/>
        </w:numPr>
        <w:jc w:val="both"/>
        <w:rPr>
          <w:rFonts w:ascii="Arial" w:hAnsi="Arial" w:cs="Arial"/>
          <w:i/>
          <w:sz w:val="20"/>
        </w:rPr>
      </w:pPr>
      <w:r w:rsidRPr="002748FB">
        <w:rPr>
          <w:rFonts w:ascii="Arial" w:hAnsi="Arial" w:cs="Arial"/>
          <w:i/>
          <w:spacing w:val="1"/>
          <w:sz w:val="20"/>
        </w:rPr>
        <w:t>D</w:t>
      </w:r>
      <w:r w:rsidRPr="002748FB">
        <w:rPr>
          <w:rFonts w:ascii="Arial" w:hAnsi="Arial" w:cs="Arial"/>
          <w:i/>
          <w:sz w:val="20"/>
        </w:rPr>
        <w:t>é</w:t>
      </w:r>
      <w:r w:rsidRPr="002748FB">
        <w:rPr>
          <w:rFonts w:ascii="Arial" w:hAnsi="Arial" w:cs="Arial"/>
          <w:i/>
          <w:spacing w:val="1"/>
          <w:sz w:val="20"/>
        </w:rPr>
        <w:t xml:space="preserve"> </w:t>
      </w:r>
      <w:r w:rsidRPr="002748FB">
        <w:rPr>
          <w:rFonts w:ascii="Arial" w:hAnsi="Arial" w:cs="Arial"/>
          <w:i/>
          <w:sz w:val="20"/>
        </w:rPr>
        <w:t>al</w:t>
      </w:r>
      <w:r w:rsidRPr="002748FB">
        <w:rPr>
          <w:rFonts w:ascii="Arial" w:hAnsi="Arial" w:cs="Arial"/>
          <w:i/>
          <w:spacing w:val="-1"/>
          <w:sz w:val="20"/>
        </w:rPr>
        <w:t>guno</w:t>
      </w:r>
      <w:r w:rsidRPr="002748FB">
        <w:rPr>
          <w:rFonts w:ascii="Arial" w:hAnsi="Arial" w:cs="Arial"/>
          <w:i/>
          <w:sz w:val="20"/>
        </w:rPr>
        <w:t xml:space="preserve">s </w:t>
      </w:r>
      <w:r w:rsidRPr="002748FB">
        <w:rPr>
          <w:rFonts w:ascii="Arial" w:hAnsi="Arial" w:cs="Arial"/>
          <w:i/>
          <w:spacing w:val="1"/>
          <w:sz w:val="20"/>
        </w:rPr>
        <w:t>e</w:t>
      </w:r>
      <w:r w:rsidRPr="002748FB">
        <w:rPr>
          <w:rFonts w:ascii="Arial" w:hAnsi="Arial" w:cs="Arial"/>
          <w:i/>
          <w:spacing w:val="-2"/>
          <w:sz w:val="20"/>
        </w:rPr>
        <w:t>je</w:t>
      </w:r>
      <w:r w:rsidRPr="002748FB">
        <w:rPr>
          <w:rFonts w:ascii="Arial" w:hAnsi="Arial" w:cs="Arial"/>
          <w:i/>
          <w:spacing w:val="1"/>
          <w:sz w:val="20"/>
        </w:rPr>
        <w:t>m</w:t>
      </w:r>
      <w:r w:rsidRPr="002748FB">
        <w:rPr>
          <w:rFonts w:ascii="Arial" w:hAnsi="Arial" w:cs="Arial"/>
          <w:i/>
          <w:spacing w:val="-1"/>
          <w:sz w:val="20"/>
        </w:rPr>
        <w:t>p</w:t>
      </w:r>
      <w:r w:rsidRPr="002748FB">
        <w:rPr>
          <w:rFonts w:ascii="Arial" w:hAnsi="Arial" w:cs="Arial"/>
          <w:i/>
          <w:sz w:val="20"/>
        </w:rPr>
        <w:t>l</w:t>
      </w:r>
      <w:r w:rsidRPr="002748FB">
        <w:rPr>
          <w:rFonts w:ascii="Arial" w:hAnsi="Arial" w:cs="Arial"/>
          <w:i/>
          <w:spacing w:val="1"/>
          <w:sz w:val="20"/>
        </w:rPr>
        <w:t>o</w:t>
      </w:r>
      <w:r w:rsidRPr="002748FB">
        <w:rPr>
          <w:rFonts w:ascii="Arial" w:hAnsi="Arial" w:cs="Arial"/>
          <w:i/>
          <w:sz w:val="20"/>
        </w:rPr>
        <w:t>s</w:t>
      </w:r>
      <w:r w:rsidRPr="002748FB">
        <w:rPr>
          <w:rFonts w:ascii="Arial" w:hAnsi="Arial" w:cs="Arial"/>
          <w:i/>
          <w:spacing w:val="-2"/>
          <w:sz w:val="20"/>
        </w:rPr>
        <w:t xml:space="preserve"> </w:t>
      </w:r>
      <w:r w:rsidRPr="002748FB">
        <w:rPr>
          <w:rFonts w:ascii="Arial" w:hAnsi="Arial" w:cs="Arial"/>
          <w:i/>
          <w:sz w:val="20"/>
        </w:rPr>
        <w:t xml:space="preserve">en </w:t>
      </w:r>
      <w:r w:rsidRPr="002748FB">
        <w:rPr>
          <w:rFonts w:ascii="Arial" w:hAnsi="Arial" w:cs="Arial"/>
          <w:i/>
          <w:spacing w:val="-3"/>
          <w:sz w:val="20"/>
        </w:rPr>
        <w:t>l</w:t>
      </w:r>
      <w:r w:rsidRPr="002748FB">
        <w:rPr>
          <w:rFonts w:ascii="Arial" w:hAnsi="Arial" w:cs="Arial"/>
          <w:i/>
          <w:spacing w:val="1"/>
          <w:sz w:val="20"/>
        </w:rPr>
        <w:t>o</w:t>
      </w:r>
      <w:r w:rsidRPr="002748FB">
        <w:rPr>
          <w:rFonts w:ascii="Arial" w:hAnsi="Arial" w:cs="Arial"/>
          <w:i/>
          <w:sz w:val="20"/>
        </w:rPr>
        <w:t>s</w:t>
      </w:r>
      <w:r w:rsidRPr="002748FB">
        <w:rPr>
          <w:rFonts w:ascii="Arial" w:hAnsi="Arial" w:cs="Arial"/>
          <w:i/>
          <w:spacing w:val="-2"/>
          <w:sz w:val="20"/>
        </w:rPr>
        <w:t xml:space="preserve"> </w:t>
      </w:r>
      <w:r w:rsidRPr="002748FB">
        <w:rPr>
          <w:rFonts w:ascii="Arial" w:hAnsi="Arial" w:cs="Arial"/>
          <w:i/>
          <w:sz w:val="20"/>
        </w:rPr>
        <w:t>q</w:t>
      </w:r>
      <w:r w:rsidRPr="002748FB">
        <w:rPr>
          <w:rFonts w:ascii="Arial" w:hAnsi="Arial" w:cs="Arial"/>
          <w:i/>
          <w:spacing w:val="-1"/>
          <w:sz w:val="20"/>
        </w:rPr>
        <w:t>u</w:t>
      </w:r>
      <w:r w:rsidRPr="002748FB">
        <w:rPr>
          <w:rFonts w:ascii="Arial" w:hAnsi="Arial" w:cs="Arial"/>
          <w:i/>
          <w:sz w:val="20"/>
        </w:rPr>
        <w:t>e</w:t>
      </w:r>
      <w:r w:rsidRPr="002748FB">
        <w:rPr>
          <w:rFonts w:ascii="Arial" w:hAnsi="Arial" w:cs="Arial"/>
          <w:i/>
          <w:spacing w:val="1"/>
          <w:sz w:val="20"/>
        </w:rPr>
        <w:t xml:space="preserve"> </w:t>
      </w:r>
      <w:r w:rsidRPr="002748FB">
        <w:rPr>
          <w:rFonts w:ascii="Arial" w:hAnsi="Arial" w:cs="Arial"/>
          <w:i/>
          <w:spacing w:val="-1"/>
          <w:sz w:val="20"/>
        </w:rPr>
        <w:t>p</w:t>
      </w:r>
      <w:r w:rsidRPr="002748FB">
        <w:rPr>
          <w:rFonts w:ascii="Arial" w:hAnsi="Arial" w:cs="Arial"/>
          <w:i/>
          <w:spacing w:val="1"/>
          <w:sz w:val="20"/>
        </w:rPr>
        <w:t>o</w:t>
      </w:r>
      <w:r w:rsidRPr="002748FB">
        <w:rPr>
          <w:rFonts w:ascii="Arial" w:hAnsi="Arial" w:cs="Arial"/>
          <w:i/>
          <w:spacing w:val="-1"/>
          <w:sz w:val="20"/>
        </w:rPr>
        <w:t>d</w:t>
      </w:r>
      <w:r w:rsidRPr="002748FB">
        <w:rPr>
          <w:rFonts w:ascii="Arial" w:hAnsi="Arial" w:cs="Arial"/>
          <w:i/>
          <w:sz w:val="20"/>
        </w:rPr>
        <w:t>ría</w:t>
      </w:r>
      <w:r w:rsidRPr="002748FB">
        <w:rPr>
          <w:rFonts w:ascii="Arial" w:hAnsi="Arial" w:cs="Arial"/>
          <w:i/>
          <w:spacing w:val="-1"/>
          <w:sz w:val="20"/>
        </w:rPr>
        <w:t xml:space="preserve"> </w:t>
      </w:r>
      <w:r w:rsidRPr="002748FB">
        <w:rPr>
          <w:rFonts w:ascii="Arial" w:hAnsi="Arial" w:cs="Arial"/>
          <w:i/>
          <w:spacing w:val="-2"/>
          <w:sz w:val="20"/>
        </w:rPr>
        <w:t>s</w:t>
      </w:r>
      <w:r w:rsidRPr="002748FB">
        <w:rPr>
          <w:rFonts w:ascii="Arial" w:hAnsi="Arial" w:cs="Arial"/>
          <w:i/>
          <w:sz w:val="20"/>
        </w:rPr>
        <w:t>er</w:t>
      </w:r>
      <w:r w:rsidRPr="002748FB">
        <w:rPr>
          <w:rFonts w:ascii="Arial" w:hAnsi="Arial" w:cs="Arial"/>
          <w:i/>
          <w:spacing w:val="1"/>
          <w:sz w:val="20"/>
        </w:rPr>
        <w:t xml:space="preserve"> </w:t>
      </w:r>
      <w:r w:rsidRPr="002748FB">
        <w:rPr>
          <w:rFonts w:ascii="Arial" w:hAnsi="Arial" w:cs="Arial"/>
          <w:i/>
          <w:spacing w:val="-1"/>
          <w:sz w:val="20"/>
        </w:rPr>
        <w:t>n</w:t>
      </w:r>
      <w:r w:rsidRPr="002748FB">
        <w:rPr>
          <w:rFonts w:ascii="Arial" w:hAnsi="Arial" w:cs="Arial"/>
          <w:i/>
          <w:spacing w:val="-2"/>
          <w:sz w:val="20"/>
        </w:rPr>
        <w:t>e</w:t>
      </w:r>
      <w:r w:rsidRPr="002748FB">
        <w:rPr>
          <w:rFonts w:ascii="Arial" w:hAnsi="Arial" w:cs="Arial"/>
          <w:i/>
          <w:sz w:val="20"/>
        </w:rPr>
        <w:t>ce</w:t>
      </w:r>
      <w:r w:rsidRPr="002748FB">
        <w:rPr>
          <w:rFonts w:ascii="Arial" w:hAnsi="Arial" w:cs="Arial"/>
          <w:i/>
          <w:spacing w:val="1"/>
          <w:sz w:val="20"/>
        </w:rPr>
        <w:t>s</w:t>
      </w:r>
      <w:r w:rsidRPr="002748FB">
        <w:rPr>
          <w:rFonts w:ascii="Arial" w:hAnsi="Arial" w:cs="Arial"/>
          <w:i/>
          <w:sz w:val="20"/>
        </w:rPr>
        <w:t>ar</w:t>
      </w:r>
      <w:r w:rsidRPr="002748FB">
        <w:rPr>
          <w:rFonts w:ascii="Arial" w:hAnsi="Arial" w:cs="Arial"/>
          <w:i/>
          <w:spacing w:val="-1"/>
          <w:sz w:val="20"/>
        </w:rPr>
        <w:t>i</w:t>
      </w:r>
      <w:r w:rsidRPr="002748FB">
        <w:rPr>
          <w:rFonts w:ascii="Arial" w:hAnsi="Arial" w:cs="Arial"/>
          <w:i/>
          <w:sz w:val="20"/>
        </w:rPr>
        <w:t>a</w:t>
      </w:r>
      <w:r w:rsidRPr="002748FB">
        <w:rPr>
          <w:rFonts w:ascii="Arial" w:hAnsi="Arial" w:cs="Arial"/>
          <w:i/>
          <w:spacing w:val="-2"/>
          <w:sz w:val="20"/>
        </w:rPr>
        <w:t xml:space="preserve"> </w:t>
      </w:r>
      <w:r w:rsidRPr="002748FB">
        <w:rPr>
          <w:rFonts w:ascii="Arial" w:hAnsi="Arial" w:cs="Arial"/>
          <w:i/>
          <w:sz w:val="20"/>
        </w:rPr>
        <w:t>la</w:t>
      </w:r>
      <w:r w:rsidRPr="002748FB">
        <w:rPr>
          <w:rFonts w:ascii="Arial" w:hAnsi="Arial" w:cs="Arial"/>
          <w:i/>
          <w:spacing w:val="1"/>
          <w:sz w:val="20"/>
        </w:rPr>
        <w:t xml:space="preserve"> </w:t>
      </w:r>
      <w:r w:rsidRPr="002748FB">
        <w:rPr>
          <w:rFonts w:ascii="Arial" w:hAnsi="Arial" w:cs="Arial"/>
          <w:i/>
          <w:sz w:val="20"/>
        </w:rPr>
        <w:t>ase</w:t>
      </w:r>
      <w:r w:rsidRPr="002748FB">
        <w:rPr>
          <w:rFonts w:ascii="Arial" w:hAnsi="Arial" w:cs="Arial"/>
          <w:i/>
          <w:spacing w:val="-2"/>
          <w:sz w:val="20"/>
        </w:rPr>
        <w:t>s</w:t>
      </w:r>
      <w:r w:rsidRPr="002748FB">
        <w:rPr>
          <w:rFonts w:ascii="Arial" w:hAnsi="Arial" w:cs="Arial"/>
          <w:i/>
          <w:spacing w:val="1"/>
          <w:sz w:val="20"/>
        </w:rPr>
        <w:t>o</w:t>
      </w:r>
      <w:r w:rsidRPr="002748FB">
        <w:rPr>
          <w:rFonts w:ascii="Arial" w:hAnsi="Arial" w:cs="Arial"/>
          <w:i/>
          <w:sz w:val="20"/>
        </w:rPr>
        <w:t>ría</w:t>
      </w:r>
      <w:r w:rsidRPr="002748FB">
        <w:rPr>
          <w:rFonts w:ascii="Arial" w:hAnsi="Arial" w:cs="Arial"/>
          <w:i/>
          <w:spacing w:val="-1"/>
          <w:sz w:val="20"/>
        </w:rPr>
        <w:t xml:space="preserve"> e</w:t>
      </w:r>
      <w:r w:rsidRPr="002748FB">
        <w:rPr>
          <w:rFonts w:ascii="Arial" w:hAnsi="Arial" w:cs="Arial"/>
          <w:i/>
          <w:sz w:val="20"/>
        </w:rPr>
        <w:t>x</w:t>
      </w:r>
      <w:r w:rsidRPr="002748FB">
        <w:rPr>
          <w:rFonts w:ascii="Arial" w:hAnsi="Arial" w:cs="Arial"/>
          <w:i/>
          <w:spacing w:val="1"/>
          <w:sz w:val="20"/>
        </w:rPr>
        <w:t>t</w:t>
      </w:r>
      <w:r w:rsidRPr="002748FB">
        <w:rPr>
          <w:rFonts w:ascii="Arial" w:hAnsi="Arial" w:cs="Arial"/>
          <w:i/>
          <w:sz w:val="20"/>
        </w:rPr>
        <w:t>erna</w:t>
      </w:r>
      <w:r w:rsidRPr="002748FB">
        <w:rPr>
          <w:rFonts w:ascii="Arial" w:hAnsi="Arial" w:cs="Arial"/>
          <w:i/>
          <w:spacing w:val="-3"/>
          <w:sz w:val="20"/>
        </w:rPr>
        <w:t xml:space="preserve"> </w:t>
      </w:r>
      <w:r w:rsidRPr="002748FB">
        <w:rPr>
          <w:rFonts w:ascii="Arial" w:hAnsi="Arial" w:cs="Arial"/>
          <w:i/>
          <w:sz w:val="20"/>
        </w:rPr>
        <w:t>para</w:t>
      </w:r>
      <w:r w:rsidRPr="002748FB">
        <w:rPr>
          <w:rFonts w:ascii="Arial" w:hAnsi="Arial" w:cs="Arial"/>
          <w:i/>
          <w:spacing w:val="-1"/>
          <w:sz w:val="20"/>
        </w:rPr>
        <w:t xml:space="preserve"> </w:t>
      </w:r>
      <w:r w:rsidRPr="002748FB">
        <w:rPr>
          <w:rFonts w:ascii="Arial" w:hAnsi="Arial" w:cs="Arial"/>
          <w:i/>
          <w:sz w:val="20"/>
        </w:rPr>
        <w:t xml:space="preserve">la </w:t>
      </w:r>
      <w:r w:rsidRPr="002748FB">
        <w:rPr>
          <w:rFonts w:ascii="Arial" w:hAnsi="Arial" w:cs="Arial"/>
          <w:i/>
          <w:spacing w:val="-2"/>
          <w:sz w:val="20"/>
        </w:rPr>
        <w:t>re</w:t>
      </w:r>
      <w:r w:rsidRPr="002748FB">
        <w:rPr>
          <w:rFonts w:ascii="Arial" w:hAnsi="Arial" w:cs="Arial"/>
          <w:i/>
          <w:sz w:val="20"/>
        </w:rPr>
        <w:t>al</w:t>
      </w:r>
      <w:r w:rsidRPr="002748FB">
        <w:rPr>
          <w:rFonts w:ascii="Arial" w:hAnsi="Arial" w:cs="Arial"/>
          <w:i/>
          <w:spacing w:val="-1"/>
          <w:sz w:val="20"/>
        </w:rPr>
        <w:t>iz</w:t>
      </w:r>
      <w:r w:rsidRPr="002748FB">
        <w:rPr>
          <w:rFonts w:ascii="Arial" w:hAnsi="Arial" w:cs="Arial"/>
          <w:i/>
          <w:sz w:val="20"/>
        </w:rPr>
        <w:t>aci</w:t>
      </w:r>
      <w:r w:rsidRPr="002748FB">
        <w:rPr>
          <w:rFonts w:ascii="Arial" w:hAnsi="Arial" w:cs="Arial"/>
          <w:i/>
          <w:spacing w:val="1"/>
          <w:sz w:val="20"/>
        </w:rPr>
        <w:t>ó</w:t>
      </w:r>
      <w:r w:rsidRPr="002748FB">
        <w:rPr>
          <w:rFonts w:ascii="Arial" w:hAnsi="Arial" w:cs="Arial"/>
          <w:i/>
          <w:sz w:val="20"/>
        </w:rPr>
        <w:t>n</w:t>
      </w:r>
      <w:r w:rsidRPr="002748FB">
        <w:rPr>
          <w:rFonts w:ascii="Arial" w:hAnsi="Arial" w:cs="Arial"/>
          <w:i/>
          <w:spacing w:val="-1"/>
          <w:sz w:val="20"/>
        </w:rPr>
        <w:t xml:space="preserve"> </w:t>
      </w:r>
      <w:r w:rsidRPr="002748FB">
        <w:rPr>
          <w:rFonts w:ascii="Arial" w:hAnsi="Arial" w:cs="Arial"/>
          <w:i/>
          <w:sz w:val="20"/>
        </w:rPr>
        <w:t>de</w:t>
      </w:r>
      <w:r w:rsidRPr="002748FB">
        <w:rPr>
          <w:rFonts w:ascii="Arial" w:hAnsi="Arial" w:cs="Arial"/>
          <w:i/>
          <w:spacing w:val="-2"/>
          <w:sz w:val="20"/>
        </w:rPr>
        <w:t xml:space="preserve"> </w:t>
      </w:r>
      <w:r w:rsidRPr="002748FB">
        <w:rPr>
          <w:rFonts w:ascii="Arial" w:hAnsi="Arial" w:cs="Arial"/>
          <w:i/>
          <w:sz w:val="20"/>
        </w:rPr>
        <w:t>cier</w:t>
      </w:r>
      <w:r w:rsidRPr="002748FB">
        <w:rPr>
          <w:rFonts w:ascii="Arial" w:hAnsi="Arial" w:cs="Arial"/>
          <w:i/>
          <w:spacing w:val="-2"/>
          <w:sz w:val="20"/>
        </w:rPr>
        <w:t>t</w:t>
      </w:r>
      <w:r w:rsidRPr="002748FB">
        <w:rPr>
          <w:rFonts w:ascii="Arial" w:hAnsi="Arial" w:cs="Arial"/>
          <w:i/>
          <w:spacing w:val="1"/>
          <w:sz w:val="20"/>
        </w:rPr>
        <w:t>o</w:t>
      </w:r>
      <w:r w:rsidRPr="002748FB">
        <w:rPr>
          <w:rFonts w:ascii="Arial" w:hAnsi="Arial" w:cs="Arial"/>
          <w:i/>
          <w:sz w:val="20"/>
        </w:rPr>
        <w:t xml:space="preserve">s </w:t>
      </w:r>
      <w:r w:rsidRPr="002748FB">
        <w:rPr>
          <w:rFonts w:ascii="Arial" w:hAnsi="Arial" w:cs="Arial"/>
          <w:i/>
          <w:spacing w:val="-1"/>
          <w:sz w:val="20"/>
        </w:rPr>
        <w:t>p</w:t>
      </w:r>
      <w:r w:rsidRPr="002748FB">
        <w:rPr>
          <w:rFonts w:ascii="Arial" w:hAnsi="Arial" w:cs="Arial"/>
          <w:i/>
          <w:sz w:val="20"/>
        </w:rPr>
        <w:t>r</w:t>
      </w:r>
      <w:r w:rsidRPr="002748FB">
        <w:rPr>
          <w:rFonts w:ascii="Arial" w:hAnsi="Arial" w:cs="Arial"/>
          <w:i/>
          <w:spacing w:val="1"/>
          <w:sz w:val="20"/>
        </w:rPr>
        <w:t>o</w:t>
      </w:r>
      <w:r w:rsidRPr="002748FB">
        <w:rPr>
          <w:rFonts w:ascii="Arial" w:hAnsi="Arial" w:cs="Arial"/>
          <w:i/>
          <w:sz w:val="20"/>
        </w:rPr>
        <w:t>ce</w:t>
      </w:r>
      <w:r w:rsidRPr="002748FB">
        <w:rPr>
          <w:rFonts w:ascii="Arial" w:hAnsi="Arial" w:cs="Arial"/>
          <w:i/>
          <w:spacing w:val="-2"/>
          <w:sz w:val="20"/>
        </w:rPr>
        <w:t>s</w:t>
      </w:r>
      <w:r w:rsidRPr="002748FB">
        <w:rPr>
          <w:rFonts w:ascii="Arial" w:hAnsi="Arial" w:cs="Arial"/>
          <w:i/>
          <w:spacing w:val="1"/>
          <w:sz w:val="20"/>
        </w:rPr>
        <w:t>o</w:t>
      </w:r>
      <w:r w:rsidRPr="002748FB">
        <w:rPr>
          <w:rFonts w:ascii="Arial" w:hAnsi="Arial" w:cs="Arial"/>
          <w:i/>
          <w:sz w:val="20"/>
        </w:rPr>
        <w:t>s</w:t>
      </w:r>
      <w:r w:rsidRPr="002748FB">
        <w:rPr>
          <w:rFonts w:ascii="Arial" w:hAnsi="Arial" w:cs="Arial"/>
          <w:i/>
          <w:spacing w:val="-2"/>
          <w:sz w:val="20"/>
        </w:rPr>
        <w:t xml:space="preserve"> </w:t>
      </w:r>
      <w:r w:rsidRPr="002748FB">
        <w:rPr>
          <w:rFonts w:ascii="Arial" w:hAnsi="Arial" w:cs="Arial"/>
          <w:i/>
          <w:sz w:val="20"/>
        </w:rPr>
        <w:t>y</w:t>
      </w:r>
      <w:r w:rsidRPr="002748FB">
        <w:rPr>
          <w:rFonts w:ascii="Arial" w:hAnsi="Arial" w:cs="Arial"/>
          <w:i/>
          <w:spacing w:val="1"/>
          <w:sz w:val="20"/>
        </w:rPr>
        <w:t xml:space="preserve"> </w:t>
      </w:r>
      <w:r w:rsidRPr="002748FB">
        <w:rPr>
          <w:rFonts w:ascii="Arial" w:hAnsi="Arial" w:cs="Arial"/>
          <w:i/>
          <w:sz w:val="20"/>
        </w:rPr>
        <w:t>d</w:t>
      </w:r>
      <w:r w:rsidRPr="002748FB">
        <w:rPr>
          <w:rFonts w:ascii="Arial" w:hAnsi="Arial" w:cs="Arial"/>
          <w:i/>
          <w:spacing w:val="-2"/>
          <w:sz w:val="20"/>
        </w:rPr>
        <w:t>e</w:t>
      </w:r>
      <w:r w:rsidRPr="002748FB">
        <w:rPr>
          <w:rFonts w:ascii="Arial" w:hAnsi="Arial" w:cs="Arial"/>
          <w:i/>
          <w:sz w:val="20"/>
        </w:rPr>
        <w:t>t</w:t>
      </w:r>
      <w:r w:rsidRPr="002748FB">
        <w:rPr>
          <w:rFonts w:ascii="Arial" w:hAnsi="Arial" w:cs="Arial"/>
          <w:i/>
          <w:spacing w:val="1"/>
          <w:sz w:val="20"/>
        </w:rPr>
        <w:t>e</w:t>
      </w:r>
      <w:r w:rsidRPr="002748FB">
        <w:rPr>
          <w:rFonts w:ascii="Arial" w:hAnsi="Arial" w:cs="Arial"/>
          <w:i/>
          <w:spacing w:val="-3"/>
          <w:sz w:val="20"/>
        </w:rPr>
        <w:t>r</w:t>
      </w:r>
      <w:r w:rsidRPr="002748FB">
        <w:rPr>
          <w:rFonts w:ascii="Arial" w:hAnsi="Arial" w:cs="Arial"/>
          <w:i/>
          <w:spacing w:val="1"/>
          <w:sz w:val="20"/>
        </w:rPr>
        <w:t>m</w:t>
      </w:r>
      <w:r w:rsidRPr="002748FB">
        <w:rPr>
          <w:rFonts w:ascii="Arial" w:hAnsi="Arial" w:cs="Arial"/>
          <w:i/>
          <w:sz w:val="20"/>
        </w:rPr>
        <w:t>i</w:t>
      </w:r>
      <w:r w:rsidRPr="002748FB">
        <w:rPr>
          <w:rFonts w:ascii="Arial" w:hAnsi="Arial" w:cs="Arial"/>
          <w:i/>
          <w:spacing w:val="-1"/>
          <w:sz w:val="20"/>
        </w:rPr>
        <w:t>n</w:t>
      </w:r>
      <w:r w:rsidRPr="002748FB">
        <w:rPr>
          <w:rFonts w:ascii="Arial" w:hAnsi="Arial" w:cs="Arial"/>
          <w:i/>
          <w:sz w:val="20"/>
        </w:rPr>
        <w:t>e</w:t>
      </w:r>
      <w:r w:rsidRPr="002748FB">
        <w:rPr>
          <w:rFonts w:ascii="Arial" w:hAnsi="Arial" w:cs="Arial"/>
          <w:i/>
          <w:spacing w:val="-1"/>
          <w:sz w:val="20"/>
        </w:rPr>
        <w:t xml:space="preserve"> </w:t>
      </w:r>
      <w:r w:rsidRPr="002748FB">
        <w:rPr>
          <w:rFonts w:ascii="Arial" w:hAnsi="Arial" w:cs="Arial"/>
          <w:i/>
          <w:sz w:val="20"/>
        </w:rPr>
        <w:t xml:space="preserve">en </w:t>
      </w:r>
      <w:r w:rsidRPr="002748FB">
        <w:rPr>
          <w:rFonts w:ascii="Arial" w:hAnsi="Arial" w:cs="Arial"/>
          <w:i/>
          <w:spacing w:val="-3"/>
          <w:sz w:val="20"/>
        </w:rPr>
        <w:t>q</w:t>
      </w:r>
      <w:r w:rsidRPr="002748FB">
        <w:rPr>
          <w:rFonts w:ascii="Arial" w:hAnsi="Arial" w:cs="Arial"/>
          <w:i/>
          <w:spacing w:val="-1"/>
          <w:sz w:val="20"/>
        </w:rPr>
        <w:t>u</w:t>
      </w:r>
      <w:r w:rsidRPr="002748FB">
        <w:rPr>
          <w:rFonts w:ascii="Arial" w:hAnsi="Arial" w:cs="Arial"/>
          <w:i/>
          <w:sz w:val="20"/>
        </w:rPr>
        <w:t>é</w:t>
      </w:r>
      <w:r w:rsidRPr="002748FB">
        <w:rPr>
          <w:rFonts w:ascii="Arial" w:hAnsi="Arial" w:cs="Arial"/>
          <w:i/>
          <w:spacing w:val="1"/>
          <w:sz w:val="20"/>
        </w:rPr>
        <w:t xml:space="preserve"> </w:t>
      </w:r>
      <w:r w:rsidRPr="002748FB">
        <w:rPr>
          <w:rFonts w:ascii="Arial" w:hAnsi="Arial" w:cs="Arial"/>
          <w:i/>
          <w:sz w:val="20"/>
        </w:rPr>
        <w:t>c</w:t>
      </w:r>
      <w:r w:rsidRPr="002748FB">
        <w:rPr>
          <w:rFonts w:ascii="Arial" w:hAnsi="Arial" w:cs="Arial"/>
          <w:i/>
          <w:spacing w:val="1"/>
          <w:sz w:val="20"/>
        </w:rPr>
        <w:t>o</w:t>
      </w:r>
      <w:r w:rsidRPr="002748FB">
        <w:rPr>
          <w:rFonts w:ascii="Arial" w:hAnsi="Arial" w:cs="Arial"/>
          <w:i/>
          <w:spacing w:val="-1"/>
          <w:sz w:val="20"/>
        </w:rPr>
        <w:t>n</w:t>
      </w:r>
      <w:r w:rsidRPr="002748FB">
        <w:rPr>
          <w:rFonts w:ascii="Arial" w:hAnsi="Arial" w:cs="Arial"/>
          <w:i/>
          <w:sz w:val="20"/>
        </w:rPr>
        <w:t>si</w:t>
      </w:r>
      <w:r w:rsidRPr="002748FB">
        <w:rPr>
          <w:rFonts w:ascii="Arial" w:hAnsi="Arial" w:cs="Arial"/>
          <w:i/>
          <w:spacing w:val="-3"/>
          <w:sz w:val="20"/>
        </w:rPr>
        <w:t>s</w:t>
      </w:r>
      <w:r w:rsidRPr="002748FB">
        <w:rPr>
          <w:rFonts w:ascii="Arial" w:hAnsi="Arial" w:cs="Arial"/>
          <w:i/>
          <w:sz w:val="20"/>
        </w:rPr>
        <w:t>tiría dic</w:t>
      </w:r>
      <w:r w:rsidRPr="002748FB">
        <w:rPr>
          <w:rFonts w:ascii="Arial" w:hAnsi="Arial" w:cs="Arial"/>
          <w:i/>
          <w:spacing w:val="-1"/>
          <w:sz w:val="20"/>
        </w:rPr>
        <w:t>h</w:t>
      </w:r>
      <w:r w:rsidRPr="002748FB">
        <w:rPr>
          <w:rFonts w:ascii="Arial" w:hAnsi="Arial" w:cs="Arial"/>
          <w:i/>
          <w:sz w:val="20"/>
        </w:rPr>
        <w:t xml:space="preserve">a </w:t>
      </w:r>
      <w:r w:rsidRPr="002748FB">
        <w:rPr>
          <w:rFonts w:ascii="Arial" w:hAnsi="Arial" w:cs="Arial"/>
          <w:i/>
          <w:spacing w:val="-2"/>
          <w:sz w:val="20"/>
        </w:rPr>
        <w:t>a</w:t>
      </w:r>
      <w:r w:rsidRPr="002748FB">
        <w:rPr>
          <w:rFonts w:ascii="Arial" w:hAnsi="Arial" w:cs="Arial"/>
          <w:i/>
          <w:sz w:val="20"/>
        </w:rPr>
        <w:t>se</w:t>
      </w:r>
      <w:r w:rsidRPr="002748FB">
        <w:rPr>
          <w:rFonts w:ascii="Arial" w:hAnsi="Arial" w:cs="Arial"/>
          <w:i/>
          <w:spacing w:val="-2"/>
          <w:sz w:val="20"/>
        </w:rPr>
        <w:t>s</w:t>
      </w:r>
      <w:r w:rsidRPr="002748FB">
        <w:rPr>
          <w:rFonts w:ascii="Arial" w:hAnsi="Arial" w:cs="Arial"/>
          <w:i/>
          <w:spacing w:val="1"/>
          <w:sz w:val="20"/>
        </w:rPr>
        <w:t>o</w:t>
      </w:r>
      <w:r w:rsidRPr="002748FB">
        <w:rPr>
          <w:rFonts w:ascii="Arial" w:hAnsi="Arial" w:cs="Arial"/>
          <w:i/>
          <w:sz w:val="20"/>
        </w:rPr>
        <w:t>r</w:t>
      </w:r>
      <w:r w:rsidRPr="002748FB">
        <w:rPr>
          <w:rFonts w:ascii="Arial" w:hAnsi="Arial" w:cs="Arial"/>
          <w:i/>
          <w:spacing w:val="-3"/>
          <w:sz w:val="20"/>
        </w:rPr>
        <w:t>í</w:t>
      </w:r>
      <w:r w:rsidRPr="002748FB">
        <w:rPr>
          <w:rFonts w:ascii="Arial" w:hAnsi="Arial" w:cs="Arial"/>
          <w:i/>
          <w:sz w:val="20"/>
        </w:rPr>
        <w:t>a</w:t>
      </w:r>
      <w:r w:rsidR="00AF2137">
        <w:rPr>
          <w:rFonts w:ascii="Arial" w:hAnsi="Arial" w:cs="Arial"/>
          <w:i/>
          <w:sz w:val="20"/>
        </w:rPr>
        <w:t>.</w:t>
      </w:r>
    </w:p>
    <w:p w14:paraId="5D1D9662" w14:textId="77777777" w:rsidR="00AF2137" w:rsidRDefault="00AF2137" w:rsidP="00AF2137">
      <w:pPr>
        <w:pStyle w:val="Sinespaciado"/>
        <w:ind w:left="720"/>
        <w:jc w:val="both"/>
        <w:rPr>
          <w:rFonts w:ascii="Arial" w:hAnsi="Arial" w:cs="Arial"/>
          <w:i/>
          <w:sz w:val="20"/>
        </w:rPr>
      </w:pPr>
    </w:p>
    <w:p w14:paraId="052C8259" w14:textId="02B64691" w:rsidR="00AF2137" w:rsidRDefault="00AF2137" w:rsidP="00AF2137">
      <w:pPr>
        <w:shd w:val="clear" w:color="auto" w:fill="FFFFFF"/>
        <w:spacing w:after="0" w:line="240" w:lineRule="auto"/>
        <w:ind w:left="720"/>
        <w:rPr>
          <w:rFonts w:ascii="Arial" w:eastAsiaTheme="minorEastAsia" w:hAnsi="Arial" w:cs="Arial"/>
          <w:i/>
          <w:color w:val="FF0000"/>
          <w:spacing w:val="-2"/>
          <w:sz w:val="20"/>
          <w:lang w:eastAsia="es-CO"/>
        </w:rPr>
      </w:pPr>
      <w:r>
        <w:rPr>
          <w:rFonts w:ascii="Arial" w:hAnsi="Arial" w:cs="Arial"/>
          <w:i/>
          <w:sz w:val="20"/>
        </w:rPr>
        <w:t>-</w:t>
      </w:r>
      <w:r w:rsidRPr="00680312">
        <w:rPr>
          <w:rFonts w:ascii="Arial" w:eastAsiaTheme="minorEastAsia" w:hAnsi="Arial" w:cs="Arial"/>
          <w:b/>
          <w:bCs/>
          <w:i/>
          <w:spacing w:val="-2"/>
          <w:sz w:val="20"/>
          <w:lang w:eastAsia="es-CO"/>
        </w:rPr>
        <w:t>Diseño y arquitectura de redes de voz y datos</w:t>
      </w:r>
      <w:r w:rsidRPr="00680312">
        <w:rPr>
          <w:rFonts w:ascii="Helvetica" w:eastAsia="Times New Roman" w:hAnsi="Helvetica" w:cs="Helvetica"/>
          <w:b/>
          <w:bCs/>
          <w:sz w:val="23"/>
          <w:szCs w:val="23"/>
          <w:lang w:eastAsia="es-CO"/>
        </w:rPr>
        <w:t xml:space="preserve">: </w:t>
      </w:r>
      <w:r w:rsidRPr="00680312">
        <w:rPr>
          <w:rFonts w:ascii="Arial" w:eastAsiaTheme="minorEastAsia" w:hAnsi="Arial" w:cs="Arial"/>
          <w:b/>
          <w:bCs/>
          <w:i/>
          <w:spacing w:val="-2"/>
          <w:sz w:val="20"/>
          <w:lang w:eastAsia="es-CO"/>
        </w:rPr>
        <w:t xml:space="preserve">se </w:t>
      </w:r>
      <w:proofErr w:type="gramStart"/>
      <w:r w:rsidRPr="00680312">
        <w:rPr>
          <w:rFonts w:ascii="Arial" w:eastAsiaTheme="minorEastAsia" w:hAnsi="Arial" w:cs="Arial"/>
          <w:b/>
          <w:bCs/>
          <w:i/>
          <w:spacing w:val="-2"/>
          <w:sz w:val="20"/>
          <w:lang w:eastAsia="es-CO"/>
        </w:rPr>
        <w:t>realizara</w:t>
      </w:r>
      <w:proofErr w:type="gramEnd"/>
      <w:r w:rsidRPr="00680312">
        <w:rPr>
          <w:rFonts w:ascii="Arial" w:eastAsiaTheme="minorEastAsia" w:hAnsi="Arial" w:cs="Arial"/>
          <w:b/>
          <w:bCs/>
          <w:i/>
          <w:spacing w:val="-2"/>
          <w:sz w:val="20"/>
          <w:lang w:eastAsia="es-CO"/>
        </w:rPr>
        <w:t xml:space="preserve"> un </w:t>
      </w:r>
      <w:proofErr w:type="spellStart"/>
      <w:r w:rsidRPr="00680312">
        <w:rPr>
          <w:rFonts w:ascii="Arial" w:eastAsiaTheme="minorEastAsia" w:hAnsi="Arial" w:cs="Arial"/>
          <w:b/>
          <w:bCs/>
          <w:i/>
          <w:spacing w:val="-2"/>
          <w:sz w:val="20"/>
          <w:lang w:eastAsia="es-CO"/>
        </w:rPr>
        <w:t>un</w:t>
      </w:r>
      <w:proofErr w:type="spellEnd"/>
      <w:r w:rsidRPr="00680312">
        <w:rPr>
          <w:rFonts w:ascii="Arial" w:eastAsiaTheme="minorEastAsia" w:hAnsi="Arial" w:cs="Arial"/>
          <w:b/>
          <w:bCs/>
          <w:i/>
          <w:spacing w:val="-2"/>
          <w:sz w:val="20"/>
          <w:lang w:eastAsia="es-CO"/>
        </w:rPr>
        <w:t xml:space="preserve"> estudio de factibilidad, elaborar un presupuesto y diseño de proyectos de tal manera que se realizara un diseño e instalación en redes de datos y telecomunicaciones con cableado </w:t>
      </w:r>
      <w:proofErr w:type="spellStart"/>
      <w:r w:rsidRPr="00680312">
        <w:rPr>
          <w:rFonts w:ascii="Arial" w:eastAsiaTheme="minorEastAsia" w:hAnsi="Arial" w:cs="Arial"/>
          <w:b/>
          <w:bCs/>
          <w:i/>
          <w:spacing w:val="-2"/>
          <w:sz w:val="20"/>
          <w:lang w:eastAsia="es-CO"/>
        </w:rPr>
        <w:t>estrucuturado</w:t>
      </w:r>
      <w:proofErr w:type="spellEnd"/>
      <w:r w:rsidRPr="00680312">
        <w:rPr>
          <w:rFonts w:ascii="Arial" w:eastAsiaTheme="minorEastAsia" w:hAnsi="Arial" w:cs="Arial"/>
          <w:b/>
          <w:bCs/>
          <w:i/>
          <w:spacing w:val="-2"/>
          <w:sz w:val="20"/>
          <w:lang w:eastAsia="es-CO"/>
        </w:rPr>
        <w:t xml:space="preserve"> de cobre como de fibra óptica, </w:t>
      </w:r>
      <w:proofErr w:type="spellStart"/>
      <w:r w:rsidRPr="00680312">
        <w:rPr>
          <w:rFonts w:ascii="Arial" w:eastAsiaTheme="minorEastAsia" w:hAnsi="Arial" w:cs="Arial"/>
          <w:b/>
          <w:bCs/>
          <w:i/>
          <w:spacing w:val="-2"/>
          <w:sz w:val="20"/>
          <w:lang w:eastAsia="es-CO"/>
        </w:rPr>
        <w:t>call</w:t>
      </w:r>
      <w:proofErr w:type="spellEnd"/>
      <w:r w:rsidRPr="00680312">
        <w:rPr>
          <w:rFonts w:ascii="Arial" w:eastAsiaTheme="minorEastAsia" w:hAnsi="Arial" w:cs="Arial"/>
          <w:b/>
          <w:bCs/>
          <w:i/>
          <w:spacing w:val="-2"/>
          <w:sz w:val="20"/>
          <w:lang w:eastAsia="es-CO"/>
        </w:rPr>
        <w:t xml:space="preserve"> center y sistema de video vigilancia.</w:t>
      </w:r>
    </w:p>
    <w:p w14:paraId="3641F222" w14:textId="77777777" w:rsidR="00DB167D" w:rsidRPr="00680312" w:rsidRDefault="00DB167D" w:rsidP="00FB6AFE">
      <w:pPr>
        <w:pStyle w:val="NormalWeb"/>
        <w:shd w:val="clear" w:color="auto" w:fill="FFFFFF"/>
        <w:spacing w:before="0" w:beforeAutospacing="0" w:after="225" w:afterAutospacing="0"/>
        <w:ind w:left="709"/>
        <w:rPr>
          <w:rFonts w:ascii="Arial" w:hAnsi="Arial" w:cs="Arial"/>
          <w:b/>
          <w:bCs/>
          <w:i/>
          <w:spacing w:val="-2"/>
          <w:sz w:val="20"/>
          <w:szCs w:val="22"/>
        </w:rPr>
      </w:pPr>
      <w:r>
        <w:rPr>
          <w:rFonts w:ascii="Arial" w:hAnsi="Arial" w:cs="Arial"/>
          <w:i/>
          <w:sz w:val="20"/>
        </w:rPr>
        <w:lastRenderedPageBreak/>
        <w:t>-</w:t>
      </w:r>
      <w:r w:rsidRPr="00DB167D">
        <w:rPr>
          <w:rFonts w:ascii="Helvetica" w:hAnsi="Helvetica" w:cs="Helvetica"/>
          <w:color w:val="555555"/>
          <w:sz w:val="23"/>
          <w:szCs w:val="23"/>
          <w:shd w:val="clear" w:color="auto" w:fill="FFFFFF"/>
        </w:rPr>
        <w:t xml:space="preserve"> </w:t>
      </w:r>
      <w:r w:rsidRPr="00680312">
        <w:rPr>
          <w:rFonts w:ascii="Arial" w:hAnsi="Arial" w:cs="Arial"/>
          <w:b/>
          <w:bCs/>
          <w:i/>
          <w:spacing w:val="-2"/>
          <w:sz w:val="20"/>
          <w:szCs w:val="22"/>
        </w:rPr>
        <w:t>Consultoría en seguridad informática En primer lugar, las consultorías de ciberseguridad ayudan a mantener la confidencialidad de la información, restringiendo el acceso a la misma. También favorecen a la integridad de los datos y proporcionan una documentación totalmente segura, que pueda estar al alcance tanto de los trabajadores como de los clientes.</w:t>
      </w:r>
    </w:p>
    <w:p w14:paraId="1AF2E2F0" w14:textId="77777777" w:rsidR="00DB167D" w:rsidRPr="00680312" w:rsidRDefault="00DB167D" w:rsidP="00FB6AFE">
      <w:pPr>
        <w:shd w:val="clear" w:color="auto" w:fill="FFFFFF"/>
        <w:spacing w:after="225" w:line="240" w:lineRule="auto"/>
        <w:ind w:left="709"/>
        <w:rPr>
          <w:rFonts w:ascii="Arial" w:eastAsiaTheme="minorEastAsia" w:hAnsi="Arial" w:cs="Arial"/>
          <w:b/>
          <w:bCs/>
          <w:i/>
          <w:spacing w:val="-2"/>
          <w:sz w:val="20"/>
          <w:lang w:eastAsia="es-CO"/>
        </w:rPr>
      </w:pPr>
      <w:r w:rsidRPr="00680312">
        <w:rPr>
          <w:rFonts w:ascii="Arial" w:eastAsiaTheme="minorEastAsia" w:hAnsi="Arial" w:cs="Arial"/>
          <w:b/>
          <w:bCs/>
          <w:i/>
          <w:spacing w:val="-2"/>
          <w:sz w:val="20"/>
          <w:lang w:eastAsia="es-CO"/>
        </w:rPr>
        <w:t>De igual modo, mejoran la imagen corporativa y la reputación de la entidad y ofrecen un completo control de toda la infraestructura IT.</w:t>
      </w:r>
    </w:p>
    <w:p w14:paraId="443F5BEC" w14:textId="01A12908" w:rsidR="005132EF" w:rsidRPr="00680312" w:rsidRDefault="00DB167D" w:rsidP="00680312">
      <w:pPr>
        <w:shd w:val="clear" w:color="auto" w:fill="FFFFFF"/>
        <w:spacing w:after="225" w:line="240" w:lineRule="auto"/>
        <w:ind w:left="709"/>
        <w:rPr>
          <w:rFonts w:ascii="Arial" w:eastAsiaTheme="minorEastAsia" w:hAnsi="Arial" w:cs="Arial"/>
          <w:i/>
          <w:color w:val="FF0000"/>
          <w:spacing w:val="-2"/>
          <w:sz w:val="20"/>
          <w:lang w:eastAsia="es-CO"/>
        </w:rPr>
      </w:pPr>
      <w:r w:rsidRPr="00680312">
        <w:rPr>
          <w:rFonts w:ascii="Arial" w:eastAsiaTheme="minorEastAsia" w:hAnsi="Arial" w:cs="Arial"/>
          <w:b/>
          <w:bCs/>
          <w:i/>
          <w:spacing w:val="-2"/>
          <w:sz w:val="20"/>
          <w:lang w:eastAsia="es-CO"/>
        </w:rPr>
        <w:t>Finalmente, hay que hablar del desarrollo de políticas de seguridad totalmente personalizadas según las necesidades de cada empresa, adaptándolas a la Ley de Protección de Datos. Todo ello, utilizando tecnologías innovadoras con el objetivo de economizar gastos</w:t>
      </w:r>
      <w:r w:rsidR="00680312">
        <w:rPr>
          <w:rFonts w:ascii="Arial" w:eastAsiaTheme="minorEastAsia" w:hAnsi="Arial" w:cs="Arial"/>
          <w:i/>
          <w:color w:val="FF0000"/>
          <w:spacing w:val="-2"/>
          <w:sz w:val="20"/>
          <w:lang w:eastAsia="es-CO"/>
        </w:rPr>
        <w:t>.</w:t>
      </w:r>
    </w:p>
    <w:p w14:paraId="4F9CCBFE" w14:textId="77777777" w:rsidR="005132EF" w:rsidRPr="002748FB" w:rsidRDefault="005132EF" w:rsidP="005132EF">
      <w:pPr>
        <w:pStyle w:val="Sinespaciado"/>
        <w:jc w:val="both"/>
        <w:rPr>
          <w:rFonts w:ascii="Arial" w:hAnsi="Arial" w:cs="Arial"/>
          <w:i/>
          <w:sz w:val="20"/>
        </w:rPr>
      </w:pPr>
    </w:p>
    <w:p w14:paraId="15A8D83E" w14:textId="77777777" w:rsidR="002748FB" w:rsidRPr="002748FB" w:rsidRDefault="002748FB" w:rsidP="00F37891">
      <w:pPr>
        <w:pStyle w:val="Sinespaciado"/>
        <w:jc w:val="both"/>
        <w:rPr>
          <w:rFonts w:ascii="Arial" w:hAnsi="Arial" w:cs="Arial"/>
          <w:i/>
          <w:sz w:val="20"/>
        </w:rPr>
      </w:pPr>
    </w:p>
    <w:p w14:paraId="03D844DD" w14:textId="0C9322C0" w:rsidR="002748FB" w:rsidRPr="002748FB" w:rsidRDefault="002748FB" w:rsidP="00F37891">
      <w:pPr>
        <w:pStyle w:val="Sinespaciado"/>
        <w:jc w:val="both"/>
        <w:rPr>
          <w:rFonts w:ascii="Arial" w:hAnsi="Arial" w:cs="Arial"/>
          <w:i/>
          <w:spacing w:val="1"/>
          <w:sz w:val="20"/>
        </w:rPr>
      </w:pPr>
      <w:r w:rsidRPr="002748FB">
        <w:rPr>
          <w:rFonts w:ascii="Arial" w:hAnsi="Arial" w:cs="Arial"/>
          <w:i/>
          <w:spacing w:val="1"/>
          <w:sz w:val="20"/>
        </w:rPr>
        <w:t>2</w:t>
      </w:r>
      <w:r w:rsidRPr="002748FB">
        <w:rPr>
          <w:rFonts w:ascii="Arial" w:hAnsi="Arial" w:cs="Arial"/>
          <w:i/>
          <w:sz w:val="20"/>
        </w:rPr>
        <w:t xml:space="preserve">. </w:t>
      </w:r>
      <w:r w:rsidRPr="002748FB">
        <w:rPr>
          <w:rFonts w:ascii="Arial" w:hAnsi="Arial" w:cs="Arial"/>
          <w:i/>
          <w:spacing w:val="43"/>
          <w:sz w:val="20"/>
        </w:rPr>
        <w:t xml:space="preserve"> </w:t>
      </w:r>
      <w:r w:rsidRPr="002748FB">
        <w:rPr>
          <w:rFonts w:ascii="Arial" w:hAnsi="Arial" w:cs="Arial"/>
          <w:i/>
          <w:sz w:val="20"/>
        </w:rPr>
        <w:t>C</w:t>
      </w:r>
      <w:r w:rsidRPr="002748FB">
        <w:rPr>
          <w:rFonts w:ascii="Arial" w:hAnsi="Arial" w:cs="Arial"/>
          <w:i/>
          <w:spacing w:val="1"/>
          <w:sz w:val="20"/>
        </w:rPr>
        <w:t>o</w:t>
      </w:r>
      <w:r w:rsidRPr="002748FB">
        <w:rPr>
          <w:rFonts w:ascii="Arial" w:hAnsi="Arial" w:cs="Arial"/>
          <w:i/>
          <w:spacing w:val="-1"/>
          <w:sz w:val="20"/>
        </w:rPr>
        <w:t>n</w:t>
      </w:r>
      <w:r w:rsidRPr="002748FB">
        <w:rPr>
          <w:rFonts w:ascii="Arial" w:hAnsi="Arial" w:cs="Arial"/>
          <w:i/>
          <w:sz w:val="20"/>
        </w:rPr>
        <w:t>stru</w:t>
      </w:r>
      <w:r w:rsidRPr="002748FB">
        <w:rPr>
          <w:rFonts w:ascii="Arial" w:hAnsi="Arial" w:cs="Arial"/>
          <w:i/>
          <w:spacing w:val="-2"/>
          <w:sz w:val="20"/>
        </w:rPr>
        <w:t>y</w:t>
      </w:r>
      <w:r w:rsidRPr="002748FB">
        <w:rPr>
          <w:rFonts w:ascii="Arial" w:hAnsi="Arial" w:cs="Arial"/>
          <w:i/>
          <w:sz w:val="20"/>
        </w:rPr>
        <w:t>a</w:t>
      </w:r>
      <w:r w:rsidRPr="002748FB">
        <w:rPr>
          <w:rFonts w:ascii="Arial" w:hAnsi="Arial" w:cs="Arial"/>
          <w:i/>
          <w:spacing w:val="22"/>
          <w:sz w:val="20"/>
        </w:rPr>
        <w:t xml:space="preserve"> </w:t>
      </w:r>
      <w:r w:rsidRPr="002748FB">
        <w:rPr>
          <w:rFonts w:ascii="Arial" w:hAnsi="Arial" w:cs="Arial"/>
          <w:i/>
          <w:spacing w:val="-1"/>
          <w:sz w:val="20"/>
        </w:rPr>
        <w:t>u</w:t>
      </w:r>
      <w:r w:rsidRPr="002748FB">
        <w:rPr>
          <w:rFonts w:ascii="Arial" w:hAnsi="Arial" w:cs="Arial"/>
          <w:i/>
          <w:sz w:val="20"/>
        </w:rPr>
        <w:t>n</w:t>
      </w:r>
      <w:r w:rsidRPr="002748FB">
        <w:rPr>
          <w:rFonts w:ascii="Arial" w:hAnsi="Arial" w:cs="Arial"/>
          <w:i/>
          <w:spacing w:val="21"/>
          <w:sz w:val="20"/>
        </w:rPr>
        <w:t xml:space="preserve"> </w:t>
      </w:r>
      <w:r w:rsidRPr="002748FB">
        <w:rPr>
          <w:rFonts w:ascii="Arial" w:hAnsi="Arial" w:cs="Arial"/>
          <w:i/>
          <w:spacing w:val="-1"/>
          <w:sz w:val="20"/>
        </w:rPr>
        <w:t>d</w:t>
      </w:r>
      <w:r w:rsidRPr="002748FB">
        <w:rPr>
          <w:rFonts w:ascii="Arial" w:hAnsi="Arial" w:cs="Arial"/>
          <w:i/>
          <w:sz w:val="20"/>
        </w:rPr>
        <w:t>ia</w:t>
      </w:r>
      <w:r w:rsidRPr="002748FB">
        <w:rPr>
          <w:rFonts w:ascii="Arial" w:hAnsi="Arial" w:cs="Arial"/>
          <w:i/>
          <w:spacing w:val="-1"/>
          <w:sz w:val="20"/>
        </w:rPr>
        <w:t>l</w:t>
      </w:r>
      <w:r w:rsidRPr="002748FB">
        <w:rPr>
          <w:rFonts w:ascii="Arial" w:hAnsi="Arial" w:cs="Arial"/>
          <w:i/>
          <w:spacing w:val="1"/>
          <w:sz w:val="20"/>
        </w:rPr>
        <w:t>o</w:t>
      </w:r>
      <w:r w:rsidRPr="002748FB">
        <w:rPr>
          <w:rFonts w:ascii="Arial" w:hAnsi="Arial" w:cs="Arial"/>
          <w:i/>
          <w:spacing w:val="-1"/>
          <w:sz w:val="20"/>
        </w:rPr>
        <w:t>g</w:t>
      </w:r>
      <w:r w:rsidRPr="002748FB">
        <w:rPr>
          <w:rFonts w:ascii="Arial" w:hAnsi="Arial" w:cs="Arial"/>
          <w:i/>
          <w:sz w:val="20"/>
        </w:rPr>
        <w:t>o</w:t>
      </w:r>
      <w:r w:rsidRPr="002748FB">
        <w:rPr>
          <w:rFonts w:ascii="Arial" w:hAnsi="Arial" w:cs="Arial"/>
          <w:i/>
          <w:spacing w:val="23"/>
          <w:sz w:val="20"/>
        </w:rPr>
        <w:t xml:space="preserve"> </w:t>
      </w:r>
      <w:r w:rsidRPr="002748FB">
        <w:rPr>
          <w:rFonts w:ascii="Arial" w:hAnsi="Arial" w:cs="Arial"/>
          <w:i/>
          <w:sz w:val="20"/>
        </w:rPr>
        <w:t>ent</w:t>
      </w:r>
      <w:r w:rsidRPr="002748FB">
        <w:rPr>
          <w:rFonts w:ascii="Arial" w:hAnsi="Arial" w:cs="Arial"/>
          <w:i/>
          <w:spacing w:val="-2"/>
          <w:sz w:val="20"/>
        </w:rPr>
        <w:t>r</w:t>
      </w:r>
      <w:r w:rsidRPr="002748FB">
        <w:rPr>
          <w:rFonts w:ascii="Arial" w:hAnsi="Arial" w:cs="Arial"/>
          <w:i/>
          <w:sz w:val="20"/>
        </w:rPr>
        <w:t>e</w:t>
      </w:r>
      <w:r w:rsidRPr="002748FB">
        <w:rPr>
          <w:rFonts w:ascii="Arial" w:hAnsi="Arial" w:cs="Arial"/>
          <w:i/>
          <w:spacing w:val="23"/>
          <w:sz w:val="20"/>
        </w:rPr>
        <w:t xml:space="preserve"> </w:t>
      </w:r>
      <w:r w:rsidRPr="002748FB">
        <w:rPr>
          <w:rFonts w:ascii="Arial" w:hAnsi="Arial" w:cs="Arial"/>
          <w:i/>
          <w:spacing w:val="-1"/>
          <w:sz w:val="20"/>
        </w:rPr>
        <w:t>un</w:t>
      </w:r>
      <w:r w:rsidRPr="002748FB">
        <w:rPr>
          <w:rFonts w:ascii="Arial" w:hAnsi="Arial" w:cs="Arial"/>
          <w:i/>
          <w:sz w:val="20"/>
        </w:rPr>
        <w:t>a</w:t>
      </w:r>
      <w:r w:rsidRPr="002748FB">
        <w:rPr>
          <w:rFonts w:ascii="Arial" w:hAnsi="Arial" w:cs="Arial"/>
          <w:i/>
          <w:spacing w:val="22"/>
          <w:sz w:val="20"/>
        </w:rPr>
        <w:t xml:space="preserve"> </w:t>
      </w:r>
      <w:r w:rsidRPr="002748FB">
        <w:rPr>
          <w:rFonts w:ascii="Arial" w:hAnsi="Arial" w:cs="Arial"/>
          <w:i/>
          <w:sz w:val="20"/>
        </w:rPr>
        <w:t>e</w:t>
      </w:r>
      <w:r w:rsidRPr="002748FB">
        <w:rPr>
          <w:rFonts w:ascii="Arial" w:hAnsi="Arial" w:cs="Arial"/>
          <w:i/>
          <w:spacing w:val="1"/>
          <w:sz w:val="20"/>
        </w:rPr>
        <w:t>m</w:t>
      </w:r>
      <w:r w:rsidRPr="002748FB">
        <w:rPr>
          <w:rFonts w:ascii="Arial" w:hAnsi="Arial" w:cs="Arial"/>
          <w:i/>
          <w:spacing w:val="-1"/>
          <w:sz w:val="20"/>
        </w:rPr>
        <w:t>p</w:t>
      </w:r>
      <w:r w:rsidRPr="002748FB">
        <w:rPr>
          <w:rFonts w:ascii="Arial" w:hAnsi="Arial" w:cs="Arial"/>
          <w:i/>
          <w:sz w:val="20"/>
        </w:rPr>
        <w:t>re</w:t>
      </w:r>
      <w:r w:rsidRPr="002748FB">
        <w:rPr>
          <w:rFonts w:ascii="Arial" w:hAnsi="Arial" w:cs="Arial"/>
          <w:i/>
          <w:spacing w:val="-2"/>
          <w:sz w:val="20"/>
        </w:rPr>
        <w:t>s</w:t>
      </w:r>
      <w:r w:rsidRPr="002748FB">
        <w:rPr>
          <w:rFonts w:ascii="Arial" w:hAnsi="Arial" w:cs="Arial"/>
          <w:i/>
          <w:sz w:val="20"/>
        </w:rPr>
        <w:t>a</w:t>
      </w:r>
      <w:r w:rsidRPr="002748FB">
        <w:rPr>
          <w:rFonts w:ascii="Arial" w:hAnsi="Arial" w:cs="Arial"/>
          <w:i/>
          <w:spacing w:val="22"/>
          <w:sz w:val="20"/>
        </w:rPr>
        <w:t xml:space="preserve"> </w:t>
      </w:r>
      <w:r w:rsidRPr="002748FB">
        <w:rPr>
          <w:rFonts w:ascii="Arial" w:hAnsi="Arial" w:cs="Arial"/>
          <w:i/>
          <w:sz w:val="20"/>
        </w:rPr>
        <w:t>y</w:t>
      </w:r>
      <w:r w:rsidRPr="002748FB">
        <w:rPr>
          <w:rFonts w:ascii="Arial" w:hAnsi="Arial" w:cs="Arial"/>
          <w:i/>
          <w:spacing w:val="23"/>
          <w:sz w:val="20"/>
        </w:rPr>
        <w:t xml:space="preserve"> </w:t>
      </w:r>
      <w:r w:rsidRPr="002748FB">
        <w:rPr>
          <w:rFonts w:ascii="Arial" w:hAnsi="Arial" w:cs="Arial"/>
          <w:i/>
          <w:sz w:val="20"/>
        </w:rPr>
        <w:t>la</w:t>
      </w:r>
      <w:r w:rsidRPr="002748FB">
        <w:rPr>
          <w:rFonts w:ascii="Arial" w:hAnsi="Arial" w:cs="Arial"/>
          <w:i/>
          <w:spacing w:val="22"/>
          <w:sz w:val="20"/>
        </w:rPr>
        <w:t xml:space="preserve"> </w:t>
      </w:r>
      <w:r w:rsidRPr="002748FB">
        <w:rPr>
          <w:rFonts w:ascii="Arial" w:hAnsi="Arial" w:cs="Arial"/>
          <w:i/>
          <w:spacing w:val="-1"/>
          <w:sz w:val="20"/>
        </w:rPr>
        <w:t>p</w:t>
      </w:r>
      <w:r w:rsidRPr="002748FB">
        <w:rPr>
          <w:rFonts w:ascii="Arial" w:hAnsi="Arial" w:cs="Arial"/>
          <w:i/>
          <w:sz w:val="20"/>
        </w:rPr>
        <w:t>er</w:t>
      </w:r>
      <w:r w:rsidRPr="002748FB">
        <w:rPr>
          <w:rFonts w:ascii="Arial" w:hAnsi="Arial" w:cs="Arial"/>
          <w:i/>
          <w:spacing w:val="-2"/>
          <w:sz w:val="20"/>
        </w:rPr>
        <w:t>s</w:t>
      </w:r>
      <w:r w:rsidRPr="002748FB">
        <w:rPr>
          <w:rFonts w:ascii="Arial" w:hAnsi="Arial" w:cs="Arial"/>
          <w:i/>
          <w:spacing w:val="-1"/>
          <w:sz w:val="20"/>
        </w:rPr>
        <w:t>on</w:t>
      </w:r>
      <w:r w:rsidRPr="002748FB">
        <w:rPr>
          <w:rFonts w:ascii="Arial" w:hAnsi="Arial" w:cs="Arial"/>
          <w:i/>
          <w:sz w:val="20"/>
        </w:rPr>
        <w:t>a</w:t>
      </w:r>
      <w:r w:rsidRPr="002748FB">
        <w:rPr>
          <w:rFonts w:ascii="Arial" w:hAnsi="Arial" w:cs="Arial"/>
          <w:i/>
          <w:spacing w:val="22"/>
          <w:sz w:val="20"/>
        </w:rPr>
        <w:t xml:space="preserve"> </w:t>
      </w:r>
      <w:r w:rsidRPr="002748FB">
        <w:rPr>
          <w:rFonts w:ascii="Arial" w:hAnsi="Arial" w:cs="Arial"/>
          <w:i/>
          <w:sz w:val="20"/>
        </w:rPr>
        <w:t>encar</w:t>
      </w:r>
      <w:r w:rsidRPr="002748FB">
        <w:rPr>
          <w:rFonts w:ascii="Arial" w:hAnsi="Arial" w:cs="Arial"/>
          <w:i/>
          <w:spacing w:val="-1"/>
          <w:sz w:val="20"/>
        </w:rPr>
        <w:t>g</w:t>
      </w:r>
      <w:r w:rsidRPr="002748FB">
        <w:rPr>
          <w:rFonts w:ascii="Arial" w:hAnsi="Arial" w:cs="Arial"/>
          <w:i/>
          <w:sz w:val="20"/>
        </w:rPr>
        <w:t>a</w:t>
      </w:r>
      <w:r w:rsidRPr="002748FB">
        <w:rPr>
          <w:rFonts w:ascii="Arial" w:hAnsi="Arial" w:cs="Arial"/>
          <w:i/>
          <w:spacing w:val="-1"/>
          <w:sz w:val="20"/>
        </w:rPr>
        <w:t>d</w:t>
      </w:r>
      <w:r w:rsidRPr="002748FB">
        <w:rPr>
          <w:rFonts w:ascii="Arial" w:hAnsi="Arial" w:cs="Arial"/>
          <w:i/>
          <w:sz w:val="20"/>
        </w:rPr>
        <w:t>a</w:t>
      </w:r>
      <w:r w:rsidRPr="002748FB">
        <w:rPr>
          <w:rFonts w:ascii="Arial" w:hAnsi="Arial" w:cs="Arial"/>
          <w:i/>
          <w:spacing w:val="22"/>
          <w:sz w:val="20"/>
        </w:rPr>
        <w:t xml:space="preserve"> </w:t>
      </w:r>
      <w:r w:rsidRPr="002748FB">
        <w:rPr>
          <w:rFonts w:ascii="Arial" w:hAnsi="Arial" w:cs="Arial"/>
          <w:i/>
          <w:spacing w:val="-1"/>
          <w:sz w:val="20"/>
        </w:rPr>
        <w:t>d</w:t>
      </w:r>
      <w:r w:rsidRPr="002748FB">
        <w:rPr>
          <w:rFonts w:ascii="Arial" w:hAnsi="Arial" w:cs="Arial"/>
          <w:i/>
          <w:sz w:val="20"/>
        </w:rPr>
        <w:t>el</w:t>
      </w:r>
      <w:r w:rsidRPr="002748FB">
        <w:rPr>
          <w:rFonts w:ascii="Arial" w:hAnsi="Arial" w:cs="Arial"/>
          <w:i/>
          <w:spacing w:val="22"/>
          <w:sz w:val="20"/>
        </w:rPr>
        <w:t xml:space="preserve"> </w:t>
      </w:r>
      <w:r w:rsidRPr="002748FB">
        <w:rPr>
          <w:rFonts w:ascii="Arial" w:hAnsi="Arial" w:cs="Arial"/>
          <w:i/>
          <w:sz w:val="20"/>
        </w:rPr>
        <w:t>área</w:t>
      </w:r>
      <w:r w:rsidRPr="002748FB">
        <w:rPr>
          <w:rFonts w:ascii="Arial" w:hAnsi="Arial" w:cs="Arial"/>
          <w:i/>
          <w:spacing w:val="22"/>
          <w:sz w:val="20"/>
        </w:rPr>
        <w:t xml:space="preserve"> </w:t>
      </w:r>
      <w:r w:rsidRPr="002748FB">
        <w:rPr>
          <w:rFonts w:ascii="Arial" w:hAnsi="Arial" w:cs="Arial"/>
          <w:i/>
          <w:spacing w:val="-1"/>
          <w:sz w:val="20"/>
        </w:rPr>
        <w:t>d</w:t>
      </w:r>
      <w:r w:rsidRPr="002748FB">
        <w:rPr>
          <w:rFonts w:ascii="Arial" w:hAnsi="Arial" w:cs="Arial"/>
          <w:i/>
          <w:sz w:val="20"/>
        </w:rPr>
        <w:t>e</w:t>
      </w:r>
      <w:r w:rsidRPr="002748FB">
        <w:rPr>
          <w:rFonts w:ascii="Arial" w:hAnsi="Arial" w:cs="Arial"/>
          <w:i/>
          <w:spacing w:val="20"/>
          <w:sz w:val="20"/>
        </w:rPr>
        <w:t xml:space="preserve"> </w:t>
      </w:r>
      <w:r w:rsidRPr="002748FB">
        <w:rPr>
          <w:rFonts w:ascii="Arial" w:hAnsi="Arial" w:cs="Arial"/>
          <w:i/>
          <w:sz w:val="20"/>
        </w:rPr>
        <w:t>sist</w:t>
      </w:r>
      <w:r w:rsidRPr="002748FB">
        <w:rPr>
          <w:rFonts w:ascii="Arial" w:hAnsi="Arial" w:cs="Arial"/>
          <w:i/>
          <w:spacing w:val="-2"/>
          <w:sz w:val="20"/>
        </w:rPr>
        <w:t>e</w:t>
      </w:r>
      <w:r w:rsidRPr="002748FB">
        <w:rPr>
          <w:rFonts w:ascii="Arial" w:hAnsi="Arial" w:cs="Arial"/>
          <w:i/>
          <w:spacing w:val="1"/>
          <w:sz w:val="20"/>
        </w:rPr>
        <w:t>m</w:t>
      </w:r>
      <w:r w:rsidRPr="002748FB">
        <w:rPr>
          <w:rFonts w:ascii="Arial" w:hAnsi="Arial" w:cs="Arial"/>
          <w:i/>
          <w:sz w:val="20"/>
        </w:rPr>
        <w:t>as</w:t>
      </w:r>
      <w:r w:rsidRPr="002748FB">
        <w:rPr>
          <w:rFonts w:ascii="Arial" w:hAnsi="Arial" w:cs="Arial"/>
          <w:i/>
          <w:spacing w:val="22"/>
          <w:sz w:val="20"/>
        </w:rPr>
        <w:t xml:space="preserve"> </w:t>
      </w:r>
      <w:r w:rsidRPr="002748FB">
        <w:rPr>
          <w:rFonts w:ascii="Arial" w:hAnsi="Arial" w:cs="Arial"/>
          <w:i/>
          <w:spacing w:val="-1"/>
          <w:sz w:val="20"/>
        </w:rPr>
        <w:t>d</w:t>
      </w:r>
      <w:r w:rsidRPr="002748FB">
        <w:rPr>
          <w:rFonts w:ascii="Arial" w:hAnsi="Arial" w:cs="Arial"/>
          <w:i/>
          <w:spacing w:val="1"/>
          <w:sz w:val="20"/>
        </w:rPr>
        <w:t>o</w:t>
      </w:r>
      <w:r w:rsidRPr="002748FB">
        <w:rPr>
          <w:rFonts w:ascii="Arial" w:hAnsi="Arial" w:cs="Arial"/>
          <w:i/>
          <w:spacing w:val="-1"/>
          <w:sz w:val="20"/>
        </w:rPr>
        <w:t>nd</w:t>
      </w:r>
      <w:r w:rsidRPr="002748FB">
        <w:rPr>
          <w:rFonts w:ascii="Arial" w:hAnsi="Arial" w:cs="Arial"/>
          <w:i/>
          <w:sz w:val="20"/>
        </w:rPr>
        <w:t>e</w:t>
      </w:r>
      <w:r w:rsidRPr="002748FB">
        <w:rPr>
          <w:rFonts w:ascii="Arial" w:hAnsi="Arial" w:cs="Arial"/>
          <w:i/>
          <w:spacing w:val="23"/>
          <w:sz w:val="20"/>
        </w:rPr>
        <w:t xml:space="preserve"> </w:t>
      </w:r>
      <w:r w:rsidRPr="002748FB">
        <w:rPr>
          <w:rFonts w:ascii="Arial" w:hAnsi="Arial" w:cs="Arial"/>
          <w:i/>
          <w:spacing w:val="-2"/>
          <w:sz w:val="20"/>
        </w:rPr>
        <w:t>s</w:t>
      </w:r>
      <w:r w:rsidRPr="002748FB">
        <w:rPr>
          <w:rFonts w:ascii="Arial" w:hAnsi="Arial" w:cs="Arial"/>
          <w:i/>
          <w:sz w:val="20"/>
        </w:rPr>
        <w:t>e i</w:t>
      </w:r>
      <w:r w:rsidRPr="002748FB">
        <w:rPr>
          <w:rFonts w:ascii="Arial" w:hAnsi="Arial" w:cs="Arial"/>
          <w:i/>
          <w:spacing w:val="-1"/>
          <w:sz w:val="20"/>
        </w:rPr>
        <w:t>d</w:t>
      </w:r>
      <w:r w:rsidRPr="002748FB">
        <w:rPr>
          <w:rFonts w:ascii="Arial" w:hAnsi="Arial" w:cs="Arial"/>
          <w:i/>
          <w:sz w:val="20"/>
        </w:rPr>
        <w:t>entifi</w:t>
      </w:r>
      <w:r w:rsidRPr="002748FB">
        <w:rPr>
          <w:rFonts w:ascii="Arial" w:hAnsi="Arial" w:cs="Arial"/>
          <w:i/>
          <w:spacing w:val="-1"/>
          <w:sz w:val="20"/>
        </w:rPr>
        <w:t>qu</w:t>
      </w:r>
      <w:r w:rsidRPr="002748FB">
        <w:rPr>
          <w:rFonts w:ascii="Arial" w:hAnsi="Arial" w:cs="Arial"/>
          <w:i/>
          <w:sz w:val="20"/>
        </w:rPr>
        <w:t>e</w:t>
      </w:r>
      <w:r w:rsidRPr="002748FB">
        <w:rPr>
          <w:rFonts w:ascii="Arial" w:hAnsi="Arial" w:cs="Arial"/>
          <w:i/>
          <w:spacing w:val="4"/>
          <w:sz w:val="20"/>
        </w:rPr>
        <w:t xml:space="preserve"> </w:t>
      </w:r>
      <w:r w:rsidRPr="002748FB">
        <w:rPr>
          <w:rFonts w:ascii="Arial" w:hAnsi="Arial" w:cs="Arial"/>
          <w:i/>
          <w:sz w:val="20"/>
        </w:rPr>
        <w:t>las</w:t>
      </w:r>
      <w:r w:rsidRPr="002748FB">
        <w:rPr>
          <w:rFonts w:ascii="Arial" w:hAnsi="Arial" w:cs="Arial"/>
          <w:i/>
          <w:spacing w:val="3"/>
          <w:sz w:val="20"/>
        </w:rPr>
        <w:t xml:space="preserve"> </w:t>
      </w:r>
      <w:r w:rsidRPr="002748FB">
        <w:rPr>
          <w:rFonts w:ascii="Arial" w:hAnsi="Arial" w:cs="Arial"/>
          <w:i/>
          <w:spacing w:val="-1"/>
          <w:sz w:val="20"/>
        </w:rPr>
        <w:t>n</w:t>
      </w:r>
      <w:r w:rsidRPr="002748FB">
        <w:rPr>
          <w:rFonts w:ascii="Arial" w:hAnsi="Arial" w:cs="Arial"/>
          <w:i/>
          <w:spacing w:val="-2"/>
          <w:sz w:val="20"/>
        </w:rPr>
        <w:t>e</w:t>
      </w:r>
      <w:r w:rsidRPr="002748FB">
        <w:rPr>
          <w:rFonts w:ascii="Arial" w:hAnsi="Arial" w:cs="Arial"/>
          <w:i/>
          <w:sz w:val="20"/>
        </w:rPr>
        <w:t>ce</w:t>
      </w:r>
      <w:r w:rsidRPr="002748FB">
        <w:rPr>
          <w:rFonts w:ascii="Arial" w:hAnsi="Arial" w:cs="Arial"/>
          <w:i/>
          <w:spacing w:val="1"/>
          <w:sz w:val="20"/>
        </w:rPr>
        <w:t>s</w:t>
      </w:r>
      <w:r w:rsidRPr="002748FB">
        <w:rPr>
          <w:rFonts w:ascii="Arial" w:hAnsi="Arial" w:cs="Arial"/>
          <w:i/>
          <w:sz w:val="20"/>
        </w:rPr>
        <w:t>i</w:t>
      </w:r>
      <w:r w:rsidRPr="002748FB">
        <w:rPr>
          <w:rFonts w:ascii="Arial" w:hAnsi="Arial" w:cs="Arial"/>
          <w:i/>
          <w:spacing w:val="-1"/>
          <w:sz w:val="20"/>
        </w:rPr>
        <w:t>d</w:t>
      </w:r>
      <w:r w:rsidRPr="002748FB">
        <w:rPr>
          <w:rFonts w:ascii="Arial" w:hAnsi="Arial" w:cs="Arial"/>
          <w:i/>
          <w:sz w:val="20"/>
        </w:rPr>
        <w:t>a</w:t>
      </w:r>
      <w:r w:rsidRPr="002748FB">
        <w:rPr>
          <w:rFonts w:ascii="Arial" w:hAnsi="Arial" w:cs="Arial"/>
          <w:i/>
          <w:spacing w:val="-1"/>
          <w:sz w:val="20"/>
        </w:rPr>
        <w:t>d</w:t>
      </w:r>
      <w:r w:rsidRPr="002748FB">
        <w:rPr>
          <w:rFonts w:ascii="Arial" w:hAnsi="Arial" w:cs="Arial"/>
          <w:i/>
          <w:sz w:val="20"/>
        </w:rPr>
        <w:t>es</w:t>
      </w:r>
      <w:r w:rsidRPr="002748FB">
        <w:rPr>
          <w:rFonts w:ascii="Arial" w:hAnsi="Arial" w:cs="Arial"/>
          <w:i/>
          <w:spacing w:val="1"/>
          <w:sz w:val="20"/>
        </w:rPr>
        <w:t xml:space="preserve"> </w:t>
      </w:r>
      <w:r w:rsidRPr="002748FB">
        <w:rPr>
          <w:rFonts w:ascii="Arial" w:hAnsi="Arial" w:cs="Arial"/>
          <w:i/>
          <w:sz w:val="20"/>
        </w:rPr>
        <w:t>y</w:t>
      </w:r>
      <w:r w:rsidRPr="002748FB">
        <w:rPr>
          <w:rFonts w:ascii="Arial" w:hAnsi="Arial" w:cs="Arial"/>
          <w:i/>
          <w:spacing w:val="4"/>
          <w:sz w:val="20"/>
        </w:rPr>
        <w:t xml:space="preserve"> </w:t>
      </w:r>
      <w:r w:rsidRPr="002748FB">
        <w:rPr>
          <w:rFonts w:ascii="Arial" w:hAnsi="Arial" w:cs="Arial"/>
          <w:i/>
          <w:sz w:val="20"/>
        </w:rPr>
        <w:t>las s</w:t>
      </w:r>
      <w:r w:rsidRPr="002748FB">
        <w:rPr>
          <w:rFonts w:ascii="Arial" w:hAnsi="Arial" w:cs="Arial"/>
          <w:i/>
          <w:spacing w:val="1"/>
          <w:sz w:val="20"/>
        </w:rPr>
        <w:t>o</w:t>
      </w:r>
      <w:r w:rsidRPr="002748FB">
        <w:rPr>
          <w:rFonts w:ascii="Arial" w:hAnsi="Arial" w:cs="Arial"/>
          <w:i/>
          <w:sz w:val="20"/>
        </w:rPr>
        <w:t>l</w:t>
      </w:r>
      <w:r w:rsidRPr="002748FB">
        <w:rPr>
          <w:rFonts w:ascii="Arial" w:hAnsi="Arial" w:cs="Arial"/>
          <w:i/>
          <w:spacing w:val="-4"/>
          <w:sz w:val="20"/>
        </w:rPr>
        <w:t>u</w:t>
      </w:r>
      <w:r w:rsidRPr="002748FB">
        <w:rPr>
          <w:rFonts w:ascii="Arial" w:hAnsi="Arial" w:cs="Arial"/>
          <w:i/>
          <w:sz w:val="20"/>
        </w:rPr>
        <w:t>ci</w:t>
      </w:r>
      <w:r w:rsidRPr="002748FB">
        <w:rPr>
          <w:rFonts w:ascii="Arial" w:hAnsi="Arial" w:cs="Arial"/>
          <w:i/>
          <w:spacing w:val="1"/>
          <w:sz w:val="20"/>
        </w:rPr>
        <w:t>o</w:t>
      </w:r>
      <w:r w:rsidRPr="002748FB">
        <w:rPr>
          <w:rFonts w:ascii="Arial" w:hAnsi="Arial" w:cs="Arial"/>
          <w:i/>
          <w:spacing w:val="-1"/>
          <w:sz w:val="20"/>
        </w:rPr>
        <w:t>n</w:t>
      </w:r>
      <w:r w:rsidRPr="002748FB">
        <w:rPr>
          <w:rFonts w:ascii="Arial" w:hAnsi="Arial" w:cs="Arial"/>
          <w:i/>
          <w:sz w:val="20"/>
        </w:rPr>
        <w:t>es</w:t>
      </w:r>
      <w:r w:rsidRPr="002748FB">
        <w:rPr>
          <w:rFonts w:ascii="Arial" w:hAnsi="Arial" w:cs="Arial"/>
          <w:i/>
          <w:spacing w:val="1"/>
          <w:sz w:val="20"/>
        </w:rPr>
        <w:t xml:space="preserve"> </w:t>
      </w:r>
      <w:r w:rsidRPr="002748FB">
        <w:rPr>
          <w:rFonts w:ascii="Arial" w:hAnsi="Arial" w:cs="Arial"/>
          <w:i/>
          <w:spacing w:val="-1"/>
          <w:sz w:val="20"/>
        </w:rPr>
        <w:t>p</w:t>
      </w:r>
      <w:r w:rsidRPr="002748FB">
        <w:rPr>
          <w:rFonts w:ascii="Arial" w:hAnsi="Arial" w:cs="Arial"/>
          <w:i/>
          <w:sz w:val="20"/>
        </w:rPr>
        <w:t>r</w:t>
      </w:r>
      <w:r w:rsidRPr="002748FB">
        <w:rPr>
          <w:rFonts w:ascii="Arial" w:hAnsi="Arial" w:cs="Arial"/>
          <w:i/>
          <w:spacing w:val="1"/>
          <w:sz w:val="20"/>
        </w:rPr>
        <w:t>o</w:t>
      </w:r>
      <w:r w:rsidRPr="002748FB">
        <w:rPr>
          <w:rFonts w:ascii="Arial" w:hAnsi="Arial" w:cs="Arial"/>
          <w:i/>
          <w:spacing w:val="-1"/>
          <w:sz w:val="20"/>
        </w:rPr>
        <w:t>pu</w:t>
      </w:r>
      <w:r w:rsidRPr="002748FB">
        <w:rPr>
          <w:rFonts w:ascii="Arial" w:hAnsi="Arial" w:cs="Arial"/>
          <w:i/>
          <w:spacing w:val="-2"/>
          <w:sz w:val="20"/>
        </w:rPr>
        <w:t>e</w:t>
      </w:r>
      <w:r w:rsidRPr="002748FB">
        <w:rPr>
          <w:rFonts w:ascii="Arial" w:hAnsi="Arial" w:cs="Arial"/>
          <w:i/>
          <w:sz w:val="20"/>
        </w:rPr>
        <w:t>st</w:t>
      </w:r>
      <w:r w:rsidRPr="002748FB">
        <w:rPr>
          <w:rFonts w:ascii="Arial" w:hAnsi="Arial" w:cs="Arial"/>
          <w:i/>
          <w:spacing w:val="-2"/>
          <w:sz w:val="20"/>
        </w:rPr>
        <w:t>a</w:t>
      </w:r>
      <w:r w:rsidRPr="002748FB">
        <w:rPr>
          <w:rFonts w:ascii="Arial" w:hAnsi="Arial" w:cs="Arial"/>
          <w:i/>
          <w:sz w:val="20"/>
        </w:rPr>
        <w:t>s</w:t>
      </w:r>
      <w:r w:rsidRPr="002748FB">
        <w:rPr>
          <w:rFonts w:ascii="Arial" w:hAnsi="Arial" w:cs="Arial"/>
          <w:i/>
          <w:spacing w:val="3"/>
          <w:sz w:val="20"/>
        </w:rPr>
        <w:t xml:space="preserve"> </w:t>
      </w:r>
      <w:r w:rsidRPr="002748FB">
        <w:rPr>
          <w:rFonts w:ascii="Arial" w:hAnsi="Arial" w:cs="Arial"/>
          <w:i/>
          <w:sz w:val="20"/>
        </w:rPr>
        <w:t>refe</w:t>
      </w:r>
      <w:r w:rsidRPr="002748FB">
        <w:rPr>
          <w:rFonts w:ascii="Arial" w:hAnsi="Arial" w:cs="Arial"/>
          <w:i/>
          <w:spacing w:val="-2"/>
          <w:sz w:val="20"/>
        </w:rPr>
        <w:t>r</w:t>
      </w:r>
      <w:r w:rsidRPr="002748FB">
        <w:rPr>
          <w:rFonts w:ascii="Arial" w:hAnsi="Arial" w:cs="Arial"/>
          <w:i/>
          <w:sz w:val="20"/>
        </w:rPr>
        <w:t>entes</w:t>
      </w:r>
      <w:r w:rsidRPr="002748FB">
        <w:rPr>
          <w:rFonts w:ascii="Arial" w:hAnsi="Arial" w:cs="Arial"/>
          <w:i/>
          <w:spacing w:val="5"/>
          <w:sz w:val="20"/>
        </w:rPr>
        <w:t xml:space="preserve"> </w:t>
      </w:r>
      <w:r w:rsidRPr="002748FB">
        <w:rPr>
          <w:rFonts w:ascii="Arial" w:hAnsi="Arial" w:cs="Arial"/>
          <w:i/>
          <w:sz w:val="20"/>
        </w:rPr>
        <w:t>a</w:t>
      </w:r>
      <w:r w:rsidRPr="002748FB">
        <w:rPr>
          <w:rFonts w:ascii="Arial" w:hAnsi="Arial" w:cs="Arial"/>
          <w:i/>
          <w:spacing w:val="1"/>
          <w:sz w:val="20"/>
        </w:rPr>
        <w:t xml:space="preserve"> m</w:t>
      </w:r>
      <w:r w:rsidRPr="002748FB">
        <w:rPr>
          <w:rFonts w:ascii="Arial" w:hAnsi="Arial" w:cs="Arial"/>
          <w:i/>
          <w:sz w:val="20"/>
        </w:rPr>
        <w:t>e</w:t>
      </w:r>
      <w:r w:rsidRPr="002748FB">
        <w:rPr>
          <w:rFonts w:ascii="Arial" w:hAnsi="Arial" w:cs="Arial"/>
          <w:i/>
          <w:spacing w:val="-2"/>
          <w:sz w:val="20"/>
        </w:rPr>
        <w:t>j</w:t>
      </w:r>
      <w:r w:rsidRPr="002748FB">
        <w:rPr>
          <w:rFonts w:ascii="Arial" w:hAnsi="Arial" w:cs="Arial"/>
          <w:i/>
          <w:spacing w:val="1"/>
          <w:sz w:val="20"/>
        </w:rPr>
        <w:t>o</w:t>
      </w:r>
      <w:r w:rsidRPr="002748FB">
        <w:rPr>
          <w:rFonts w:ascii="Arial" w:hAnsi="Arial" w:cs="Arial"/>
          <w:i/>
          <w:sz w:val="20"/>
        </w:rPr>
        <w:t>rar o</w:t>
      </w:r>
      <w:r w:rsidRPr="002748FB">
        <w:rPr>
          <w:rFonts w:ascii="Arial" w:hAnsi="Arial" w:cs="Arial"/>
          <w:i/>
          <w:spacing w:val="4"/>
          <w:sz w:val="20"/>
        </w:rPr>
        <w:t xml:space="preserve"> </w:t>
      </w:r>
      <w:r w:rsidRPr="002748FB">
        <w:rPr>
          <w:rFonts w:ascii="Arial" w:hAnsi="Arial" w:cs="Arial"/>
          <w:i/>
          <w:spacing w:val="-3"/>
          <w:sz w:val="20"/>
        </w:rPr>
        <w:t>i</w:t>
      </w:r>
      <w:r w:rsidRPr="002748FB">
        <w:rPr>
          <w:rFonts w:ascii="Arial" w:hAnsi="Arial" w:cs="Arial"/>
          <w:i/>
          <w:spacing w:val="-1"/>
          <w:sz w:val="20"/>
        </w:rPr>
        <w:t>mp</w:t>
      </w:r>
      <w:r w:rsidRPr="002748FB">
        <w:rPr>
          <w:rFonts w:ascii="Arial" w:hAnsi="Arial" w:cs="Arial"/>
          <w:i/>
          <w:sz w:val="20"/>
        </w:rPr>
        <w:t>le</w:t>
      </w:r>
      <w:r w:rsidRPr="002748FB">
        <w:rPr>
          <w:rFonts w:ascii="Arial" w:hAnsi="Arial" w:cs="Arial"/>
          <w:i/>
          <w:spacing w:val="1"/>
          <w:sz w:val="20"/>
        </w:rPr>
        <w:t>m</w:t>
      </w:r>
      <w:r w:rsidRPr="002748FB">
        <w:rPr>
          <w:rFonts w:ascii="Arial" w:hAnsi="Arial" w:cs="Arial"/>
          <w:i/>
          <w:sz w:val="20"/>
        </w:rPr>
        <w:t>entar</w:t>
      </w:r>
      <w:r w:rsidRPr="002748FB">
        <w:rPr>
          <w:rFonts w:ascii="Arial" w:hAnsi="Arial" w:cs="Arial"/>
          <w:i/>
          <w:spacing w:val="3"/>
          <w:sz w:val="20"/>
        </w:rPr>
        <w:t xml:space="preserve"> </w:t>
      </w:r>
      <w:r w:rsidRPr="002748FB">
        <w:rPr>
          <w:rFonts w:ascii="Arial" w:hAnsi="Arial" w:cs="Arial"/>
          <w:i/>
          <w:spacing w:val="-1"/>
          <w:sz w:val="20"/>
        </w:rPr>
        <w:t>nu</w:t>
      </w:r>
      <w:r w:rsidRPr="002748FB">
        <w:rPr>
          <w:rFonts w:ascii="Arial" w:hAnsi="Arial" w:cs="Arial"/>
          <w:i/>
          <w:spacing w:val="-2"/>
          <w:sz w:val="20"/>
        </w:rPr>
        <w:t>e</w:t>
      </w:r>
      <w:r w:rsidRPr="002748FB">
        <w:rPr>
          <w:rFonts w:ascii="Arial" w:hAnsi="Arial" w:cs="Arial"/>
          <w:i/>
          <w:spacing w:val="-1"/>
          <w:sz w:val="20"/>
        </w:rPr>
        <w:t>v</w:t>
      </w:r>
      <w:r w:rsidRPr="002748FB">
        <w:rPr>
          <w:rFonts w:ascii="Arial" w:hAnsi="Arial" w:cs="Arial"/>
          <w:i/>
          <w:sz w:val="20"/>
        </w:rPr>
        <w:t xml:space="preserve">o </w:t>
      </w:r>
      <w:r w:rsidRPr="002748FB">
        <w:rPr>
          <w:rFonts w:ascii="Arial" w:hAnsi="Arial" w:cs="Arial"/>
          <w:i/>
          <w:spacing w:val="-1"/>
          <w:sz w:val="20"/>
        </w:rPr>
        <w:t>h</w:t>
      </w:r>
      <w:r w:rsidRPr="002748FB">
        <w:rPr>
          <w:rFonts w:ascii="Arial" w:hAnsi="Arial" w:cs="Arial"/>
          <w:i/>
          <w:sz w:val="20"/>
        </w:rPr>
        <w:t>ar</w:t>
      </w:r>
      <w:r w:rsidRPr="002748FB">
        <w:rPr>
          <w:rFonts w:ascii="Arial" w:hAnsi="Arial" w:cs="Arial"/>
          <w:i/>
          <w:spacing w:val="-1"/>
          <w:sz w:val="20"/>
        </w:rPr>
        <w:t>d</w:t>
      </w:r>
      <w:r w:rsidRPr="002748FB">
        <w:rPr>
          <w:rFonts w:ascii="Arial" w:hAnsi="Arial" w:cs="Arial"/>
          <w:i/>
          <w:sz w:val="20"/>
        </w:rPr>
        <w:t>ware</w:t>
      </w:r>
      <w:r w:rsidRPr="002748FB">
        <w:rPr>
          <w:rFonts w:ascii="Arial" w:hAnsi="Arial" w:cs="Arial"/>
          <w:i/>
          <w:spacing w:val="-1"/>
          <w:sz w:val="20"/>
        </w:rPr>
        <w:t xml:space="preserve"> </w:t>
      </w:r>
      <w:r w:rsidRPr="002748FB">
        <w:rPr>
          <w:rFonts w:ascii="Arial" w:hAnsi="Arial" w:cs="Arial"/>
          <w:i/>
          <w:sz w:val="20"/>
        </w:rPr>
        <w:t>y</w:t>
      </w:r>
      <w:r w:rsidRPr="002748FB">
        <w:rPr>
          <w:rFonts w:ascii="Arial" w:hAnsi="Arial" w:cs="Arial"/>
          <w:i/>
          <w:spacing w:val="1"/>
          <w:sz w:val="20"/>
        </w:rPr>
        <w:t xml:space="preserve"> </w:t>
      </w:r>
      <w:r w:rsidRPr="002748FB">
        <w:rPr>
          <w:rFonts w:ascii="Arial" w:hAnsi="Arial" w:cs="Arial"/>
          <w:i/>
          <w:spacing w:val="-2"/>
          <w:sz w:val="20"/>
        </w:rPr>
        <w:t>s</w:t>
      </w:r>
      <w:r w:rsidRPr="002748FB">
        <w:rPr>
          <w:rFonts w:ascii="Arial" w:hAnsi="Arial" w:cs="Arial"/>
          <w:i/>
          <w:spacing w:val="1"/>
          <w:sz w:val="20"/>
        </w:rPr>
        <w:t>o</w:t>
      </w:r>
      <w:r w:rsidRPr="002748FB">
        <w:rPr>
          <w:rFonts w:ascii="Arial" w:hAnsi="Arial" w:cs="Arial"/>
          <w:i/>
          <w:sz w:val="20"/>
        </w:rPr>
        <w:t>ft</w:t>
      </w:r>
      <w:r w:rsidRPr="002748FB">
        <w:rPr>
          <w:rFonts w:ascii="Arial" w:hAnsi="Arial" w:cs="Arial"/>
          <w:i/>
          <w:spacing w:val="-2"/>
          <w:sz w:val="20"/>
        </w:rPr>
        <w:t>w</w:t>
      </w:r>
      <w:r w:rsidRPr="002748FB">
        <w:rPr>
          <w:rFonts w:ascii="Arial" w:hAnsi="Arial" w:cs="Arial"/>
          <w:i/>
          <w:sz w:val="20"/>
        </w:rPr>
        <w:t>ar</w:t>
      </w:r>
      <w:r w:rsidRPr="002748FB">
        <w:rPr>
          <w:rFonts w:ascii="Arial" w:hAnsi="Arial" w:cs="Arial"/>
          <w:i/>
          <w:spacing w:val="1"/>
          <w:sz w:val="20"/>
        </w:rPr>
        <w:t>e</w:t>
      </w:r>
    </w:p>
    <w:p w14:paraId="03A8C811" w14:textId="6ED0FE98" w:rsidR="002748FB" w:rsidRDefault="002748FB" w:rsidP="00F37891">
      <w:pPr>
        <w:pStyle w:val="Sinespaciado"/>
        <w:jc w:val="both"/>
        <w:rPr>
          <w:rFonts w:ascii="Arial" w:hAnsi="Arial" w:cs="Arial"/>
          <w:i/>
          <w:spacing w:val="1"/>
          <w:sz w:val="20"/>
        </w:rPr>
      </w:pPr>
    </w:p>
    <w:p w14:paraId="62C3FCB6" w14:textId="184645B1" w:rsidR="007F0A47" w:rsidRPr="00680312" w:rsidRDefault="001F73B6" w:rsidP="00D53963">
      <w:pPr>
        <w:pStyle w:val="Sinespaciado"/>
        <w:numPr>
          <w:ilvl w:val="0"/>
          <w:numId w:val="22"/>
        </w:numPr>
        <w:jc w:val="both"/>
        <w:rPr>
          <w:rFonts w:ascii="Arial" w:hAnsi="Arial" w:cs="Arial"/>
          <w:b/>
          <w:bCs/>
          <w:i/>
          <w:spacing w:val="1"/>
          <w:sz w:val="20"/>
        </w:rPr>
      </w:pPr>
      <w:r w:rsidRPr="00680312">
        <w:rPr>
          <w:rFonts w:ascii="Arial" w:hAnsi="Arial" w:cs="Arial"/>
          <w:b/>
          <w:bCs/>
          <w:i/>
          <w:spacing w:val="1"/>
          <w:sz w:val="20"/>
        </w:rPr>
        <w:t>Buen</w:t>
      </w:r>
      <w:r w:rsidR="00C82D9C" w:rsidRPr="00680312">
        <w:rPr>
          <w:rFonts w:ascii="Arial" w:hAnsi="Arial" w:cs="Arial"/>
          <w:b/>
          <w:bCs/>
          <w:i/>
          <w:spacing w:val="1"/>
          <w:sz w:val="20"/>
        </w:rPr>
        <w:t xml:space="preserve"> día</w:t>
      </w:r>
      <w:r w:rsidRPr="00680312">
        <w:rPr>
          <w:rFonts w:ascii="Arial" w:hAnsi="Arial" w:cs="Arial"/>
          <w:b/>
          <w:bCs/>
          <w:i/>
          <w:spacing w:val="1"/>
          <w:sz w:val="20"/>
        </w:rPr>
        <w:t xml:space="preserve">, </w:t>
      </w:r>
    </w:p>
    <w:p w14:paraId="6401D16E" w14:textId="34CC6365" w:rsidR="001F73B6" w:rsidRPr="00680312" w:rsidRDefault="001F73B6" w:rsidP="00F37891">
      <w:pPr>
        <w:pStyle w:val="Sinespaciado"/>
        <w:jc w:val="both"/>
        <w:rPr>
          <w:rFonts w:ascii="Arial" w:hAnsi="Arial" w:cs="Arial"/>
          <w:b/>
          <w:bCs/>
          <w:i/>
          <w:spacing w:val="1"/>
          <w:sz w:val="20"/>
        </w:rPr>
      </w:pPr>
    </w:p>
    <w:p w14:paraId="200DEBE4" w14:textId="63AFFED0" w:rsidR="001F73B6" w:rsidRPr="00680312" w:rsidRDefault="001F73B6" w:rsidP="00D53963">
      <w:pPr>
        <w:pStyle w:val="Sinespaciado"/>
        <w:numPr>
          <w:ilvl w:val="0"/>
          <w:numId w:val="22"/>
        </w:numPr>
        <w:jc w:val="both"/>
        <w:rPr>
          <w:rFonts w:ascii="Arial" w:hAnsi="Arial" w:cs="Arial"/>
          <w:b/>
          <w:bCs/>
          <w:i/>
          <w:spacing w:val="1"/>
          <w:sz w:val="20"/>
        </w:rPr>
      </w:pPr>
      <w:r w:rsidRPr="00680312">
        <w:rPr>
          <w:rFonts w:ascii="Arial" w:hAnsi="Arial" w:cs="Arial"/>
          <w:b/>
          <w:bCs/>
          <w:i/>
          <w:spacing w:val="1"/>
          <w:sz w:val="20"/>
        </w:rPr>
        <w:t xml:space="preserve">Somos </w:t>
      </w:r>
      <w:proofErr w:type="spellStart"/>
      <w:r w:rsidR="00C82D9C" w:rsidRPr="00680312">
        <w:rPr>
          <w:rFonts w:ascii="Arial" w:hAnsi="Arial" w:cs="Arial"/>
          <w:b/>
          <w:bCs/>
          <w:i/>
          <w:spacing w:val="1"/>
          <w:sz w:val="20"/>
        </w:rPr>
        <w:t>slender</w:t>
      </w:r>
      <w:proofErr w:type="spellEnd"/>
      <w:r w:rsidR="00C82D9C" w:rsidRPr="00680312">
        <w:rPr>
          <w:rFonts w:ascii="Arial" w:hAnsi="Arial" w:cs="Arial"/>
          <w:b/>
          <w:bCs/>
          <w:i/>
          <w:spacing w:val="1"/>
          <w:sz w:val="20"/>
        </w:rPr>
        <w:t xml:space="preserve"> </w:t>
      </w:r>
      <w:r w:rsidRPr="00680312">
        <w:rPr>
          <w:rFonts w:ascii="Arial" w:hAnsi="Arial" w:cs="Arial"/>
          <w:b/>
          <w:bCs/>
          <w:i/>
          <w:spacing w:val="1"/>
          <w:sz w:val="20"/>
        </w:rPr>
        <w:t xml:space="preserve">y estamos requiriendo la </w:t>
      </w:r>
      <w:r w:rsidR="00C82D9C" w:rsidRPr="00680312">
        <w:rPr>
          <w:rFonts w:ascii="Arial" w:hAnsi="Arial" w:cs="Arial"/>
          <w:b/>
          <w:bCs/>
          <w:i/>
          <w:spacing w:val="1"/>
          <w:sz w:val="20"/>
        </w:rPr>
        <w:t>modificación y mayor capacidad</w:t>
      </w:r>
      <w:r w:rsidRPr="00680312">
        <w:rPr>
          <w:rFonts w:ascii="Arial" w:hAnsi="Arial" w:cs="Arial"/>
          <w:b/>
          <w:bCs/>
          <w:i/>
          <w:spacing w:val="1"/>
          <w:sz w:val="20"/>
        </w:rPr>
        <w:t xml:space="preserve"> de memoria y disco duro de nuestro servidor y la adquisición de licencia</w:t>
      </w:r>
      <w:r w:rsidR="004702A6" w:rsidRPr="00680312">
        <w:rPr>
          <w:rFonts w:ascii="Arial" w:hAnsi="Arial" w:cs="Arial"/>
          <w:b/>
          <w:bCs/>
          <w:i/>
          <w:spacing w:val="1"/>
          <w:sz w:val="20"/>
        </w:rPr>
        <w:t xml:space="preserve">miento del sistema operativo del mismo. </w:t>
      </w:r>
    </w:p>
    <w:p w14:paraId="3A598E68" w14:textId="18B8FB22" w:rsidR="004702A6" w:rsidRPr="00680312" w:rsidRDefault="004702A6" w:rsidP="00F37891">
      <w:pPr>
        <w:pStyle w:val="Sinespaciado"/>
        <w:jc w:val="both"/>
        <w:rPr>
          <w:rFonts w:ascii="Arial" w:hAnsi="Arial" w:cs="Arial"/>
          <w:b/>
          <w:bCs/>
          <w:i/>
          <w:spacing w:val="1"/>
          <w:sz w:val="20"/>
        </w:rPr>
      </w:pPr>
    </w:p>
    <w:p w14:paraId="0B87088B" w14:textId="254FC625" w:rsidR="004702A6" w:rsidRPr="00680312" w:rsidRDefault="004702A6" w:rsidP="00F37891">
      <w:pPr>
        <w:pStyle w:val="Sinespaciado"/>
        <w:jc w:val="both"/>
        <w:rPr>
          <w:rFonts w:ascii="Arial" w:hAnsi="Arial" w:cs="Arial"/>
          <w:b/>
          <w:bCs/>
          <w:i/>
          <w:spacing w:val="1"/>
          <w:sz w:val="20"/>
        </w:rPr>
      </w:pPr>
      <w:r w:rsidRPr="00680312">
        <w:rPr>
          <w:rFonts w:ascii="Arial" w:hAnsi="Arial" w:cs="Arial"/>
          <w:b/>
          <w:bCs/>
          <w:i/>
          <w:spacing w:val="1"/>
          <w:sz w:val="20"/>
        </w:rPr>
        <w:t xml:space="preserve">Buenas </w:t>
      </w:r>
      <w:proofErr w:type="spellStart"/>
      <w:proofErr w:type="gramStart"/>
      <w:r w:rsidR="00C82D9C" w:rsidRPr="00680312">
        <w:rPr>
          <w:rFonts w:ascii="Arial" w:hAnsi="Arial" w:cs="Arial"/>
          <w:b/>
          <w:bCs/>
          <w:i/>
          <w:spacing w:val="1"/>
          <w:sz w:val="20"/>
        </w:rPr>
        <w:t>dia</w:t>
      </w:r>
      <w:proofErr w:type="spellEnd"/>
      <w:r w:rsidR="00C82D9C" w:rsidRPr="00680312">
        <w:rPr>
          <w:rFonts w:ascii="Arial" w:hAnsi="Arial" w:cs="Arial"/>
          <w:b/>
          <w:bCs/>
          <w:i/>
          <w:spacing w:val="1"/>
          <w:sz w:val="20"/>
        </w:rPr>
        <w:t xml:space="preserve"> </w:t>
      </w:r>
      <w:r w:rsidRPr="00680312">
        <w:rPr>
          <w:rFonts w:ascii="Arial" w:hAnsi="Arial" w:cs="Arial"/>
          <w:b/>
          <w:bCs/>
          <w:i/>
          <w:spacing w:val="1"/>
          <w:sz w:val="20"/>
        </w:rPr>
        <w:t>,</w:t>
      </w:r>
      <w:proofErr w:type="gramEnd"/>
      <w:r w:rsidRPr="00680312">
        <w:rPr>
          <w:rFonts w:ascii="Arial" w:hAnsi="Arial" w:cs="Arial"/>
          <w:b/>
          <w:bCs/>
          <w:i/>
          <w:spacing w:val="1"/>
          <w:sz w:val="20"/>
        </w:rPr>
        <w:t xml:space="preserve"> </w:t>
      </w:r>
    </w:p>
    <w:p w14:paraId="642F821E" w14:textId="0D9FAADE" w:rsidR="004702A6" w:rsidRPr="00680312" w:rsidRDefault="004702A6" w:rsidP="00F37891">
      <w:pPr>
        <w:pStyle w:val="Sinespaciado"/>
        <w:jc w:val="both"/>
        <w:rPr>
          <w:rFonts w:ascii="Arial" w:hAnsi="Arial" w:cs="Arial"/>
          <w:b/>
          <w:bCs/>
          <w:i/>
          <w:spacing w:val="1"/>
          <w:sz w:val="20"/>
        </w:rPr>
      </w:pPr>
    </w:p>
    <w:p w14:paraId="416AC4B0" w14:textId="1C8D4F02" w:rsidR="004702A6" w:rsidRPr="00680312" w:rsidRDefault="00837D99" w:rsidP="00F37891">
      <w:pPr>
        <w:pStyle w:val="Sinespaciado"/>
        <w:jc w:val="both"/>
        <w:rPr>
          <w:rFonts w:ascii="Arial" w:hAnsi="Arial" w:cs="Arial"/>
          <w:b/>
          <w:bCs/>
          <w:i/>
          <w:spacing w:val="1"/>
          <w:sz w:val="20"/>
        </w:rPr>
      </w:pPr>
      <w:r w:rsidRPr="00680312">
        <w:rPr>
          <w:rFonts w:ascii="Arial" w:hAnsi="Arial" w:cs="Arial"/>
          <w:b/>
          <w:bCs/>
          <w:i/>
          <w:spacing w:val="1"/>
          <w:sz w:val="20"/>
        </w:rPr>
        <w:t>Ingeniero</w:t>
      </w:r>
      <w:r w:rsidR="00C82D9C" w:rsidRPr="00680312">
        <w:rPr>
          <w:rFonts w:ascii="Arial" w:hAnsi="Arial" w:cs="Arial"/>
          <w:b/>
          <w:bCs/>
          <w:i/>
          <w:spacing w:val="1"/>
          <w:sz w:val="20"/>
        </w:rPr>
        <w:t xml:space="preserve"> </w:t>
      </w:r>
      <w:proofErr w:type="spellStart"/>
      <w:proofErr w:type="gramStart"/>
      <w:r w:rsidR="00C82D9C" w:rsidRPr="00680312">
        <w:rPr>
          <w:rFonts w:ascii="Arial" w:hAnsi="Arial" w:cs="Arial"/>
          <w:b/>
          <w:bCs/>
          <w:i/>
          <w:spacing w:val="1"/>
          <w:sz w:val="20"/>
        </w:rPr>
        <w:t>naren</w:t>
      </w:r>
      <w:proofErr w:type="spellEnd"/>
      <w:r w:rsidR="00C82D9C" w:rsidRPr="00680312">
        <w:rPr>
          <w:rFonts w:ascii="Arial" w:hAnsi="Arial" w:cs="Arial"/>
          <w:b/>
          <w:bCs/>
          <w:i/>
          <w:spacing w:val="1"/>
          <w:sz w:val="20"/>
        </w:rPr>
        <w:t xml:space="preserve"> </w:t>
      </w:r>
      <w:r w:rsidRPr="00680312">
        <w:rPr>
          <w:rFonts w:ascii="Arial" w:hAnsi="Arial" w:cs="Arial"/>
          <w:b/>
          <w:bCs/>
          <w:i/>
          <w:spacing w:val="1"/>
          <w:sz w:val="20"/>
        </w:rPr>
        <w:t xml:space="preserve"> he</w:t>
      </w:r>
      <w:proofErr w:type="gramEnd"/>
      <w:r w:rsidRPr="00680312">
        <w:rPr>
          <w:rFonts w:ascii="Arial" w:hAnsi="Arial" w:cs="Arial"/>
          <w:b/>
          <w:bCs/>
          <w:i/>
          <w:spacing w:val="1"/>
          <w:sz w:val="20"/>
        </w:rPr>
        <w:t xml:space="preserve"> notado que esos equipos están </w:t>
      </w:r>
      <w:r w:rsidR="00C82D9C" w:rsidRPr="00680312">
        <w:rPr>
          <w:rFonts w:ascii="Arial" w:hAnsi="Arial" w:cs="Arial"/>
          <w:b/>
          <w:bCs/>
          <w:i/>
          <w:spacing w:val="1"/>
          <w:sz w:val="20"/>
        </w:rPr>
        <w:t xml:space="preserve">un </w:t>
      </w:r>
      <w:proofErr w:type="spellStart"/>
      <w:r w:rsidR="00C82D9C" w:rsidRPr="00680312">
        <w:rPr>
          <w:rFonts w:ascii="Arial" w:hAnsi="Arial" w:cs="Arial"/>
          <w:b/>
          <w:bCs/>
          <w:i/>
          <w:spacing w:val="1"/>
          <w:sz w:val="20"/>
        </w:rPr>
        <w:t>un</w:t>
      </w:r>
      <w:proofErr w:type="spellEnd"/>
      <w:r w:rsidR="00C82D9C" w:rsidRPr="00680312">
        <w:rPr>
          <w:rFonts w:ascii="Arial" w:hAnsi="Arial" w:cs="Arial"/>
          <w:b/>
          <w:bCs/>
          <w:i/>
          <w:spacing w:val="1"/>
          <w:sz w:val="20"/>
        </w:rPr>
        <w:t xml:space="preserve"> poco obsoletos para nuestra generación </w:t>
      </w:r>
      <w:r w:rsidRPr="00680312">
        <w:rPr>
          <w:rFonts w:ascii="Arial" w:hAnsi="Arial" w:cs="Arial"/>
          <w:b/>
          <w:bCs/>
          <w:i/>
          <w:spacing w:val="1"/>
          <w:sz w:val="20"/>
        </w:rPr>
        <w:t>, donde esta almacenando su información.</w:t>
      </w:r>
    </w:p>
    <w:p w14:paraId="6AA9DBD3" w14:textId="11631462" w:rsidR="00837D99" w:rsidRPr="00680312" w:rsidRDefault="00837D99" w:rsidP="00F37891">
      <w:pPr>
        <w:pStyle w:val="Sinespaciado"/>
        <w:jc w:val="both"/>
        <w:rPr>
          <w:rFonts w:ascii="Arial" w:hAnsi="Arial" w:cs="Arial"/>
          <w:b/>
          <w:bCs/>
          <w:i/>
          <w:spacing w:val="1"/>
          <w:sz w:val="20"/>
        </w:rPr>
      </w:pPr>
    </w:p>
    <w:p w14:paraId="2111A834" w14:textId="31CF1B8D" w:rsidR="00837D99" w:rsidRPr="00680312" w:rsidRDefault="00C82D9C" w:rsidP="00D53963">
      <w:pPr>
        <w:pStyle w:val="Sinespaciado"/>
        <w:numPr>
          <w:ilvl w:val="0"/>
          <w:numId w:val="21"/>
        </w:numPr>
        <w:jc w:val="both"/>
        <w:rPr>
          <w:rFonts w:ascii="Arial" w:hAnsi="Arial" w:cs="Arial"/>
          <w:b/>
          <w:bCs/>
          <w:i/>
          <w:spacing w:val="1"/>
          <w:sz w:val="20"/>
        </w:rPr>
      </w:pPr>
      <w:r w:rsidRPr="00680312">
        <w:rPr>
          <w:rFonts w:ascii="Arial" w:hAnsi="Arial" w:cs="Arial"/>
          <w:b/>
          <w:bCs/>
          <w:i/>
          <w:spacing w:val="1"/>
          <w:sz w:val="20"/>
        </w:rPr>
        <w:t xml:space="preserve">Si señor lo </w:t>
      </w:r>
      <w:proofErr w:type="spellStart"/>
      <w:r w:rsidRPr="00680312">
        <w:rPr>
          <w:rFonts w:ascii="Arial" w:hAnsi="Arial" w:cs="Arial"/>
          <w:b/>
          <w:bCs/>
          <w:i/>
          <w:spacing w:val="1"/>
          <w:sz w:val="20"/>
        </w:rPr>
        <w:t>e</w:t>
      </w:r>
      <w:proofErr w:type="spellEnd"/>
      <w:r w:rsidRPr="00680312">
        <w:rPr>
          <w:rFonts w:ascii="Arial" w:hAnsi="Arial" w:cs="Arial"/>
          <w:b/>
          <w:bCs/>
          <w:i/>
          <w:spacing w:val="1"/>
          <w:sz w:val="20"/>
        </w:rPr>
        <w:t xml:space="preserve"> notado y por el momento esta información la estamos administrando </w:t>
      </w:r>
      <w:r w:rsidR="00D53963" w:rsidRPr="00680312">
        <w:rPr>
          <w:rFonts w:ascii="Arial" w:hAnsi="Arial" w:cs="Arial"/>
          <w:b/>
          <w:bCs/>
          <w:i/>
          <w:spacing w:val="1"/>
          <w:sz w:val="20"/>
        </w:rPr>
        <w:t>en un único servidor para aplicación y base de datos</w:t>
      </w:r>
    </w:p>
    <w:p w14:paraId="48A058F7" w14:textId="4A81CEAD" w:rsidR="00D53963" w:rsidRPr="00680312" w:rsidRDefault="00D53963" w:rsidP="00D53963">
      <w:pPr>
        <w:pStyle w:val="Sinespaciado"/>
        <w:jc w:val="both"/>
        <w:rPr>
          <w:rFonts w:ascii="Arial" w:hAnsi="Arial" w:cs="Arial"/>
          <w:b/>
          <w:bCs/>
          <w:i/>
          <w:spacing w:val="1"/>
          <w:sz w:val="20"/>
        </w:rPr>
      </w:pPr>
    </w:p>
    <w:p w14:paraId="0C4E702E" w14:textId="076B1B84" w:rsidR="00A90AC2" w:rsidRPr="00680312" w:rsidRDefault="00C82D9C" w:rsidP="00D53963">
      <w:pPr>
        <w:pStyle w:val="Sinespaciado"/>
        <w:jc w:val="both"/>
        <w:rPr>
          <w:rFonts w:ascii="Arial" w:hAnsi="Arial" w:cs="Arial"/>
          <w:b/>
          <w:bCs/>
          <w:i/>
          <w:spacing w:val="1"/>
          <w:sz w:val="20"/>
        </w:rPr>
      </w:pPr>
      <w:r w:rsidRPr="00680312">
        <w:rPr>
          <w:rFonts w:ascii="Arial" w:hAnsi="Arial" w:cs="Arial"/>
          <w:b/>
          <w:bCs/>
          <w:i/>
          <w:spacing w:val="1"/>
          <w:sz w:val="20"/>
        </w:rPr>
        <w:t>Como experto en el tema le recomendaría que</w:t>
      </w:r>
      <w:r w:rsidR="00A90AC2" w:rsidRPr="00680312">
        <w:rPr>
          <w:rFonts w:ascii="Arial" w:hAnsi="Arial" w:cs="Arial"/>
          <w:b/>
          <w:bCs/>
          <w:i/>
          <w:spacing w:val="1"/>
          <w:sz w:val="20"/>
        </w:rPr>
        <w:t xml:space="preserve"> dejara la base de datos independiente donde maneja la aplicación, y</w:t>
      </w:r>
      <w:r w:rsidRPr="00680312">
        <w:rPr>
          <w:rFonts w:ascii="Arial" w:hAnsi="Arial" w:cs="Arial"/>
          <w:b/>
          <w:bCs/>
          <w:i/>
          <w:spacing w:val="1"/>
          <w:sz w:val="20"/>
        </w:rPr>
        <w:t xml:space="preserve"> </w:t>
      </w:r>
      <w:proofErr w:type="gramStart"/>
      <w:r w:rsidRPr="00680312">
        <w:rPr>
          <w:rFonts w:ascii="Arial" w:hAnsi="Arial" w:cs="Arial"/>
          <w:b/>
          <w:bCs/>
          <w:i/>
          <w:spacing w:val="1"/>
          <w:sz w:val="20"/>
        </w:rPr>
        <w:t xml:space="preserve">la </w:t>
      </w:r>
      <w:r w:rsidR="00A90AC2" w:rsidRPr="00680312">
        <w:rPr>
          <w:rFonts w:ascii="Arial" w:hAnsi="Arial" w:cs="Arial"/>
          <w:b/>
          <w:bCs/>
          <w:i/>
          <w:spacing w:val="1"/>
          <w:sz w:val="20"/>
        </w:rPr>
        <w:t xml:space="preserve"> compra</w:t>
      </w:r>
      <w:proofErr w:type="gramEnd"/>
      <w:r w:rsidR="00A90AC2" w:rsidRPr="00680312">
        <w:rPr>
          <w:rFonts w:ascii="Arial" w:hAnsi="Arial" w:cs="Arial"/>
          <w:b/>
          <w:bCs/>
          <w:i/>
          <w:spacing w:val="1"/>
          <w:sz w:val="20"/>
        </w:rPr>
        <w:t xml:space="preserve"> de un nuevo servidor para hacer la implementación de la base de datos.</w:t>
      </w:r>
    </w:p>
    <w:p w14:paraId="1D2BE04B" w14:textId="0EE1F636" w:rsidR="00A90AC2" w:rsidRPr="00680312" w:rsidRDefault="00A90AC2" w:rsidP="00D53963">
      <w:pPr>
        <w:pStyle w:val="Sinespaciado"/>
        <w:jc w:val="both"/>
        <w:rPr>
          <w:rFonts w:ascii="Arial" w:hAnsi="Arial" w:cs="Arial"/>
          <w:b/>
          <w:bCs/>
          <w:i/>
          <w:spacing w:val="1"/>
          <w:sz w:val="20"/>
        </w:rPr>
      </w:pPr>
    </w:p>
    <w:p w14:paraId="0DAF3BC1" w14:textId="34B5771A" w:rsidR="002E69B5" w:rsidRPr="00680312" w:rsidRDefault="002E69B5" w:rsidP="002E69B5">
      <w:pPr>
        <w:pStyle w:val="Sinespaciado"/>
        <w:numPr>
          <w:ilvl w:val="0"/>
          <w:numId w:val="21"/>
        </w:numPr>
        <w:jc w:val="both"/>
        <w:rPr>
          <w:rFonts w:ascii="Arial" w:hAnsi="Arial" w:cs="Arial"/>
          <w:b/>
          <w:bCs/>
          <w:i/>
          <w:spacing w:val="1"/>
          <w:sz w:val="20"/>
        </w:rPr>
      </w:pPr>
      <w:r w:rsidRPr="00680312">
        <w:rPr>
          <w:rFonts w:ascii="Arial" w:hAnsi="Arial" w:cs="Arial"/>
          <w:b/>
          <w:bCs/>
          <w:i/>
          <w:spacing w:val="1"/>
          <w:sz w:val="20"/>
        </w:rPr>
        <w:t xml:space="preserve">Que me ofrece para este nuevo servidor, </w:t>
      </w:r>
      <w:r w:rsidR="000C23A5" w:rsidRPr="00680312">
        <w:rPr>
          <w:rFonts w:ascii="Arial" w:hAnsi="Arial" w:cs="Arial"/>
          <w:b/>
          <w:bCs/>
          <w:i/>
          <w:spacing w:val="1"/>
          <w:sz w:val="20"/>
        </w:rPr>
        <w:t xml:space="preserve">por favor deme una cotización para verificar precios </w:t>
      </w:r>
    </w:p>
    <w:p w14:paraId="1BE1506B" w14:textId="2DD6DE68" w:rsidR="002E69B5" w:rsidRPr="00680312" w:rsidRDefault="002E69B5" w:rsidP="002E69B5">
      <w:pPr>
        <w:pStyle w:val="Sinespaciado"/>
        <w:jc w:val="both"/>
        <w:rPr>
          <w:rFonts w:ascii="Arial" w:hAnsi="Arial" w:cs="Arial"/>
          <w:b/>
          <w:bCs/>
          <w:i/>
          <w:spacing w:val="1"/>
          <w:sz w:val="20"/>
        </w:rPr>
      </w:pPr>
    </w:p>
    <w:p w14:paraId="271F04D7" w14:textId="2168AEA5" w:rsidR="002E69B5" w:rsidRPr="00680312" w:rsidRDefault="002E69B5" w:rsidP="002E69B5">
      <w:pPr>
        <w:pStyle w:val="Sinespaciado"/>
        <w:jc w:val="both"/>
        <w:rPr>
          <w:rFonts w:ascii="Arial" w:hAnsi="Arial" w:cs="Arial"/>
          <w:b/>
          <w:bCs/>
          <w:i/>
          <w:spacing w:val="1"/>
          <w:sz w:val="20"/>
        </w:rPr>
      </w:pPr>
      <w:r w:rsidRPr="00680312">
        <w:rPr>
          <w:rFonts w:ascii="Arial" w:hAnsi="Arial" w:cs="Arial"/>
          <w:b/>
          <w:bCs/>
          <w:i/>
          <w:spacing w:val="1"/>
          <w:sz w:val="20"/>
        </w:rPr>
        <w:t xml:space="preserve">Ingeniero </w:t>
      </w:r>
      <w:proofErr w:type="spellStart"/>
      <w:r w:rsidR="000C23A5" w:rsidRPr="00680312">
        <w:rPr>
          <w:rFonts w:ascii="Arial" w:hAnsi="Arial" w:cs="Arial"/>
          <w:b/>
          <w:bCs/>
          <w:i/>
          <w:spacing w:val="1"/>
          <w:sz w:val="20"/>
        </w:rPr>
        <w:t>naren</w:t>
      </w:r>
      <w:proofErr w:type="spellEnd"/>
      <w:r w:rsidR="000C23A5" w:rsidRPr="00680312">
        <w:rPr>
          <w:rFonts w:ascii="Arial" w:hAnsi="Arial" w:cs="Arial"/>
          <w:b/>
          <w:bCs/>
          <w:i/>
          <w:spacing w:val="1"/>
          <w:sz w:val="20"/>
        </w:rPr>
        <w:t xml:space="preserve"> </w:t>
      </w:r>
      <w:r w:rsidRPr="00680312">
        <w:rPr>
          <w:rFonts w:ascii="Arial" w:hAnsi="Arial" w:cs="Arial"/>
          <w:b/>
          <w:bCs/>
          <w:i/>
          <w:spacing w:val="1"/>
          <w:sz w:val="20"/>
        </w:rPr>
        <w:t xml:space="preserve">dependiendo de la información que maneja le recomiendo un disco duro de estado </w:t>
      </w:r>
      <w:proofErr w:type="spellStart"/>
      <w:r w:rsidRPr="00680312">
        <w:rPr>
          <w:rFonts w:ascii="Arial" w:hAnsi="Arial" w:cs="Arial"/>
          <w:b/>
          <w:bCs/>
          <w:i/>
          <w:spacing w:val="1"/>
          <w:sz w:val="20"/>
        </w:rPr>
        <w:t>solido</w:t>
      </w:r>
      <w:proofErr w:type="spellEnd"/>
      <w:r w:rsidRPr="00680312">
        <w:rPr>
          <w:rFonts w:ascii="Arial" w:hAnsi="Arial" w:cs="Arial"/>
          <w:b/>
          <w:bCs/>
          <w:i/>
          <w:spacing w:val="1"/>
          <w:sz w:val="20"/>
        </w:rPr>
        <w:t xml:space="preserve"> </w:t>
      </w:r>
      <w:r w:rsidR="00333111" w:rsidRPr="00680312">
        <w:rPr>
          <w:rFonts w:ascii="Arial" w:hAnsi="Arial" w:cs="Arial"/>
          <w:b/>
          <w:bCs/>
          <w:i/>
          <w:spacing w:val="1"/>
          <w:sz w:val="20"/>
        </w:rPr>
        <w:t xml:space="preserve">de 1tb un procesador </w:t>
      </w:r>
      <w:proofErr w:type="spellStart"/>
      <w:r w:rsidR="00333111" w:rsidRPr="00680312">
        <w:rPr>
          <w:rFonts w:ascii="Arial" w:hAnsi="Arial" w:cs="Arial"/>
          <w:b/>
          <w:bCs/>
          <w:i/>
          <w:spacing w:val="1"/>
          <w:sz w:val="20"/>
        </w:rPr>
        <w:t>amd</w:t>
      </w:r>
      <w:proofErr w:type="spellEnd"/>
      <w:r w:rsidR="00333111" w:rsidRPr="00680312">
        <w:rPr>
          <w:rFonts w:ascii="Arial" w:hAnsi="Arial" w:cs="Arial"/>
          <w:b/>
          <w:bCs/>
          <w:i/>
          <w:spacing w:val="1"/>
          <w:sz w:val="20"/>
        </w:rPr>
        <w:t xml:space="preserve"> y como solo manejaremos la base de datos en el servidor</w:t>
      </w:r>
      <w:r w:rsidR="00F3054C" w:rsidRPr="00680312">
        <w:rPr>
          <w:rFonts w:ascii="Arial" w:hAnsi="Arial" w:cs="Arial"/>
          <w:b/>
          <w:bCs/>
          <w:i/>
          <w:spacing w:val="1"/>
          <w:sz w:val="20"/>
        </w:rPr>
        <w:t xml:space="preserve">, la </w:t>
      </w:r>
      <w:proofErr w:type="spellStart"/>
      <w:r w:rsidR="00F3054C" w:rsidRPr="00680312">
        <w:rPr>
          <w:rFonts w:ascii="Arial" w:hAnsi="Arial" w:cs="Arial"/>
          <w:b/>
          <w:bCs/>
          <w:i/>
          <w:spacing w:val="1"/>
          <w:sz w:val="20"/>
        </w:rPr>
        <w:t>board</w:t>
      </w:r>
      <w:proofErr w:type="spellEnd"/>
      <w:r w:rsidR="00F3054C" w:rsidRPr="00680312">
        <w:rPr>
          <w:rFonts w:ascii="Arial" w:hAnsi="Arial" w:cs="Arial"/>
          <w:b/>
          <w:bCs/>
          <w:i/>
          <w:spacing w:val="1"/>
          <w:sz w:val="20"/>
        </w:rPr>
        <w:t xml:space="preserve"> tendría 4 slots para memoria se lo daría con </w:t>
      </w:r>
      <w:r w:rsidR="000C23A5" w:rsidRPr="00680312">
        <w:rPr>
          <w:rFonts w:ascii="Arial" w:hAnsi="Arial" w:cs="Arial"/>
          <w:b/>
          <w:bCs/>
          <w:i/>
          <w:spacing w:val="1"/>
          <w:sz w:val="20"/>
        </w:rPr>
        <w:t>16</w:t>
      </w:r>
      <w:r w:rsidR="00F3054C" w:rsidRPr="00680312">
        <w:rPr>
          <w:rFonts w:ascii="Arial" w:hAnsi="Arial" w:cs="Arial"/>
          <w:b/>
          <w:bCs/>
          <w:i/>
          <w:spacing w:val="1"/>
          <w:sz w:val="20"/>
        </w:rPr>
        <w:t xml:space="preserve">gb de </w:t>
      </w:r>
      <w:proofErr w:type="spellStart"/>
      <w:r w:rsidR="00F3054C" w:rsidRPr="00680312">
        <w:rPr>
          <w:rFonts w:ascii="Arial" w:hAnsi="Arial" w:cs="Arial"/>
          <w:b/>
          <w:bCs/>
          <w:i/>
          <w:spacing w:val="1"/>
          <w:sz w:val="20"/>
        </w:rPr>
        <w:t>ram</w:t>
      </w:r>
      <w:proofErr w:type="spellEnd"/>
      <w:r w:rsidR="00F3054C" w:rsidRPr="00680312">
        <w:rPr>
          <w:rFonts w:ascii="Arial" w:hAnsi="Arial" w:cs="Arial"/>
          <w:b/>
          <w:bCs/>
          <w:i/>
          <w:spacing w:val="1"/>
          <w:sz w:val="20"/>
        </w:rPr>
        <w:t xml:space="preserve"> y se podría ampliar hasta 32Gb</w:t>
      </w:r>
      <w:r w:rsidR="00474690" w:rsidRPr="00680312">
        <w:rPr>
          <w:rFonts w:ascii="Arial" w:hAnsi="Arial" w:cs="Arial"/>
          <w:b/>
          <w:bCs/>
          <w:i/>
          <w:spacing w:val="1"/>
          <w:sz w:val="20"/>
        </w:rPr>
        <w:t xml:space="preserve">. </w:t>
      </w:r>
    </w:p>
    <w:p w14:paraId="3D72EE0B" w14:textId="3A054D38" w:rsidR="00474690" w:rsidRPr="00680312" w:rsidRDefault="00474690" w:rsidP="002E69B5">
      <w:pPr>
        <w:pStyle w:val="Sinespaciado"/>
        <w:jc w:val="both"/>
        <w:rPr>
          <w:rFonts w:ascii="Arial" w:hAnsi="Arial" w:cs="Arial"/>
          <w:b/>
          <w:bCs/>
          <w:i/>
          <w:spacing w:val="1"/>
          <w:sz w:val="20"/>
        </w:rPr>
      </w:pPr>
    </w:p>
    <w:p w14:paraId="787035E8" w14:textId="7283E51A" w:rsidR="00474690" w:rsidRPr="00680312" w:rsidRDefault="00474690" w:rsidP="00474690">
      <w:pPr>
        <w:pStyle w:val="Sinespaciado"/>
        <w:numPr>
          <w:ilvl w:val="0"/>
          <w:numId w:val="21"/>
        </w:numPr>
        <w:jc w:val="both"/>
        <w:rPr>
          <w:rFonts w:ascii="Arial" w:hAnsi="Arial" w:cs="Arial"/>
          <w:b/>
          <w:bCs/>
          <w:i/>
          <w:spacing w:val="1"/>
          <w:sz w:val="20"/>
        </w:rPr>
      </w:pPr>
      <w:r w:rsidRPr="00680312">
        <w:rPr>
          <w:rFonts w:ascii="Arial" w:hAnsi="Arial" w:cs="Arial"/>
          <w:b/>
          <w:bCs/>
          <w:i/>
          <w:spacing w:val="1"/>
          <w:sz w:val="20"/>
        </w:rPr>
        <w:t xml:space="preserve">Me parece </w:t>
      </w:r>
      <w:r w:rsidR="000C23A5" w:rsidRPr="00680312">
        <w:rPr>
          <w:rFonts w:ascii="Arial" w:hAnsi="Arial" w:cs="Arial"/>
          <w:b/>
          <w:bCs/>
          <w:i/>
          <w:spacing w:val="1"/>
          <w:sz w:val="20"/>
        </w:rPr>
        <w:t xml:space="preserve">que hay cosas que se pueden </w:t>
      </w:r>
      <w:proofErr w:type="gramStart"/>
      <w:r w:rsidR="000C23A5" w:rsidRPr="00680312">
        <w:rPr>
          <w:rFonts w:ascii="Arial" w:hAnsi="Arial" w:cs="Arial"/>
          <w:b/>
          <w:bCs/>
          <w:i/>
          <w:spacing w:val="1"/>
          <w:sz w:val="20"/>
        </w:rPr>
        <w:t xml:space="preserve">discutir </w:t>
      </w:r>
      <w:r w:rsidRPr="00680312">
        <w:rPr>
          <w:rFonts w:ascii="Arial" w:hAnsi="Arial" w:cs="Arial"/>
          <w:b/>
          <w:bCs/>
          <w:i/>
          <w:spacing w:val="1"/>
          <w:sz w:val="20"/>
        </w:rPr>
        <w:t>,</w:t>
      </w:r>
      <w:proofErr w:type="gramEnd"/>
      <w:r w:rsidRPr="00680312">
        <w:rPr>
          <w:rFonts w:ascii="Arial" w:hAnsi="Arial" w:cs="Arial"/>
          <w:b/>
          <w:bCs/>
          <w:i/>
          <w:spacing w:val="1"/>
          <w:sz w:val="20"/>
        </w:rPr>
        <w:t xml:space="preserve"> </w:t>
      </w:r>
      <w:r w:rsidR="000C23A5" w:rsidRPr="00680312">
        <w:rPr>
          <w:rFonts w:ascii="Arial" w:hAnsi="Arial" w:cs="Arial"/>
          <w:b/>
          <w:bCs/>
          <w:i/>
          <w:spacing w:val="1"/>
          <w:sz w:val="20"/>
        </w:rPr>
        <w:t xml:space="preserve">me gustaría conocer precios </w:t>
      </w:r>
    </w:p>
    <w:p w14:paraId="48F90EA1" w14:textId="77777777" w:rsidR="000C23A5" w:rsidRPr="00680312" w:rsidRDefault="000C23A5" w:rsidP="000C23A5">
      <w:pPr>
        <w:pStyle w:val="Sinespaciado"/>
        <w:ind w:left="720"/>
        <w:jc w:val="both"/>
        <w:rPr>
          <w:rFonts w:ascii="Arial" w:hAnsi="Arial" w:cs="Arial"/>
          <w:b/>
          <w:bCs/>
          <w:i/>
          <w:spacing w:val="1"/>
          <w:sz w:val="20"/>
        </w:rPr>
      </w:pPr>
    </w:p>
    <w:p w14:paraId="62DF99DF" w14:textId="138BA0E9" w:rsidR="00474690" w:rsidRPr="00680312" w:rsidRDefault="00474690" w:rsidP="00474690">
      <w:pPr>
        <w:pStyle w:val="Sinespaciado"/>
        <w:jc w:val="both"/>
        <w:rPr>
          <w:rFonts w:ascii="Arial" w:hAnsi="Arial" w:cs="Arial"/>
          <w:b/>
          <w:bCs/>
          <w:i/>
          <w:spacing w:val="1"/>
          <w:sz w:val="20"/>
        </w:rPr>
      </w:pPr>
      <w:r w:rsidRPr="00680312">
        <w:rPr>
          <w:rFonts w:ascii="Arial" w:hAnsi="Arial" w:cs="Arial"/>
          <w:b/>
          <w:bCs/>
          <w:i/>
          <w:spacing w:val="1"/>
          <w:sz w:val="20"/>
        </w:rPr>
        <w:t xml:space="preserve">Le tengo dos ofertas podemos armar la </w:t>
      </w:r>
      <w:proofErr w:type="gramStart"/>
      <w:r w:rsidRPr="00680312">
        <w:rPr>
          <w:rFonts w:ascii="Arial" w:hAnsi="Arial" w:cs="Arial"/>
          <w:b/>
          <w:bCs/>
          <w:i/>
          <w:spacing w:val="1"/>
          <w:sz w:val="20"/>
        </w:rPr>
        <w:t xml:space="preserve">maquina </w:t>
      </w:r>
      <w:r w:rsidR="0092573A" w:rsidRPr="00680312">
        <w:rPr>
          <w:rFonts w:ascii="Arial" w:hAnsi="Arial" w:cs="Arial"/>
          <w:b/>
          <w:bCs/>
          <w:i/>
          <w:spacing w:val="1"/>
          <w:sz w:val="20"/>
        </w:rPr>
        <w:t xml:space="preserve"> por</w:t>
      </w:r>
      <w:proofErr w:type="gramEnd"/>
      <w:r w:rsidR="0092573A" w:rsidRPr="00680312">
        <w:rPr>
          <w:rFonts w:ascii="Arial" w:hAnsi="Arial" w:cs="Arial"/>
          <w:b/>
          <w:bCs/>
          <w:i/>
          <w:spacing w:val="1"/>
          <w:sz w:val="20"/>
        </w:rPr>
        <w:t xml:space="preserve"> un valor 1’</w:t>
      </w:r>
      <w:r w:rsidR="000C23A5" w:rsidRPr="00680312">
        <w:rPr>
          <w:rFonts w:ascii="Arial" w:hAnsi="Arial" w:cs="Arial"/>
          <w:b/>
          <w:bCs/>
          <w:i/>
          <w:spacing w:val="1"/>
          <w:sz w:val="20"/>
        </w:rPr>
        <w:t>9</w:t>
      </w:r>
      <w:r w:rsidR="0092573A" w:rsidRPr="00680312">
        <w:rPr>
          <w:rFonts w:ascii="Arial" w:hAnsi="Arial" w:cs="Arial"/>
          <w:b/>
          <w:bCs/>
          <w:i/>
          <w:spacing w:val="1"/>
          <w:sz w:val="20"/>
        </w:rPr>
        <w:t>00.000 pero esta no tendría garantía ya que es un clon</w:t>
      </w:r>
      <w:r w:rsidR="00C675EB" w:rsidRPr="00680312">
        <w:rPr>
          <w:rFonts w:ascii="Arial" w:hAnsi="Arial" w:cs="Arial"/>
          <w:b/>
          <w:bCs/>
          <w:i/>
          <w:spacing w:val="1"/>
          <w:sz w:val="20"/>
        </w:rPr>
        <w:t xml:space="preserve"> o </w:t>
      </w:r>
      <w:proofErr w:type="spellStart"/>
      <w:r w:rsidR="00C675EB" w:rsidRPr="00680312">
        <w:rPr>
          <w:rFonts w:ascii="Arial" w:hAnsi="Arial" w:cs="Arial"/>
          <w:b/>
          <w:bCs/>
          <w:i/>
          <w:spacing w:val="1"/>
          <w:sz w:val="20"/>
        </w:rPr>
        <w:t>esta</w:t>
      </w:r>
      <w:proofErr w:type="spellEnd"/>
      <w:r w:rsidR="00C675EB" w:rsidRPr="00680312">
        <w:rPr>
          <w:rFonts w:ascii="Arial" w:hAnsi="Arial" w:cs="Arial"/>
          <w:b/>
          <w:bCs/>
          <w:i/>
          <w:spacing w:val="1"/>
          <w:sz w:val="20"/>
        </w:rPr>
        <w:t xml:space="preserve"> la segunda opción de un equipo HP por un valor de 3’500.000 con un año de garantía directo por el fabricante</w:t>
      </w:r>
      <w:r w:rsidR="004538C0" w:rsidRPr="00680312">
        <w:rPr>
          <w:rFonts w:ascii="Arial" w:hAnsi="Arial" w:cs="Arial"/>
          <w:b/>
          <w:bCs/>
          <w:i/>
          <w:spacing w:val="1"/>
          <w:sz w:val="20"/>
        </w:rPr>
        <w:t>.</w:t>
      </w:r>
    </w:p>
    <w:p w14:paraId="04FCF1E6" w14:textId="77777777" w:rsidR="002748FB" w:rsidRPr="002748FB" w:rsidRDefault="002748FB" w:rsidP="00F37891">
      <w:pPr>
        <w:pStyle w:val="Sinespaciado"/>
        <w:jc w:val="both"/>
        <w:rPr>
          <w:rFonts w:ascii="Arial" w:hAnsi="Arial" w:cs="Arial"/>
          <w:i/>
          <w:sz w:val="18"/>
          <w:szCs w:val="20"/>
        </w:rPr>
      </w:pPr>
    </w:p>
    <w:p w14:paraId="76D8C19E" w14:textId="3355253C" w:rsidR="002748FB" w:rsidRDefault="002748FB" w:rsidP="00F37891">
      <w:pPr>
        <w:pStyle w:val="Sinespaciado"/>
        <w:jc w:val="both"/>
        <w:rPr>
          <w:rFonts w:ascii="Arial" w:hAnsi="Arial" w:cs="Arial"/>
          <w:i/>
          <w:sz w:val="18"/>
          <w:szCs w:val="20"/>
        </w:rPr>
      </w:pPr>
    </w:p>
    <w:p w14:paraId="6E3A88FC" w14:textId="56A62B73" w:rsidR="00F37891" w:rsidRDefault="00F37891" w:rsidP="00F37891">
      <w:pPr>
        <w:pStyle w:val="Sinespaciado"/>
        <w:jc w:val="both"/>
        <w:rPr>
          <w:rFonts w:ascii="Arial" w:hAnsi="Arial" w:cs="Arial"/>
          <w:i/>
          <w:sz w:val="18"/>
          <w:szCs w:val="20"/>
        </w:rPr>
      </w:pPr>
    </w:p>
    <w:p w14:paraId="3FDDB704" w14:textId="77777777" w:rsidR="00F37891" w:rsidRPr="002748FB" w:rsidRDefault="00F37891" w:rsidP="00F37891">
      <w:pPr>
        <w:pStyle w:val="Sinespaciado"/>
        <w:jc w:val="both"/>
        <w:rPr>
          <w:rFonts w:ascii="Arial" w:hAnsi="Arial" w:cs="Arial"/>
          <w:i/>
          <w:sz w:val="18"/>
          <w:szCs w:val="20"/>
        </w:rPr>
      </w:pPr>
    </w:p>
    <w:p w14:paraId="7488CC06" w14:textId="183B3B0D" w:rsidR="002748FB" w:rsidRPr="002748FB" w:rsidRDefault="00F37891" w:rsidP="00F37891">
      <w:pPr>
        <w:pStyle w:val="Sinespaciado"/>
        <w:jc w:val="both"/>
        <w:rPr>
          <w:rFonts w:ascii="Arial" w:hAnsi="Arial" w:cs="Arial"/>
          <w:i/>
          <w:sz w:val="20"/>
        </w:rPr>
      </w:pPr>
      <w:r>
        <w:rPr>
          <w:rFonts w:ascii="Arial" w:hAnsi="Arial" w:cs="Arial"/>
          <w:i/>
          <w:sz w:val="20"/>
        </w:rPr>
        <w:t xml:space="preserve">3. </w:t>
      </w:r>
      <w:r w:rsidR="002748FB" w:rsidRPr="002748FB">
        <w:rPr>
          <w:rFonts w:ascii="Arial" w:hAnsi="Arial" w:cs="Arial"/>
          <w:i/>
          <w:sz w:val="20"/>
        </w:rPr>
        <w:t>En</w:t>
      </w:r>
      <w:r w:rsidR="002748FB" w:rsidRPr="002748FB">
        <w:rPr>
          <w:rFonts w:ascii="Arial" w:hAnsi="Arial" w:cs="Arial"/>
          <w:i/>
          <w:spacing w:val="14"/>
          <w:sz w:val="20"/>
        </w:rPr>
        <w:t xml:space="preserve"> </w:t>
      </w:r>
      <w:r w:rsidR="002748FB" w:rsidRPr="002748FB">
        <w:rPr>
          <w:rFonts w:ascii="Arial" w:hAnsi="Arial" w:cs="Arial"/>
          <w:i/>
          <w:sz w:val="20"/>
        </w:rPr>
        <w:t>es</w:t>
      </w:r>
      <w:r w:rsidR="002748FB" w:rsidRPr="002748FB">
        <w:rPr>
          <w:rFonts w:ascii="Arial" w:hAnsi="Arial" w:cs="Arial"/>
          <w:i/>
          <w:spacing w:val="-1"/>
          <w:sz w:val="20"/>
        </w:rPr>
        <w:t>t</w:t>
      </w:r>
      <w:r w:rsidR="002748FB" w:rsidRPr="002748FB">
        <w:rPr>
          <w:rFonts w:ascii="Arial" w:hAnsi="Arial" w:cs="Arial"/>
          <w:i/>
          <w:sz w:val="20"/>
        </w:rPr>
        <w:t>e</w:t>
      </w:r>
      <w:r w:rsidR="002748FB" w:rsidRPr="002748FB">
        <w:rPr>
          <w:rFonts w:ascii="Arial" w:hAnsi="Arial" w:cs="Arial"/>
          <w:i/>
          <w:spacing w:val="15"/>
          <w:sz w:val="20"/>
        </w:rPr>
        <w:t xml:space="preserve"> </w:t>
      </w:r>
      <w:r w:rsidR="002748FB" w:rsidRPr="002748FB">
        <w:rPr>
          <w:rFonts w:ascii="Arial" w:hAnsi="Arial" w:cs="Arial"/>
          <w:i/>
          <w:sz w:val="20"/>
        </w:rPr>
        <w:t>a</w:t>
      </w:r>
      <w:r w:rsidR="002748FB" w:rsidRPr="002748FB">
        <w:rPr>
          <w:rFonts w:ascii="Arial" w:hAnsi="Arial" w:cs="Arial"/>
          <w:i/>
          <w:spacing w:val="-1"/>
          <w:sz w:val="20"/>
        </w:rPr>
        <w:t>p</w:t>
      </w:r>
      <w:r w:rsidR="002748FB" w:rsidRPr="002748FB">
        <w:rPr>
          <w:rFonts w:ascii="Arial" w:hAnsi="Arial" w:cs="Arial"/>
          <w:i/>
          <w:sz w:val="20"/>
        </w:rPr>
        <w:t>a</w:t>
      </w:r>
      <w:r w:rsidR="002748FB" w:rsidRPr="002748FB">
        <w:rPr>
          <w:rFonts w:ascii="Arial" w:hAnsi="Arial" w:cs="Arial"/>
          <w:i/>
          <w:spacing w:val="-3"/>
          <w:sz w:val="20"/>
        </w:rPr>
        <w:t>r</w:t>
      </w:r>
      <w:r w:rsidR="002748FB" w:rsidRPr="002748FB">
        <w:rPr>
          <w:rFonts w:ascii="Arial" w:hAnsi="Arial" w:cs="Arial"/>
          <w:i/>
          <w:sz w:val="20"/>
        </w:rPr>
        <w:t>tado</w:t>
      </w:r>
      <w:r w:rsidR="002748FB" w:rsidRPr="002748FB">
        <w:rPr>
          <w:rFonts w:ascii="Arial" w:hAnsi="Arial" w:cs="Arial"/>
          <w:i/>
          <w:spacing w:val="13"/>
          <w:sz w:val="20"/>
        </w:rPr>
        <w:t xml:space="preserve"> </w:t>
      </w:r>
      <w:r w:rsidR="002748FB" w:rsidRPr="002748FB">
        <w:rPr>
          <w:rFonts w:ascii="Arial" w:hAnsi="Arial" w:cs="Arial"/>
          <w:i/>
          <w:spacing w:val="-1"/>
          <w:sz w:val="20"/>
        </w:rPr>
        <w:t>d</w:t>
      </w:r>
      <w:r w:rsidR="002748FB" w:rsidRPr="002748FB">
        <w:rPr>
          <w:rFonts w:ascii="Arial" w:hAnsi="Arial" w:cs="Arial"/>
          <w:i/>
          <w:sz w:val="20"/>
        </w:rPr>
        <w:t>esar</w:t>
      </w:r>
      <w:r w:rsidR="002748FB" w:rsidRPr="002748FB">
        <w:rPr>
          <w:rFonts w:ascii="Arial" w:hAnsi="Arial" w:cs="Arial"/>
          <w:i/>
          <w:spacing w:val="-2"/>
          <w:sz w:val="20"/>
        </w:rPr>
        <w:t>r</w:t>
      </w:r>
      <w:r w:rsidR="002748FB" w:rsidRPr="002748FB">
        <w:rPr>
          <w:rFonts w:ascii="Arial" w:hAnsi="Arial" w:cs="Arial"/>
          <w:i/>
          <w:spacing w:val="1"/>
          <w:sz w:val="20"/>
        </w:rPr>
        <w:t>o</w:t>
      </w:r>
      <w:r w:rsidR="002748FB" w:rsidRPr="002748FB">
        <w:rPr>
          <w:rFonts w:ascii="Arial" w:hAnsi="Arial" w:cs="Arial"/>
          <w:i/>
          <w:sz w:val="20"/>
        </w:rPr>
        <w:t>l</w:t>
      </w:r>
      <w:r w:rsidR="002748FB" w:rsidRPr="002748FB">
        <w:rPr>
          <w:rFonts w:ascii="Arial" w:hAnsi="Arial" w:cs="Arial"/>
          <w:i/>
          <w:spacing w:val="-3"/>
          <w:sz w:val="20"/>
        </w:rPr>
        <w:t>l</w:t>
      </w:r>
      <w:r w:rsidR="002748FB" w:rsidRPr="002748FB">
        <w:rPr>
          <w:rFonts w:ascii="Arial" w:hAnsi="Arial" w:cs="Arial"/>
          <w:i/>
          <w:sz w:val="20"/>
        </w:rPr>
        <w:t>are</w:t>
      </w:r>
      <w:r w:rsidR="002748FB" w:rsidRPr="002748FB">
        <w:rPr>
          <w:rFonts w:ascii="Arial" w:hAnsi="Arial" w:cs="Arial"/>
          <w:i/>
          <w:spacing w:val="-1"/>
          <w:sz w:val="20"/>
        </w:rPr>
        <w:t>m</w:t>
      </w:r>
      <w:r w:rsidR="002748FB" w:rsidRPr="002748FB">
        <w:rPr>
          <w:rFonts w:ascii="Arial" w:hAnsi="Arial" w:cs="Arial"/>
          <w:i/>
          <w:spacing w:val="1"/>
          <w:sz w:val="20"/>
        </w:rPr>
        <w:t>o</w:t>
      </w:r>
      <w:r w:rsidR="002748FB" w:rsidRPr="002748FB">
        <w:rPr>
          <w:rFonts w:ascii="Arial" w:hAnsi="Arial" w:cs="Arial"/>
          <w:i/>
          <w:sz w:val="20"/>
        </w:rPr>
        <w:t>s</w:t>
      </w:r>
      <w:r w:rsidR="002748FB" w:rsidRPr="002748FB">
        <w:rPr>
          <w:rFonts w:ascii="Arial" w:hAnsi="Arial" w:cs="Arial"/>
          <w:i/>
          <w:spacing w:val="12"/>
          <w:sz w:val="20"/>
        </w:rPr>
        <w:t xml:space="preserve"> </w:t>
      </w:r>
      <w:r w:rsidR="002748FB" w:rsidRPr="002748FB">
        <w:rPr>
          <w:rFonts w:ascii="Arial" w:hAnsi="Arial" w:cs="Arial"/>
          <w:i/>
          <w:sz w:val="20"/>
        </w:rPr>
        <w:t>las</w:t>
      </w:r>
      <w:r w:rsidR="002748FB" w:rsidRPr="002748FB">
        <w:rPr>
          <w:rFonts w:ascii="Arial" w:hAnsi="Arial" w:cs="Arial"/>
          <w:i/>
          <w:spacing w:val="14"/>
          <w:sz w:val="20"/>
        </w:rPr>
        <w:t xml:space="preserve"> </w:t>
      </w:r>
      <w:r w:rsidR="002748FB" w:rsidRPr="002748FB">
        <w:rPr>
          <w:rFonts w:ascii="Arial" w:hAnsi="Arial" w:cs="Arial"/>
          <w:i/>
          <w:sz w:val="20"/>
        </w:rPr>
        <w:t>a</w:t>
      </w:r>
      <w:r w:rsidR="002748FB" w:rsidRPr="002748FB">
        <w:rPr>
          <w:rFonts w:ascii="Arial" w:hAnsi="Arial" w:cs="Arial"/>
          <w:i/>
          <w:spacing w:val="-2"/>
          <w:sz w:val="20"/>
        </w:rPr>
        <w:t>c</w:t>
      </w:r>
      <w:r w:rsidR="002748FB" w:rsidRPr="002748FB">
        <w:rPr>
          <w:rFonts w:ascii="Arial" w:hAnsi="Arial" w:cs="Arial"/>
          <w:i/>
          <w:sz w:val="20"/>
        </w:rPr>
        <w:t>ti</w:t>
      </w:r>
      <w:r w:rsidR="002748FB" w:rsidRPr="002748FB">
        <w:rPr>
          <w:rFonts w:ascii="Arial" w:hAnsi="Arial" w:cs="Arial"/>
          <w:i/>
          <w:spacing w:val="1"/>
          <w:sz w:val="20"/>
        </w:rPr>
        <w:t>v</w:t>
      </w:r>
      <w:r w:rsidR="002748FB" w:rsidRPr="002748FB">
        <w:rPr>
          <w:rFonts w:ascii="Arial" w:hAnsi="Arial" w:cs="Arial"/>
          <w:i/>
          <w:sz w:val="20"/>
        </w:rPr>
        <w:t>i</w:t>
      </w:r>
      <w:r w:rsidR="002748FB" w:rsidRPr="002748FB">
        <w:rPr>
          <w:rFonts w:ascii="Arial" w:hAnsi="Arial" w:cs="Arial"/>
          <w:i/>
          <w:spacing w:val="-1"/>
          <w:sz w:val="20"/>
        </w:rPr>
        <w:t>d</w:t>
      </w:r>
      <w:r w:rsidR="002748FB" w:rsidRPr="002748FB">
        <w:rPr>
          <w:rFonts w:ascii="Arial" w:hAnsi="Arial" w:cs="Arial"/>
          <w:i/>
          <w:sz w:val="20"/>
        </w:rPr>
        <w:t>a</w:t>
      </w:r>
      <w:r w:rsidR="002748FB" w:rsidRPr="002748FB">
        <w:rPr>
          <w:rFonts w:ascii="Arial" w:hAnsi="Arial" w:cs="Arial"/>
          <w:i/>
          <w:spacing w:val="-1"/>
          <w:sz w:val="20"/>
        </w:rPr>
        <w:t>d</w:t>
      </w:r>
      <w:r w:rsidR="002748FB" w:rsidRPr="002748FB">
        <w:rPr>
          <w:rFonts w:ascii="Arial" w:hAnsi="Arial" w:cs="Arial"/>
          <w:i/>
          <w:spacing w:val="-2"/>
          <w:sz w:val="20"/>
        </w:rPr>
        <w:t>e</w:t>
      </w:r>
      <w:r w:rsidR="002748FB" w:rsidRPr="002748FB">
        <w:rPr>
          <w:rFonts w:ascii="Arial" w:hAnsi="Arial" w:cs="Arial"/>
          <w:i/>
          <w:sz w:val="20"/>
        </w:rPr>
        <w:t>s</w:t>
      </w:r>
      <w:r w:rsidR="002748FB" w:rsidRPr="002748FB">
        <w:rPr>
          <w:rFonts w:ascii="Arial" w:hAnsi="Arial" w:cs="Arial"/>
          <w:i/>
          <w:spacing w:val="15"/>
          <w:sz w:val="20"/>
        </w:rPr>
        <w:t xml:space="preserve"> </w:t>
      </w:r>
      <w:r w:rsidR="002748FB" w:rsidRPr="002748FB">
        <w:rPr>
          <w:rFonts w:ascii="Arial" w:hAnsi="Arial" w:cs="Arial"/>
          <w:i/>
          <w:spacing w:val="-1"/>
          <w:sz w:val="20"/>
        </w:rPr>
        <w:t>qu</w:t>
      </w:r>
      <w:r w:rsidR="002748FB" w:rsidRPr="002748FB">
        <w:rPr>
          <w:rFonts w:ascii="Arial" w:hAnsi="Arial" w:cs="Arial"/>
          <w:i/>
          <w:sz w:val="20"/>
        </w:rPr>
        <w:t>e</w:t>
      </w:r>
      <w:r w:rsidR="002748FB" w:rsidRPr="002748FB">
        <w:rPr>
          <w:rFonts w:ascii="Arial" w:hAnsi="Arial" w:cs="Arial"/>
          <w:i/>
          <w:spacing w:val="13"/>
          <w:sz w:val="20"/>
        </w:rPr>
        <w:t xml:space="preserve"> </w:t>
      </w:r>
      <w:r w:rsidR="002748FB" w:rsidRPr="002748FB">
        <w:rPr>
          <w:rFonts w:ascii="Arial" w:hAnsi="Arial" w:cs="Arial"/>
          <w:i/>
          <w:spacing w:val="-1"/>
          <w:sz w:val="20"/>
        </w:rPr>
        <w:t>p</w:t>
      </w:r>
      <w:r w:rsidR="002748FB" w:rsidRPr="002748FB">
        <w:rPr>
          <w:rFonts w:ascii="Arial" w:hAnsi="Arial" w:cs="Arial"/>
          <w:i/>
          <w:sz w:val="20"/>
        </w:rPr>
        <w:t>er</w:t>
      </w:r>
      <w:r w:rsidR="002748FB" w:rsidRPr="002748FB">
        <w:rPr>
          <w:rFonts w:ascii="Arial" w:hAnsi="Arial" w:cs="Arial"/>
          <w:i/>
          <w:spacing w:val="1"/>
          <w:sz w:val="20"/>
        </w:rPr>
        <w:t>m</w:t>
      </w:r>
      <w:r w:rsidR="002748FB" w:rsidRPr="002748FB">
        <w:rPr>
          <w:rFonts w:ascii="Arial" w:hAnsi="Arial" w:cs="Arial"/>
          <w:i/>
          <w:spacing w:val="-3"/>
          <w:sz w:val="20"/>
        </w:rPr>
        <w:t>i</w:t>
      </w:r>
      <w:r w:rsidR="002748FB" w:rsidRPr="002748FB">
        <w:rPr>
          <w:rFonts w:ascii="Arial" w:hAnsi="Arial" w:cs="Arial"/>
          <w:i/>
          <w:sz w:val="20"/>
        </w:rPr>
        <w:t>tan</w:t>
      </w:r>
      <w:r w:rsidR="002748FB" w:rsidRPr="002748FB">
        <w:rPr>
          <w:rFonts w:ascii="Arial" w:hAnsi="Arial" w:cs="Arial"/>
          <w:i/>
          <w:spacing w:val="14"/>
          <w:sz w:val="20"/>
        </w:rPr>
        <w:t xml:space="preserve"> </w:t>
      </w:r>
      <w:r w:rsidR="002748FB" w:rsidRPr="002748FB">
        <w:rPr>
          <w:rFonts w:ascii="Arial" w:hAnsi="Arial" w:cs="Arial"/>
          <w:i/>
          <w:sz w:val="20"/>
        </w:rPr>
        <w:t>af</w:t>
      </w:r>
      <w:r w:rsidR="002748FB" w:rsidRPr="002748FB">
        <w:rPr>
          <w:rFonts w:ascii="Arial" w:hAnsi="Arial" w:cs="Arial"/>
          <w:i/>
          <w:spacing w:val="-1"/>
          <w:sz w:val="20"/>
        </w:rPr>
        <w:t>i</w:t>
      </w:r>
      <w:r w:rsidR="002748FB" w:rsidRPr="002748FB">
        <w:rPr>
          <w:rFonts w:ascii="Arial" w:hAnsi="Arial" w:cs="Arial"/>
          <w:i/>
          <w:sz w:val="20"/>
        </w:rPr>
        <w:t>a</w:t>
      </w:r>
      <w:r w:rsidR="002748FB" w:rsidRPr="002748FB">
        <w:rPr>
          <w:rFonts w:ascii="Arial" w:hAnsi="Arial" w:cs="Arial"/>
          <w:i/>
          <w:spacing w:val="-1"/>
          <w:sz w:val="20"/>
        </w:rPr>
        <w:t>nz</w:t>
      </w:r>
      <w:r w:rsidR="002748FB" w:rsidRPr="002748FB">
        <w:rPr>
          <w:rFonts w:ascii="Arial" w:hAnsi="Arial" w:cs="Arial"/>
          <w:i/>
          <w:sz w:val="20"/>
        </w:rPr>
        <w:t>ar</w:t>
      </w:r>
      <w:r w:rsidR="002748FB" w:rsidRPr="002748FB">
        <w:rPr>
          <w:rFonts w:ascii="Arial" w:hAnsi="Arial" w:cs="Arial"/>
          <w:i/>
          <w:spacing w:val="12"/>
          <w:sz w:val="20"/>
        </w:rPr>
        <w:t xml:space="preserve"> </w:t>
      </w:r>
      <w:r w:rsidR="002748FB" w:rsidRPr="002748FB">
        <w:rPr>
          <w:rFonts w:ascii="Arial" w:hAnsi="Arial" w:cs="Arial"/>
          <w:i/>
          <w:sz w:val="20"/>
        </w:rPr>
        <w:t>el</w:t>
      </w:r>
      <w:r w:rsidR="002748FB" w:rsidRPr="002748FB">
        <w:rPr>
          <w:rFonts w:ascii="Arial" w:hAnsi="Arial" w:cs="Arial"/>
          <w:i/>
          <w:spacing w:val="15"/>
          <w:sz w:val="20"/>
        </w:rPr>
        <w:t xml:space="preserve"> </w:t>
      </w:r>
      <w:r w:rsidR="002748FB" w:rsidRPr="002748FB">
        <w:rPr>
          <w:rFonts w:ascii="Arial" w:hAnsi="Arial" w:cs="Arial"/>
          <w:i/>
          <w:spacing w:val="-2"/>
          <w:sz w:val="20"/>
        </w:rPr>
        <w:t>c</w:t>
      </w:r>
      <w:r w:rsidR="002748FB" w:rsidRPr="002748FB">
        <w:rPr>
          <w:rFonts w:ascii="Arial" w:hAnsi="Arial" w:cs="Arial"/>
          <w:i/>
          <w:spacing w:val="1"/>
          <w:sz w:val="20"/>
        </w:rPr>
        <w:t>o</w:t>
      </w:r>
      <w:r w:rsidR="002748FB" w:rsidRPr="002748FB">
        <w:rPr>
          <w:rFonts w:ascii="Arial" w:hAnsi="Arial" w:cs="Arial"/>
          <w:i/>
          <w:spacing w:val="-3"/>
          <w:sz w:val="20"/>
        </w:rPr>
        <w:t>n</w:t>
      </w:r>
      <w:r w:rsidR="002748FB" w:rsidRPr="002748FB">
        <w:rPr>
          <w:rFonts w:ascii="Arial" w:hAnsi="Arial" w:cs="Arial"/>
          <w:i/>
          <w:spacing w:val="-1"/>
          <w:sz w:val="20"/>
        </w:rPr>
        <w:t>o</w:t>
      </w:r>
      <w:r w:rsidR="002748FB" w:rsidRPr="002748FB">
        <w:rPr>
          <w:rFonts w:ascii="Arial" w:hAnsi="Arial" w:cs="Arial"/>
          <w:i/>
          <w:sz w:val="20"/>
        </w:rPr>
        <w:t>ci</w:t>
      </w:r>
      <w:r w:rsidR="002748FB" w:rsidRPr="002748FB">
        <w:rPr>
          <w:rFonts w:ascii="Arial" w:hAnsi="Arial" w:cs="Arial"/>
          <w:i/>
          <w:spacing w:val="1"/>
          <w:sz w:val="20"/>
        </w:rPr>
        <w:t>m</w:t>
      </w:r>
      <w:r w:rsidR="002748FB" w:rsidRPr="002748FB">
        <w:rPr>
          <w:rFonts w:ascii="Arial" w:hAnsi="Arial" w:cs="Arial"/>
          <w:i/>
          <w:sz w:val="20"/>
        </w:rPr>
        <w:t>ie</w:t>
      </w:r>
      <w:r w:rsidR="002748FB" w:rsidRPr="002748FB">
        <w:rPr>
          <w:rFonts w:ascii="Arial" w:hAnsi="Arial" w:cs="Arial"/>
          <w:i/>
          <w:spacing w:val="-1"/>
          <w:sz w:val="20"/>
        </w:rPr>
        <w:t>n</w:t>
      </w:r>
      <w:r w:rsidR="002748FB" w:rsidRPr="002748FB">
        <w:rPr>
          <w:rFonts w:ascii="Arial" w:hAnsi="Arial" w:cs="Arial"/>
          <w:i/>
          <w:spacing w:val="-2"/>
          <w:sz w:val="20"/>
        </w:rPr>
        <w:t>t</w:t>
      </w:r>
      <w:r w:rsidR="002748FB" w:rsidRPr="002748FB">
        <w:rPr>
          <w:rFonts w:ascii="Arial" w:hAnsi="Arial" w:cs="Arial"/>
          <w:i/>
          <w:sz w:val="20"/>
        </w:rPr>
        <w:t>o</w:t>
      </w:r>
      <w:r w:rsidR="002748FB" w:rsidRPr="002748FB">
        <w:rPr>
          <w:rFonts w:ascii="Arial" w:hAnsi="Arial" w:cs="Arial"/>
          <w:i/>
          <w:spacing w:val="14"/>
          <w:sz w:val="20"/>
        </w:rPr>
        <w:t xml:space="preserve"> </w:t>
      </w:r>
      <w:r w:rsidR="002748FB" w:rsidRPr="002748FB">
        <w:rPr>
          <w:rFonts w:ascii="Arial" w:hAnsi="Arial" w:cs="Arial"/>
          <w:i/>
          <w:sz w:val="20"/>
        </w:rPr>
        <w:t>a</w:t>
      </w:r>
      <w:r w:rsidR="002748FB" w:rsidRPr="002748FB">
        <w:rPr>
          <w:rFonts w:ascii="Arial" w:hAnsi="Arial" w:cs="Arial"/>
          <w:i/>
          <w:spacing w:val="-1"/>
          <w:sz w:val="20"/>
        </w:rPr>
        <w:t>dqu</w:t>
      </w:r>
      <w:r w:rsidR="002748FB" w:rsidRPr="002748FB">
        <w:rPr>
          <w:rFonts w:ascii="Arial" w:hAnsi="Arial" w:cs="Arial"/>
          <w:i/>
          <w:sz w:val="20"/>
        </w:rPr>
        <w:t>ir</w:t>
      </w:r>
      <w:r w:rsidR="002748FB" w:rsidRPr="002748FB">
        <w:rPr>
          <w:rFonts w:ascii="Arial" w:hAnsi="Arial" w:cs="Arial"/>
          <w:i/>
          <w:spacing w:val="-1"/>
          <w:sz w:val="20"/>
        </w:rPr>
        <w:t>id</w:t>
      </w:r>
      <w:r w:rsidR="002748FB" w:rsidRPr="002748FB">
        <w:rPr>
          <w:rFonts w:ascii="Arial" w:hAnsi="Arial" w:cs="Arial"/>
          <w:i/>
          <w:sz w:val="20"/>
        </w:rPr>
        <w:t>o</w:t>
      </w:r>
      <w:r w:rsidR="002748FB" w:rsidRPr="002748FB">
        <w:rPr>
          <w:rFonts w:ascii="Arial" w:hAnsi="Arial" w:cs="Arial"/>
          <w:i/>
          <w:spacing w:val="16"/>
          <w:sz w:val="20"/>
        </w:rPr>
        <w:t xml:space="preserve"> </w:t>
      </w:r>
      <w:r w:rsidR="002748FB" w:rsidRPr="002748FB">
        <w:rPr>
          <w:rFonts w:ascii="Arial" w:hAnsi="Arial" w:cs="Arial"/>
          <w:i/>
          <w:sz w:val="20"/>
        </w:rPr>
        <w:t>en</w:t>
      </w:r>
      <w:r w:rsidR="002748FB" w:rsidRPr="002748FB">
        <w:rPr>
          <w:rFonts w:ascii="Arial" w:hAnsi="Arial" w:cs="Arial"/>
          <w:i/>
          <w:spacing w:val="12"/>
          <w:sz w:val="20"/>
        </w:rPr>
        <w:t xml:space="preserve"> </w:t>
      </w:r>
      <w:r w:rsidR="002748FB" w:rsidRPr="002748FB">
        <w:rPr>
          <w:rFonts w:ascii="Arial" w:hAnsi="Arial" w:cs="Arial"/>
          <w:i/>
          <w:sz w:val="20"/>
        </w:rPr>
        <w:t>l</w:t>
      </w:r>
      <w:r w:rsidR="002748FB" w:rsidRPr="002748FB">
        <w:rPr>
          <w:rFonts w:ascii="Arial" w:hAnsi="Arial" w:cs="Arial"/>
          <w:i/>
          <w:spacing w:val="1"/>
          <w:sz w:val="20"/>
        </w:rPr>
        <w:t>o</w:t>
      </w:r>
      <w:r w:rsidR="002748FB" w:rsidRPr="002748FB">
        <w:rPr>
          <w:rFonts w:ascii="Arial" w:hAnsi="Arial" w:cs="Arial"/>
          <w:i/>
          <w:sz w:val="20"/>
        </w:rPr>
        <w:t xml:space="preserve">s </w:t>
      </w:r>
      <w:r w:rsidR="002748FB" w:rsidRPr="002748FB">
        <w:rPr>
          <w:rFonts w:ascii="Arial" w:hAnsi="Arial" w:cs="Arial"/>
          <w:i/>
          <w:spacing w:val="-1"/>
          <w:sz w:val="20"/>
        </w:rPr>
        <w:t>d</w:t>
      </w:r>
      <w:r w:rsidR="002748FB" w:rsidRPr="002748FB">
        <w:rPr>
          <w:rFonts w:ascii="Arial" w:hAnsi="Arial" w:cs="Arial"/>
          <w:i/>
          <w:spacing w:val="1"/>
          <w:sz w:val="20"/>
        </w:rPr>
        <w:t>o</w:t>
      </w:r>
      <w:r w:rsidR="002748FB" w:rsidRPr="002748FB">
        <w:rPr>
          <w:rFonts w:ascii="Arial" w:hAnsi="Arial" w:cs="Arial"/>
          <w:i/>
          <w:sz w:val="20"/>
        </w:rPr>
        <w:t>s apa</w:t>
      </w:r>
      <w:r w:rsidR="002748FB" w:rsidRPr="002748FB">
        <w:rPr>
          <w:rFonts w:ascii="Arial" w:hAnsi="Arial" w:cs="Arial"/>
          <w:i/>
          <w:spacing w:val="-1"/>
          <w:sz w:val="20"/>
        </w:rPr>
        <w:t>r</w:t>
      </w:r>
      <w:r w:rsidR="002748FB" w:rsidRPr="002748FB">
        <w:rPr>
          <w:rFonts w:ascii="Arial" w:hAnsi="Arial" w:cs="Arial"/>
          <w:i/>
          <w:sz w:val="20"/>
        </w:rPr>
        <w:t>ta</w:t>
      </w:r>
      <w:r w:rsidR="002748FB" w:rsidRPr="002748FB">
        <w:rPr>
          <w:rFonts w:ascii="Arial" w:hAnsi="Arial" w:cs="Arial"/>
          <w:i/>
          <w:spacing w:val="-3"/>
          <w:sz w:val="20"/>
        </w:rPr>
        <w:t>d</w:t>
      </w:r>
      <w:r w:rsidR="002748FB" w:rsidRPr="002748FB">
        <w:rPr>
          <w:rFonts w:ascii="Arial" w:hAnsi="Arial" w:cs="Arial"/>
          <w:i/>
          <w:spacing w:val="1"/>
          <w:sz w:val="20"/>
        </w:rPr>
        <w:t>o</w:t>
      </w:r>
      <w:r w:rsidR="002748FB" w:rsidRPr="002748FB">
        <w:rPr>
          <w:rFonts w:ascii="Arial" w:hAnsi="Arial" w:cs="Arial"/>
          <w:i/>
          <w:sz w:val="20"/>
        </w:rPr>
        <w:t>s an</w:t>
      </w:r>
      <w:r w:rsidR="002748FB" w:rsidRPr="002748FB">
        <w:rPr>
          <w:rFonts w:ascii="Arial" w:hAnsi="Arial" w:cs="Arial"/>
          <w:i/>
          <w:spacing w:val="-2"/>
          <w:sz w:val="20"/>
        </w:rPr>
        <w:t>t</w:t>
      </w:r>
      <w:r w:rsidR="002748FB" w:rsidRPr="002748FB">
        <w:rPr>
          <w:rFonts w:ascii="Arial" w:hAnsi="Arial" w:cs="Arial"/>
          <w:i/>
          <w:sz w:val="20"/>
        </w:rPr>
        <w:t>er</w:t>
      </w:r>
      <w:r w:rsidR="002748FB" w:rsidRPr="002748FB">
        <w:rPr>
          <w:rFonts w:ascii="Arial" w:hAnsi="Arial" w:cs="Arial"/>
          <w:i/>
          <w:spacing w:val="-2"/>
          <w:sz w:val="20"/>
        </w:rPr>
        <w:t>i</w:t>
      </w:r>
      <w:r w:rsidR="002748FB" w:rsidRPr="002748FB">
        <w:rPr>
          <w:rFonts w:ascii="Arial" w:hAnsi="Arial" w:cs="Arial"/>
          <w:i/>
          <w:spacing w:val="1"/>
          <w:sz w:val="20"/>
        </w:rPr>
        <w:t>o</w:t>
      </w:r>
      <w:r w:rsidR="002748FB" w:rsidRPr="002748FB">
        <w:rPr>
          <w:rFonts w:ascii="Arial" w:hAnsi="Arial" w:cs="Arial"/>
          <w:i/>
          <w:sz w:val="20"/>
        </w:rPr>
        <w:t>res,</w:t>
      </w:r>
      <w:r w:rsidR="002748FB" w:rsidRPr="002748FB">
        <w:rPr>
          <w:rFonts w:ascii="Arial" w:hAnsi="Arial" w:cs="Arial"/>
          <w:i/>
          <w:spacing w:val="-1"/>
          <w:sz w:val="20"/>
        </w:rPr>
        <w:t xml:space="preserve"> d</w:t>
      </w:r>
      <w:r w:rsidR="002748FB" w:rsidRPr="002748FB">
        <w:rPr>
          <w:rFonts w:ascii="Arial" w:hAnsi="Arial" w:cs="Arial"/>
          <w:i/>
          <w:spacing w:val="1"/>
          <w:sz w:val="20"/>
        </w:rPr>
        <w:t>o</w:t>
      </w:r>
      <w:r w:rsidR="002748FB" w:rsidRPr="002748FB">
        <w:rPr>
          <w:rFonts w:ascii="Arial" w:hAnsi="Arial" w:cs="Arial"/>
          <w:i/>
          <w:spacing w:val="-1"/>
          <w:sz w:val="20"/>
        </w:rPr>
        <w:t>nd</w:t>
      </w:r>
      <w:r w:rsidR="002748FB" w:rsidRPr="002748FB">
        <w:rPr>
          <w:rFonts w:ascii="Arial" w:hAnsi="Arial" w:cs="Arial"/>
          <w:i/>
          <w:sz w:val="20"/>
        </w:rPr>
        <w:t>e</w:t>
      </w:r>
      <w:r w:rsidR="002748FB" w:rsidRPr="002748FB">
        <w:rPr>
          <w:rFonts w:ascii="Arial" w:hAnsi="Arial" w:cs="Arial"/>
          <w:i/>
          <w:spacing w:val="1"/>
          <w:sz w:val="20"/>
        </w:rPr>
        <w:t xml:space="preserve"> </w:t>
      </w:r>
      <w:r w:rsidR="002748FB" w:rsidRPr="002748FB">
        <w:rPr>
          <w:rFonts w:ascii="Arial" w:hAnsi="Arial" w:cs="Arial"/>
          <w:i/>
          <w:sz w:val="20"/>
        </w:rPr>
        <w:t>reali</w:t>
      </w:r>
      <w:r w:rsidR="002748FB" w:rsidRPr="002748FB">
        <w:rPr>
          <w:rFonts w:ascii="Arial" w:hAnsi="Arial" w:cs="Arial"/>
          <w:i/>
          <w:spacing w:val="-1"/>
          <w:sz w:val="20"/>
        </w:rPr>
        <w:t>z</w:t>
      </w:r>
      <w:r w:rsidR="002748FB" w:rsidRPr="002748FB">
        <w:rPr>
          <w:rFonts w:ascii="Arial" w:hAnsi="Arial" w:cs="Arial"/>
          <w:i/>
          <w:sz w:val="20"/>
        </w:rPr>
        <w:t>a</w:t>
      </w:r>
      <w:r w:rsidR="002748FB" w:rsidRPr="002748FB">
        <w:rPr>
          <w:rFonts w:ascii="Arial" w:hAnsi="Arial" w:cs="Arial"/>
          <w:i/>
          <w:spacing w:val="-3"/>
          <w:sz w:val="20"/>
        </w:rPr>
        <w:t>r</w:t>
      </w:r>
      <w:r w:rsidR="002748FB" w:rsidRPr="002748FB">
        <w:rPr>
          <w:rFonts w:ascii="Arial" w:hAnsi="Arial" w:cs="Arial"/>
          <w:i/>
          <w:sz w:val="20"/>
        </w:rPr>
        <w:t>e</w:t>
      </w:r>
      <w:r w:rsidR="002748FB" w:rsidRPr="002748FB">
        <w:rPr>
          <w:rFonts w:ascii="Arial" w:hAnsi="Arial" w:cs="Arial"/>
          <w:i/>
          <w:spacing w:val="-1"/>
          <w:sz w:val="20"/>
        </w:rPr>
        <w:t>m</w:t>
      </w:r>
      <w:r w:rsidR="002748FB" w:rsidRPr="002748FB">
        <w:rPr>
          <w:rFonts w:ascii="Arial" w:hAnsi="Arial" w:cs="Arial"/>
          <w:i/>
          <w:spacing w:val="1"/>
          <w:sz w:val="20"/>
        </w:rPr>
        <w:t>o</w:t>
      </w:r>
      <w:r w:rsidR="002748FB" w:rsidRPr="002748FB">
        <w:rPr>
          <w:rFonts w:ascii="Arial" w:hAnsi="Arial" w:cs="Arial"/>
          <w:i/>
          <w:sz w:val="20"/>
        </w:rPr>
        <w:t>s pr</w:t>
      </w:r>
      <w:r w:rsidR="002748FB" w:rsidRPr="002748FB">
        <w:rPr>
          <w:rFonts w:ascii="Arial" w:hAnsi="Arial" w:cs="Arial"/>
          <w:i/>
          <w:spacing w:val="-3"/>
          <w:sz w:val="20"/>
        </w:rPr>
        <w:t>á</w:t>
      </w:r>
      <w:r w:rsidR="002748FB" w:rsidRPr="002748FB">
        <w:rPr>
          <w:rFonts w:ascii="Arial" w:hAnsi="Arial" w:cs="Arial"/>
          <w:i/>
          <w:sz w:val="20"/>
        </w:rPr>
        <w:t>cti</w:t>
      </w:r>
      <w:r w:rsidR="002748FB" w:rsidRPr="002748FB">
        <w:rPr>
          <w:rFonts w:ascii="Arial" w:hAnsi="Arial" w:cs="Arial"/>
          <w:i/>
          <w:spacing w:val="-2"/>
          <w:sz w:val="20"/>
        </w:rPr>
        <w:t>c</w:t>
      </w:r>
      <w:r w:rsidR="002748FB" w:rsidRPr="002748FB">
        <w:rPr>
          <w:rFonts w:ascii="Arial" w:hAnsi="Arial" w:cs="Arial"/>
          <w:i/>
          <w:sz w:val="20"/>
        </w:rPr>
        <w:t>as y</w:t>
      </w:r>
      <w:r w:rsidR="002748FB" w:rsidRPr="002748FB">
        <w:rPr>
          <w:rFonts w:ascii="Arial" w:hAnsi="Arial" w:cs="Arial"/>
          <w:i/>
          <w:spacing w:val="1"/>
          <w:sz w:val="20"/>
        </w:rPr>
        <w:t xml:space="preserve"> </w:t>
      </w:r>
      <w:r w:rsidR="002748FB" w:rsidRPr="002748FB">
        <w:rPr>
          <w:rFonts w:ascii="Arial" w:hAnsi="Arial" w:cs="Arial"/>
          <w:i/>
          <w:sz w:val="20"/>
        </w:rPr>
        <w:t>da</w:t>
      </w:r>
      <w:r w:rsidR="002748FB" w:rsidRPr="002748FB">
        <w:rPr>
          <w:rFonts w:ascii="Arial" w:hAnsi="Arial" w:cs="Arial"/>
          <w:i/>
          <w:spacing w:val="-3"/>
          <w:sz w:val="20"/>
        </w:rPr>
        <w:t>r</w:t>
      </w:r>
      <w:r w:rsidR="002748FB" w:rsidRPr="002748FB">
        <w:rPr>
          <w:rFonts w:ascii="Arial" w:hAnsi="Arial" w:cs="Arial"/>
          <w:i/>
          <w:sz w:val="20"/>
        </w:rPr>
        <w:t>e</w:t>
      </w:r>
      <w:r w:rsidR="002748FB" w:rsidRPr="002748FB">
        <w:rPr>
          <w:rFonts w:ascii="Arial" w:hAnsi="Arial" w:cs="Arial"/>
          <w:i/>
          <w:spacing w:val="-1"/>
          <w:sz w:val="20"/>
        </w:rPr>
        <w:t>m</w:t>
      </w:r>
      <w:r w:rsidR="002748FB" w:rsidRPr="002748FB">
        <w:rPr>
          <w:rFonts w:ascii="Arial" w:hAnsi="Arial" w:cs="Arial"/>
          <w:i/>
          <w:spacing w:val="1"/>
          <w:sz w:val="20"/>
        </w:rPr>
        <w:t>o</w:t>
      </w:r>
      <w:r w:rsidR="002748FB" w:rsidRPr="002748FB">
        <w:rPr>
          <w:rFonts w:ascii="Arial" w:hAnsi="Arial" w:cs="Arial"/>
          <w:i/>
          <w:sz w:val="20"/>
        </w:rPr>
        <w:t>s</w:t>
      </w:r>
      <w:r w:rsidR="002748FB" w:rsidRPr="002748FB">
        <w:rPr>
          <w:rFonts w:ascii="Arial" w:hAnsi="Arial" w:cs="Arial"/>
          <w:i/>
          <w:spacing w:val="-2"/>
          <w:sz w:val="20"/>
        </w:rPr>
        <w:t xml:space="preserve"> </w:t>
      </w:r>
      <w:r w:rsidR="002748FB" w:rsidRPr="002748FB">
        <w:rPr>
          <w:rFonts w:ascii="Arial" w:hAnsi="Arial" w:cs="Arial"/>
          <w:i/>
          <w:sz w:val="20"/>
        </w:rPr>
        <w:t>s</w:t>
      </w:r>
      <w:r w:rsidR="002748FB" w:rsidRPr="002748FB">
        <w:rPr>
          <w:rFonts w:ascii="Arial" w:hAnsi="Arial" w:cs="Arial"/>
          <w:i/>
          <w:spacing w:val="3"/>
          <w:sz w:val="20"/>
        </w:rPr>
        <w:t>o</w:t>
      </w:r>
      <w:r w:rsidR="002748FB" w:rsidRPr="002748FB">
        <w:rPr>
          <w:rFonts w:ascii="Arial" w:hAnsi="Arial" w:cs="Arial"/>
          <w:i/>
          <w:sz w:val="20"/>
        </w:rPr>
        <w:t>l</w:t>
      </w:r>
      <w:r w:rsidR="002748FB" w:rsidRPr="002748FB">
        <w:rPr>
          <w:rFonts w:ascii="Arial" w:hAnsi="Arial" w:cs="Arial"/>
          <w:i/>
          <w:spacing w:val="-1"/>
          <w:sz w:val="20"/>
        </w:rPr>
        <w:t>u</w:t>
      </w:r>
      <w:r w:rsidR="002748FB" w:rsidRPr="002748FB">
        <w:rPr>
          <w:rFonts w:ascii="Arial" w:hAnsi="Arial" w:cs="Arial"/>
          <w:i/>
          <w:sz w:val="20"/>
        </w:rPr>
        <w:t>c</w:t>
      </w:r>
      <w:r w:rsidR="002748FB" w:rsidRPr="002748FB">
        <w:rPr>
          <w:rFonts w:ascii="Arial" w:hAnsi="Arial" w:cs="Arial"/>
          <w:i/>
          <w:spacing w:val="-3"/>
          <w:sz w:val="20"/>
        </w:rPr>
        <w:t>i</w:t>
      </w:r>
      <w:r w:rsidR="002748FB" w:rsidRPr="002748FB">
        <w:rPr>
          <w:rFonts w:ascii="Arial" w:hAnsi="Arial" w:cs="Arial"/>
          <w:i/>
          <w:spacing w:val="1"/>
          <w:sz w:val="20"/>
        </w:rPr>
        <w:t>ó</w:t>
      </w:r>
      <w:r w:rsidR="002748FB" w:rsidRPr="002748FB">
        <w:rPr>
          <w:rFonts w:ascii="Arial" w:hAnsi="Arial" w:cs="Arial"/>
          <w:i/>
          <w:sz w:val="20"/>
        </w:rPr>
        <w:t>n</w:t>
      </w:r>
      <w:r w:rsidR="002748FB" w:rsidRPr="002748FB">
        <w:rPr>
          <w:rFonts w:ascii="Arial" w:hAnsi="Arial" w:cs="Arial"/>
          <w:i/>
          <w:spacing w:val="-1"/>
          <w:sz w:val="20"/>
        </w:rPr>
        <w:t xml:space="preserve"> </w:t>
      </w:r>
      <w:r w:rsidR="002748FB" w:rsidRPr="002748FB">
        <w:rPr>
          <w:rFonts w:ascii="Arial" w:hAnsi="Arial" w:cs="Arial"/>
          <w:i/>
          <w:sz w:val="20"/>
        </w:rPr>
        <w:t>a</w:t>
      </w:r>
      <w:r w:rsidR="002748FB" w:rsidRPr="002748FB">
        <w:rPr>
          <w:rFonts w:ascii="Arial" w:hAnsi="Arial" w:cs="Arial"/>
          <w:i/>
          <w:spacing w:val="1"/>
          <w:sz w:val="20"/>
        </w:rPr>
        <w:t xml:space="preserve"> </w:t>
      </w:r>
      <w:r w:rsidR="002748FB" w:rsidRPr="002748FB">
        <w:rPr>
          <w:rFonts w:ascii="Arial" w:hAnsi="Arial" w:cs="Arial"/>
          <w:i/>
          <w:spacing w:val="-1"/>
          <w:sz w:val="20"/>
        </w:rPr>
        <w:t>u</w:t>
      </w:r>
      <w:r w:rsidR="002748FB" w:rsidRPr="002748FB">
        <w:rPr>
          <w:rFonts w:ascii="Arial" w:hAnsi="Arial" w:cs="Arial"/>
          <w:i/>
          <w:sz w:val="20"/>
        </w:rPr>
        <w:t>n</w:t>
      </w:r>
      <w:r w:rsidR="002748FB" w:rsidRPr="002748FB">
        <w:rPr>
          <w:rFonts w:ascii="Arial" w:hAnsi="Arial" w:cs="Arial"/>
          <w:i/>
          <w:spacing w:val="-3"/>
          <w:sz w:val="20"/>
        </w:rPr>
        <w:t xml:space="preserve"> </w:t>
      </w:r>
      <w:r w:rsidR="002748FB" w:rsidRPr="002748FB">
        <w:rPr>
          <w:rFonts w:ascii="Arial" w:hAnsi="Arial" w:cs="Arial"/>
          <w:i/>
          <w:sz w:val="20"/>
        </w:rPr>
        <w:t>caso</w:t>
      </w:r>
      <w:r w:rsidR="002748FB" w:rsidRPr="002748FB">
        <w:rPr>
          <w:rFonts w:ascii="Arial" w:hAnsi="Arial" w:cs="Arial"/>
          <w:i/>
          <w:spacing w:val="1"/>
          <w:sz w:val="20"/>
        </w:rPr>
        <w:t xml:space="preserve"> </w:t>
      </w:r>
      <w:r w:rsidR="002748FB" w:rsidRPr="002748FB">
        <w:rPr>
          <w:rFonts w:ascii="Arial" w:hAnsi="Arial" w:cs="Arial"/>
          <w:i/>
          <w:sz w:val="20"/>
        </w:rPr>
        <w:t>pl</w:t>
      </w:r>
      <w:r w:rsidR="002748FB" w:rsidRPr="002748FB">
        <w:rPr>
          <w:rFonts w:ascii="Arial" w:hAnsi="Arial" w:cs="Arial"/>
          <w:i/>
          <w:spacing w:val="-1"/>
          <w:sz w:val="20"/>
        </w:rPr>
        <w:t>an</w:t>
      </w:r>
      <w:r w:rsidR="002748FB" w:rsidRPr="002748FB">
        <w:rPr>
          <w:rFonts w:ascii="Arial" w:hAnsi="Arial" w:cs="Arial"/>
          <w:i/>
          <w:spacing w:val="-2"/>
          <w:sz w:val="20"/>
        </w:rPr>
        <w:t>t</w:t>
      </w:r>
      <w:r w:rsidR="002748FB" w:rsidRPr="002748FB">
        <w:rPr>
          <w:rFonts w:ascii="Arial" w:hAnsi="Arial" w:cs="Arial"/>
          <w:i/>
          <w:sz w:val="20"/>
        </w:rPr>
        <w:t>ead</w:t>
      </w:r>
      <w:r w:rsidR="002748FB" w:rsidRPr="002748FB">
        <w:rPr>
          <w:rFonts w:ascii="Arial" w:hAnsi="Arial" w:cs="Arial"/>
          <w:i/>
          <w:spacing w:val="1"/>
          <w:sz w:val="20"/>
        </w:rPr>
        <w:t>o</w:t>
      </w:r>
      <w:r w:rsidR="002748FB" w:rsidRPr="002748FB">
        <w:rPr>
          <w:rFonts w:ascii="Arial" w:hAnsi="Arial" w:cs="Arial"/>
          <w:i/>
          <w:sz w:val="20"/>
        </w:rPr>
        <w:t>.</w:t>
      </w:r>
    </w:p>
    <w:p w14:paraId="3F07E54F" w14:textId="77777777" w:rsidR="002748FB" w:rsidRPr="002748FB" w:rsidRDefault="002748FB" w:rsidP="00F37891">
      <w:pPr>
        <w:pStyle w:val="Sinespaciado"/>
        <w:jc w:val="both"/>
        <w:rPr>
          <w:rFonts w:ascii="Arial" w:hAnsi="Arial" w:cs="Arial"/>
          <w:i/>
          <w:sz w:val="18"/>
          <w:szCs w:val="19"/>
        </w:rPr>
      </w:pPr>
    </w:p>
    <w:p w14:paraId="2CF4ED87" w14:textId="77777777" w:rsidR="002748FB" w:rsidRPr="002748FB" w:rsidRDefault="002748FB" w:rsidP="00F37891">
      <w:pPr>
        <w:pStyle w:val="Sinespaciado"/>
        <w:jc w:val="both"/>
        <w:rPr>
          <w:rFonts w:ascii="Arial" w:hAnsi="Arial" w:cs="Arial"/>
          <w:i/>
          <w:sz w:val="20"/>
        </w:rPr>
      </w:pPr>
      <w:r w:rsidRPr="002748FB">
        <w:rPr>
          <w:rFonts w:ascii="Arial" w:hAnsi="Arial" w:cs="Arial"/>
          <w:i/>
          <w:sz w:val="20"/>
        </w:rPr>
        <w:t>C</w:t>
      </w:r>
      <w:r w:rsidRPr="002748FB">
        <w:rPr>
          <w:rFonts w:ascii="Arial" w:hAnsi="Arial" w:cs="Arial"/>
          <w:i/>
          <w:spacing w:val="-1"/>
          <w:sz w:val="20"/>
        </w:rPr>
        <w:t>o</w:t>
      </w:r>
      <w:r w:rsidRPr="002748FB">
        <w:rPr>
          <w:rFonts w:ascii="Arial" w:hAnsi="Arial" w:cs="Arial"/>
          <w:i/>
          <w:spacing w:val="1"/>
          <w:sz w:val="20"/>
        </w:rPr>
        <w:t>m</w:t>
      </w:r>
      <w:r w:rsidRPr="002748FB">
        <w:rPr>
          <w:rFonts w:ascii="Arial" w:hAnsi="Arial" w:cs="Arial"/>
          <w:i/>
          <w:sz w:val="20"/>
        </w:rPr>
        <w:t>en</w:t>
      </w:r>
      <w:r w:rsidRPr="002748FB">
        <w:rPr>
          <w:rFonts w:ascii="Arial" w:hAnsi="Arial" w:cs="Arial"/>
          <w:i/>
          <w:spacing w:val="-1"/>
          <w:sz w:val="20"/>
        </w:rPr>
        <w:t>z</w:t>
      </w:r>
      <w:r w:rsidRPr="002748FB">
        <w:rPr>
          <w:rFonts w:ascii="Arial" w:hAnsi="Arial" w:cs="Arial"/>
          <w:i/>
          <w:sz w:val="20"/>
        </w:rPr>
        <w:t>a</w:t>
      </w:r>
      <w:r w:rsidRPr="002748FB">
        <w:rPr>
          <w:rFonts w:ascii="Arial" w:hAnsi="Arial" w:cs="Arial"/>
          <w:i/>
          <w:spacing w:val="-1"/>
          <w:sz w:val="20"/>
        </w:rPr>
        <w:t>nd</w:t>
      </w:r>
      <w:r w:rsidRPr="002748FB">
        <w:rPr>
          <w:rFonts w:ascii="Arial" w:hAnsi="Arial" w:cs="Arial"/>
          <w:i/>
          <w:sz w:val="20"/>
        </w:rPr>
        <w:t>o c</w:t>
      </w:r>
      <w:r w:rsidRPr="002748FB">
        <w:rPr>
          <w:rFonts w:ascii="Arial" w:hAnsi="Arial" w:cs="Arial"/>
          <w:i/>
          <w:spacing w:val="1"/>
          <w:sz w:val="20"/>
        </w:rPr>
        <w:t>o</w:t>
      </w:r>
      <w:r w:rsidRPr="002748FB">
        <w:rPr>
          <w:rFonts w:ascii="Arial" w:hAnsi="Arial" w:cs="Arial"/>
          <w:i/>
          <w:sz w:val="20"/>
        </w:rPr>
        <w:t xml:space="preserve">n el </w:t>
      </w:r>
      <w:r w:rsidRPr="002748FB">
        <w:rPr>
          <w:rFonts w:ascii="Arial" w:hAnsi="Arial" w:cs="Arial"/>
          <w:i/>
          <w:spacing w:val="-1"/>
          <w:sz w:val="20"/>
        </w:rPr>
        <w:t>p</w:t>
      </w:r>
      <w:r w:rsidRPr="002748FB">
        <w:rPr>
          <w:rFonts w:ascii="Arial" w:hAnsi="Arial" w:cs="Arial"/>
          <w:i/>
          <w:sz w:val="20"/>
        </w:rPr>
        <w:t>r</w:t>
      </w:r>
      <w:r w:rsidRPr="002748FB">
        <w:rPr>
          <w:rFonts w:ascii="Arial" w:hAnsi="Arial" w:cs="Arial"/>
          <w:i/>
          <w:spacing w:val="-1"/>
          <w:sz w:val="20"/>
        </w:rPr>
        <w:t>o</w:t>
      </w:r>
      <w:r w:rsidRPr="002748FB">
        <w:rPr>
          <w:rFonts w:ascii="Arial" w:hAnsi="Arial" w:cs="Arial"/>
          <w:i/>
          <w:spacing w:val="-2"/>
          <w:sz w:val="20"/>
        </w:rPr>
        <w:t>c</w:t>
      </w:r>
      <w:r w:rsidRPr="002748FB">
        <w:rPr>
          <w:rFonts w:ascii="Arial" w:hAnsi="Arial" w:cs="Arial"/>
          <w:i/>
          <w:sz w:val="20"/>
        </w:rPr>
        <w:t xml:space="preserve">eso </w:t>
      </w:r>
      <w:r w:rsidRPr="002748FB">
        <w:rPr>
          <w:rFonts w:ascii="Arial" w:hAnsi="Arial" w:cs="Arial"/>
          <w:i/>
          <w:spacing w:val="-1"/>
          <w:sz w:val="20"/>
        </w:rPr>
        <w:t>d</w:t>
      </w:r>
      <w:r w:rsidRPr="002748FB">
        <w:rPr>
          <w:rFonts w:ascii="Arial" w:hAnsi="Arial" w:cs="Arial"/>
          <w:i/>
          <w:sz w:val="20"/>
        </w:rPr>
        <w:t>e f</w:t>
      </w:r>
      <w:r w:rsidRPr="002748FB">
        <w:rPr>
          <w:rFonts w:ascii="Arial" w:hAnsi="Arial" w:cs="Arial"/>
          <w:i/>
          <w:spacing w:val="1"/>
          <w:sz w:val="20"/>
        </w:rPr>
        <w:t>o</w:t>
      </w:r>
      <w:r w:rsidRPr="002748FB">
        <w:rPr>
          <w:rFonts w:ascii="Arial" w:hAnsi="Arial" w:cs="Arial"/>
          <w:i/>
          <w:spacing w:val="-3"/>
          <w:sz w:val="20"/>
        </w:rPr>
        <w:t>r</w:t>
      </w:r>
      <w:r w:rsidRPr="002748FB">
        <w:rPr>
          <w:rFonts w:ascii="Arial" w:hAnsi="Arial" w:cs="Arial"/>
          <w:i/>
          <w:spacing w:val="1"/>
          <w:sz w:val="20"/>
        </w:rPr>
        <w:t>m</w:t>
      </w:r>
      <w:r w:rsidRPr="002748FB">
        <w:rPr>
          <w:rFonts w:ascii="Arial" w:hAnsi="Arial" w:cs="Arial"/>
          <w:i/>
          <w:sz w:val="20"/>
        </w:rPr>
        <w:t>ac</w:t>
      </w:r>
      <w:r w:rsidRPr="002748FB">
        <w:rPr>
          <w:rFonts w:ascii="Arial" w:hAnsi="Arial" w:cs="Arial"/>
          <w:i/>
          <w:spacing w:val="-3"/>
          <w:sz w:val="20"/>
        </w:rPr>
        <w:t>i</w:t>
      </w:r>
      <w:r w:rsidRPr="002748FB">
        <w:rPr>
          <w:rFonts w:ascii="Arial" w:hAnsi="Arial" w:cs="Arial"/>
          <w:i/>
          <w:spacing w:val="1"/>
          <w:sz w:val="20"/>
        </w:rPr>
        <w:t>ó</w:t>
      </w:r>
      <w:r w:rsidRPr="002748FB">
        <w:rPr>
          <w:rFonts w:ascii="Arial" w:hAnsi="Arial" w:cs="Arial"/>
          <w:i/>
          <w:sz w:val="20"/>
        </w:rPr>
        <w:t>n i</w:t>
      </w:r>
      <w:r w:rsidRPr="002748FB">
        <w:rPr>
          <w:rFonts w:ascii="Arial" w:hAnsi="Arial" w:cs="Arial"/>
          <w:i/>
          <w:spacing w:val="-1"/>
          <w:sz w:val="20"/>
        </w:rPr>
        <w:t>n</w:t>
      </w:r>
      <w:r w:rsidRPr="002748FB">
        <w:rPr>
          <w:rFonts w:ascii="Arial" w:hAnsi="Arial" w:cs="Arial"/>
          <w:i/>
          <w:sz w:val="20"/>
        </w:rPr>
        <w:t>icia</w:t>
      </w:r>
      <w:r w:rsidRPr="002748FB">
        <w:rPr>
          <w:rFonts w:ascii="Arial" w:hAnsi="Arial" w:cs="Arial"/>
          <w:i/>
          <w:spacing w:val="-3"/>
          <w:sz w:val="20"/>
        </w:rPr>
        <w:t>r</w:t>
      </w:r>
      <w:r w:rsidRPr="002748FB">
        <w:rPr>
          <w:rFonts w:ascii="Arial" w:hAnsi="Arial" w:cs="Arial"/>
          <w:i/>
          <w:sz w:val="20"/>
        </w:rPr>
        <w:t>e</w:t>
      </w:r>
      <w:r w:rsidRPr="002748FB">
        <w:rPr>
          <w:rFonts w:ascii="Arial" w:hAnsi="Arial" w:cs="Arial"/>
          <w:i/>
          <w:spacing w:val="-1"/>
          <w:sz w:val="20"/>
        </w:rPr>
        <w:t>m</w:t>
      </w:r>
      <w:r w:rsidRPr="002748FB">
        <w:rPr>
          <w:rFonts w:ascii="Arial" w:hAnsi="Arial" w:cs="Arial"/>
          <w:i/>
          <w:spacing w:val="1"/>
          <w:sz w:val="20"/>
        </w:rPr>
        <w:t>o</w:t>
      </w:r>
      <w:r w:rsidRPr="002748FB">
        <w:rPr>
          <w:rFonts w:ascii="Arial" w:hAnsi="Arial" w:cs="Arial"/>
          <w:i/>
          <w:sz w:val="20"/>
        </w:rPr>
        <w:t>s reali</w:t>
      </w:r>
      <w:r w:rsidRPr="002748FB">
        <w:rPr>
          <w:rFonts w:ascii="Arial" w:hAnsi="Arial" w:cs="Arial"/>
          <w:i/>
          <w:spacing w:val="-1"/>
          <w:sz w:val="20"/>
        </w:rPr>
        <w:t>z</w:t>
      </w:r>
      <w:r w:rsidRPr="002748FB">
        <w:rPr>
          <w:rFonts w:ascii="Arial" w:hAnsi="Arial" w:cs="Arial"/>
          <w:i/>
          <w:sz w:val="20"/>
        </w:rPr>
        <w:t>a</w:t>
      </w:r>
      <w:r w:rsidRPr="002748FB">
        <w:rPr>
          <w:rFonts w:ascii="Arial" w:hAnsi="Arial" w:cs="Arial"/>
          <w:i/>
          <w:spacing w:val="-1"/>
          <w:sz w:val="20"/>
        </w:rPr>
        <w:t>nd</w:t>
      </w:r>
      <w:r w:rsidRPr="002748FB">
        <w:rPr>
          <w:rFonts w:ascii="Arial" w:hAnsi="Arial" w:cs="Arial"/>
          <w:i/>
          <w:sz w:val="20"/>
        </w:rPr>
        <w:t xml:space="preserve">o </w:t>
      </w:r>
      <w:r w:rsidRPr="002748FB">
        <w:rPr>
          <w:rFonts w:ascii="Arial" w:hAnsi="Arial" w:cs="Arial"/>
          <w:i/>
          <w:spacing w:val="-1"/>
          <w:sz w:val="20"/>
        </w:rPr>
        <w:t>un</w:t>
      </w:r>
      <w:r w:rsidRPr="002748FB">
        <w:rPr>
          <w:rFonts w:ascii="Arial" w:hAnsi="Arial" w:cs="Arial"/>
          <w:i/>
          <w:sz w:val="20"/>
        </w:rPr>
        <w:t>a ref</w:t>
      </w:r>
      <w:r w:rsidRPr="002748FB">
        <w:rPr>
          <w:rFonts w:ascii="Arial" w:hAnsi="Arial" w:cs="Arial"/>
          <w:i/>
          <w:spacing w:val="-2"/>
          <w:sz w:val="20"/>
        </w:rPr>
        <w:t>l</w:t>
      </w:r>
      <w:r w:rsidRPr="002748FB">
        <w:rPr>
          <w:rFonts w:ascii="Arial" w:hAnsi="Arial" w:cs="Arial"/>
          <w:i/>
          <w:sz w:val="20"/>
        </w:rPr>
        <w:t>e</w:t>
      </w:r>
      <w:r w:rsidRPr="002748FB">
        <w:rPr>
          <w:rFonts w:ascii="Arial" w:hAnsi="Arial" w:cs="Arial"/>
          <w:i/>
          <w:spacing w:val="1"/>
          <w:sz w:val="20"/>
        </w:rPr>
        <w:t>x</w:t>
      </w:r>
      <w:r w:rsidRPr="002748FB">
        <w:rPr>
          <w:rFonts w:ascii="Arial" w:hAnsi="Arial" w:cs="Arial"/>
          <w:i/>
          <w:sz w:val="20"/>
        </w:rPr>
        <w:t>i</w:t>
      </w:r>
      <w:r w:rsidRPr="002748FB">
        <w:rPr>
          <w:rFonts w:ascii="Arial" w:hAnsi="Arial" w:cs="Arial"/>
          <w:i/>
          <w:spacing w:val="1"/>
          <w:sz w:val="20"/>
        </w:rPr>
        <w:t>ó</w:t>
      </w:r>
      <w:r w:rsidRPr="002748FB">
        <w:rPr>
          <w:rFonts w:ascii="Arial" w:hAnsi="Arial" w:cs="Arial"/>
          <w:i/>
          <w:sz w:val="20"/>
        </w:rPr>
        <w:t xml:space="preserve">n </w:t>
      </w:r>
      <w:r w:rsidRPr="002748FB">
        <w:rPr>
          <w:rFonts w:ascii="Arial" w:hAnsi="Arial" w:cs="Arial"/>
          <w:i/>
          <w:spacing w:val="-2"/>
          <w:sz w:val="20"/>
        </w:rPr>
        <w:t>c</w:t>
      </w:r>
      <w:r w:rsidRPr="002748FB">
        <w:rPr>
          <w:rFonts w:ascii="Arial" w:hAnsi="Arial" w:cs="Arial"/>
          <w:i/>
          <w:spacing w:val="1"/>
          <w:sz w:val="20"/>
        </w:rPr>
        <w:t>o</w:t>
      </w:r>
      <w:r w:rsidRPr="002748FB">
        <w:rPr>
          <w:rFonts w:ascii="Arial" w:hAnsi="Arial" w:cs="Arial"/>
          <w:i/>
          <w:sz w:val="20"/>
        </w:rPr>
        <w:t>n l</w:t>
      </w:r>
      <w:r w:rsidRPr="002748FB">
        <w:rPr>
          <w:rFonts w:ascii="Arial" w:hAnsi="Arial" w:cs="Arial"/>
          <w:i/>
          <w:spacing w:val="5"/>
          <w:sz w:val="20"/>
        </w:rPr>
        <w:t>a</w:t>
      </w:r>
      <w:r w:rsidRPr="002748FB">
        <w:rPr>
          <w:rFonts w:ascii="Arial" w:hAnsi="Arial" w:cs="Arial"/>
          <w:i/>
          <w:sz w:val="20"/>
        </w:rPr>
        <w:t>s si</w:t>
      </w:r>
      <w:r w:rsidRPr="002748FB">
        <w:rPr>
          <w:rFonts w:ascii="Arial" w:hAnsi="Arial" w:cs="Arial"/>
          <w:i/>
          <w:spacing w:val="-1"/>
          <w:sz w:val="20"/>
        </w:rPr>
        <w:t>gu</w:t>
      </w:r>
      <w:r w:rsidRPr="002748FB">
        <w:rPr>
          <w:rFonts w:ascii="Arial" w:hAnsi="Arial" w:cs="Arial"/>
          <w:i/>
          <w:sz w:val="20"/>
        </w:rPr>
        <w:t>ie</w:t>
      </w:r>
      <w:r w:rsidRPr="002748FB">
        <w:rPr>
          <w:rFonts w:ascii="Arial" w:hAnsi="Arial" w:cs="Arial"/>
          <w:i/>
          <w:spacing w:val="-1"/>
          <w:sz w:val="20"/>
        </w:rPr>
        <w:t>n</w:t>
      </w:r>
      <w:r w:rsidRPr="002748FB">
        <w:rPr>
          <w:rFonts w:ascii="Arial" w:hAnsi="Arial" w:cs="Arial"/>
          <w:i/>
          <w:sz w:val="20"/>
        </w:rPr>
        <w:t>t</w:t>
      </w:r>
      <w:r w:rsidRPr="002748FB">
        <w:rPr>
          <w:rFonts w:ascii="Arial" w:hAnsi="Arial" w:cs="Arial"/>
          <w:i/>
          <w:spacing w:val="1"/>
          <w:sz w:val="20"/>
        </w:rPr>
        <w:t>e</w:t>
      </w:r>
      <w:r w:rsidRPr="002748FB">
        <w:rPr>
          <w:rFonts w:ascii="Arial" w:hAnsi="Arial" w:cs="Arial"/>
          <w:i/>
          <w:sz w:val="20"/>
        </w:rPr>
        <w:t xml:space="preserve">s </w:t>
      </w:r>
      <w:r w:rsidRPr="002748FB">
        <w:rPr>
          <w:rFonts w:ascii="Arial" w:hAnsi="Arial" w:cs="Arial"/>
          <w:i/>
          <w:spacing w:val="-1"/>
          <w:sz w:val="20"/>
        </w:rPr>
        <w:t>p</w:t>
      </w:r>
      <w:r w:rsidRPr="002748FB">
        <w:rPr>
          <w:rFonts w:ascii="Arial" w:hAnsi="Arial" w:cs="Arial"/>
          <w:i/>
          <w:sz w:val="20"/>
        </w:rPr>
        <w:t>reg</w:t>
      </w:r>
      <w:r w:rsidRPr="002748FB">
        <w:rPr>
          <w:rFonts w:ascii="Arial" w:hAnsi="Arial" w:cs="Arial"/>
          <w:i/>
          <w:spacing w:val="-1"/>
          <w:sz w:val="20"/>
        </w:rPr>
        <w:t>un</w:t>
      </w:r>
      <w:r w:rsidRPr="002748FB">
        <w:rPr>
          <w:rFonts w:ascii="Arial" w:hAnsi="Arial" w:cs="Arial"/>
          <w:i/>
          <w:sz w:val="20"/>
        </w:rPr>
        <w:t>tas.</w:t>
      </w:r>
    </w:p>
    <w:p w14:paraId="4B49281D" w14:textId="77777777" w:rsidR="002748FB" w:rsidRPr="002748FB" w:rsidRDefault="002748FB" w:rsidP="00F37891">
      <w:pPr>
        <w:pStyle w:val="Sinespaciado"/>
        <w:jc w:val="both"/>
        <w:rPr>
          <w:rFonts w:ascii="Arial" w:hAnsi="Arial" w:cs="Arial"/>
          <w:i/>
          <w:sz w:val="18"/>
          <w:szCs w:val="19"/>
        </w:rPr>
      </w:pPr>
    </w:p>
    <w:p w14:paraId="5094B2BB" w14:textId="581F4E41" w:rsidR="002748FB" w:rsidRDefault="002748FB" w:rsidP="00F37891">
      <w:pPr>
        <w:pStyle w:val="Sinespaciado"/>
        <w:numPr>
          <w:ilvl w:val="0"/>
          <w:numId w:val="17"/>
        </w:numPr>
        <w:jc w:val="both"/>
        <w:rPr>
          <w:rFonts w:ascii="Arial" w:hAnsi="Arial" w:cs="Arial"/>
          <w:i/>
          <w:sz w:val="20"/>
        </w:rPr>
      </w:pPr>
      <w:r w:rsidRPr="00F37891">
        <w:rPr>
          <w:rFonts w:ascii="Arial" w:hAnsi="Arial" w:cs="Arial"/>
          <w:i/>
          <w:spacing w:val="1"/>
          <w:sz w:val="20"/>
        </w:rPr>
        <w:t>¿</w:t>
      </w:r>
      <w:r w:rsidRPr="00F37891">
        <w:rPr>
          <w:rFonts w:ascii="Arial" w:hAnsi="Arial" w:cs="Arial"/>
          <w:i/>
          <w:sz w:val="20"/>
        </w:rPr>
        <w:t>Qué</w:t>
      </w:r>
      <w:r w:rsidRPr="00F37891">
        <w:rPr>
          <w:rFonts w:ascii="Arial" w:hAnsi="Arial" w:cs="Arial"/>
          <w:i/>
          <w:spacing w:val="1"/>
          <w:sz w:val="20"/>
        </w:rPr>
        <w:t xml:space="preserve"> </w:t>
      </w:r>
      <w:r w:rsidRPr="00F37891">
        <w:rPr>
          <w:rFonts w:ascii="Arial" w:hAnsi="Arial" w:cs="Arial"/>
          <w:i/>
          <w:spacing w:val="-1"/>
          <w:sz w:val="20"/>
        </w:rPr>
        <w:t>p</w:t>
      </w:r>
      <w:r w:rsidRPr="00F37891">
        <w:rPr>
          <w:rFonts w:ascii="Arial" w:hAnsi="Arial" w:cs="Arial"/>
          <w:i/>
          <w:spacing w:val="-3"/>
          <w:sz w:val="20"/>
        </w:rPr>
        <w:t>i</w:t>
      </w:r>
      <w:r w:rsidRPr="00F37891">
        <w:rPr>
          <w:rFonts w:ascii="Arial" w:hAnsi="Arial" w:cs="Arial"/>
          <w:i/>
          <w:sz w:val="20"/>
        </w:rPr>
        <w:t>ensa U</w:t>
      </w:r>
      <w:r w:rsidRPr="00F37891">
        <w:rPr>
          <w:rFonts w:ascii="Arial" w:hAnsi="Arial" w:cs="Arial"/>
          <w:i/>
          <w:spacing w:val="-1"/>
          <w:sz w:val="20"/>
        </w:rPr>
        <w:t>d</w:t>
      </w:r>
      <w:r w:rsidRPr="00F37891">
        <w:rPr>
          <w:rFonts w:ascii="Arial" w:hAnsi="Arial" w:cs="Arial"/>
          <w:i/>
          <w:sz w:val="20"/>
        </w:rPr>
        <w:t xml:space="preserve">. </w:t>
      </w:r>
      <w:r w:rsidRPr="00F37891">
        <w:rPr>
          <w:rFonts w:ascii="Arial" w:hAnsi="Arial" w:cs="Arial"/>
          <w:i/>
          <w:spacing w:val="-1"/>
          <w:sz w:val="20"/>
        </w:rPr>
        <w:t>qu</w:t>
      </w:r>
      <w:r w:rsidRPr="00F37891">
        <w:rPr>
          <w:rFonts w:ascii="Arial" w:hAnsi="Arial" w:cs="Arial"/>
          <w:i/>
          <w:sz w:val="20"/>
        </w:rPr>
        <w:t>e</w:t>
      </w:r>
      <w:r w:rsidRPr="00F37891">
        <w:rPr>
          <w:rFonts w:ascii="Arial" w:hAnsi="Arial" w:cs="Arial"/>
          <w:i/>
          <w:spacing w:val="-1"/>
          <w:sz w:val="20"/>
        </w:rPr>
        <w:t xml:space="preserve"> </w:t>
      </w:r>
      <w:r w:rsidRPr="00F37891">
        <w:rPr>
          <w:rFonts w:ascii="Arial" w:hAnsi="Arial" w:cs="Arial"/>
          <w:i/>
          <w:sz w:val="20"/>
        </w:rPr>
        <w:t>es</w:t>
      </w:r>
      <w:r w:rsidRPr="00F37891">
        <w:rPr>
          <w:rFonts w:ascii="Arial" w:hAnsi="Arial" w:cs="Arial"/>
          <w:i/>
          <w:spacing w:val="1"/>
          <w:sz w:val="20"/>
        </w:rPr>
        <w:t xml:space="preserve"> </w:t>
      </w:r>
      <w:r w:rsidRPr="00F37891">
        <w:rPr>
          <w:rFonts w:ascii="Arial" w:hAnsi="Arial" w:cs="Arial"/>
          <w:i/>
          <w:spacing w:val="-3"/>
          <w:sz w:val="20"/>
        </w:rPr>
        <w:t>l</w:t>
      </w:r>
      <w:r w:rsidRPr="00F37891">
        <w:rPr>
          <w:rFonts w:ascii="Arial" w:hAnsi="Arial" w:cs="Arial"/>
          <w:i/>
          <w:sz w:val="20"/>
        </w:rPr>
        <w:t>o</w:t>
      </w:r>
      <w:r w:rsidRPr="00F37891">
        <w:rPr>
          <w:rFonts w:ascii="Arial" w:hAnsi="Arial" w:cs="Arial"/>
          <w:i/>
          <w:spacing w:val="-1"/>
          <w:sz w:val="20"/>
        </w:rPr>
        <w:t xml:space="preserve"> </w:t>
      </w:r>
      <w:r w:rsidRPr="00F37891">
        <w:rPr>
          <w:rFonts w:ascii="Arial" w:hAnsi="Arial" w:cs="Arial"/>
          <w:i/>
          <w:spacing w:val="1"/>
          <w:sz w:val="20"/>
        </w:rPr>
        <w:t>m</w:t>
      </w:r>
      <w:r w:rsidRPr="00F37891">
        <w:rPr>
          <w:rFonts w:ascii="Arial" w:hAnsi="Arial" w:cs="Arial"/>
          <w:i/>
          <w:sz w:val="20"/>
        </w:rPr>
        <w:t xml:space="preserve">ás </w:t>
      </w:r>
      <w:r w:rsidRPr="00F37891">
        <w:rPr>
          <w:rFonts w:ascii="Arial" w:hAnsi="Arial" w:cs="Arial"/>
          <w:i/>
          <w:spacing w:val="-2"/>
          <w:sz w:val="20"/>
        </w:rPr>
        <w:t>i</w:t>
      </w:r>
      <w:r w:rsidRPr="00F37891">
        <w:rPr>
          <w:rFonts w:ascii="Arial" w:hAnsi="Arial" w:cs="Arial"/>
          <w:i/>
          <w:spacing w:val="1"/>
          <w:sz w:val="20"/>
        </w:rPr>
        <w:t>m</w:t>
      </w:r>
      <w:r w:rsidRPr="00F37891">
        <w:rPr>
          <w:rFonts w:ascii="Arial" w:hAnsi="Arial" w:cs="Arial"/>
          <w:i/>
          <w:spacing w:val="-1"/>
          <w:sz w:val="20"/>
        </w:rPr>
        <w:t>po</w:t>
      </w:r>
      <w:r w:rsidRPr="00F37891">
        <w:rPr>
          <w:rFonts w:ascii="Arial" w:hAnsi="Arial" w:cs="Arial"/>
          <w:i/>
          <w:sz w:val="20"/>
        </w:rPr>
        <w:t>rta</w:t>
      </w:r>
      <w:r w:rsidRPr="00F37891">
        <w:rPr>
          <w:rFonts w:ascii="Arial" w:hAnsi="Arial" w:cs="Arial"/>
          <w:i/>
          <w:spacing w:val="-1"/>
          <w:sz w:val="20"/>
        </w:rPr>
        <w:t>n</w:t>
      </w:r>
      <w:r w:rsidRPr="00F37891">
        <w:rPr>
          <w:rFonts w:ascii="Arial" w:hAnsi="Arial" w:cs="Arial"/>
          <w:i/>
          <w:sz w:val="20"/>
        </w:rPr>
        <w:t>te</w:t>
      </w:r>
      <w:r w:rsidRPr="00F37891">
        <w:rPr>
          <w:rFonts w:ascii="Arial" w:hAnsi="Arial" w:cs="Arial"/>
          <w:i/>
          <w:spacing w:val="-1"/>
          <w:sz w:val="20"/>
        </w:rPr>
        <w:t xml:space="preserve"> </w:t>
      </w:r>
      <w:r w:rsidRPr="00F37891">
        <w:rPr>
          <w:rFonts w:ascii="Arial" w:hAnsi="Arial" w:cs="Arial"/>
          <w:i/>
          <w:spacing w:val="1"/>
          <w:sz w:val="20"/>
        </w:rPr>
        <w:t>e</w:t>
      </w:r>
      <w:r w:rsidRPr="00F37891">
        <w:rPr>
          <w:rFonts w:ascii="Arial" w:hAnsi="Arial" w:cs="Arial"/>
          <w:i/>
          <w:sz w:val="20"/>
        </w:rPr>
        <w:t>n</w:t>
      </w:r>
      <w:r w:rsidRPr="00F37891">
        <w:rPr>
          <w:rFonts w:ascii="Arial" w:hAnsi="Arial" w:cs="Arial"/>
          <w:i/>
          <w:spacing w:val="-1"/>
          <w:sz w:val="20"/>
        </w:rPr>
        <w:t xml:space="preserve"> </w:t>
      </w:r>
      <w:r w:rsidRPr="00F37891">
        <w:rPr>
          <w:rFonts w:ascii="Arial" w:hAnsi="Arial" w:cs="Arial"/>
          <w:i/>
          <w:sz w:val="20"/>
        </w:rPr>
        <w:t>u</w:t>
      </w:r>
      <w:r w:rsidRPr="00F37891">
        <w:rPr>
          <w:rFonts w:ascii="Arial" w:hAnsi="Arial" w:cs="Arial"/>
          <w:i/>
          <w:spacing w:val="-1"/>
          <w:sz w:val="20"/>
        </w:rPr>
        <w:t>n</w:t>
      </w:r>
      <w:r w:rsidRPr="00F37891">
        <w:rPr>
          <w:rFonts w:ascii="Arial" w:hAnsi="Arial" w:cs="Arial"/>
          <w:i/>
          <w:sz w:val="20"/>
        </w:rPr>
        <w:t>a n</w:t>
      </w:r>
      <w:r w:rsidRPr="00F37891">
        <w:rPr>
          <w:rFonts w:ascii="Arial" w:hAnsi="Arial" w:cs="Arial"/>
          <w:i/>
          <w:spacing w:val="-2"/>
          <w:sz w:val="20"/>
        </w:rPr>
        <w:t>e</w:t>
      </w:r>
      <w:r w:rsidRPr="00F37891">
        <w:rPr>
          <w:rFonts w:ascii="Arial" w:hAnsi="Arial" w:cs="Arial"/>
          <w:i/>
          <w:spacing w:val="-1"/>
          <w:sz w:val="20"/>
        </w:rPr>
        <w:t>g</w:t>
      </w:r>
      <w:r w:rsidRPr="00F37891">
        <w:rPr>
          <w:rFonts w:ascii="Arial" w:hAnsi="Arial" w:cs="Arial"/>
          <w:i/>
          <w:spacing w:val="1"/>
          <w:sz w:val="20"/>
        </w:rPr>
        <w:t>o</w:t>
      </w:r>
      <w:r w:rsidRPr="00F37891">
        <w:rPr>
          <w:rFonts w:ascii="Arial" w:hAnsi="Arial" w:cs="Arial"/>
          <w:i/>
          <w:sz w:val="20"/>
        </w:rPr>
        <w:t>ciac</w:t>
      </w:r>
      <w:r w:rsidRPr="00F37891">
        <w:rPr>
          <w:rFonts w:ascii="Arial" w:hAnsi="Arial" w:cs="Arial"/>
          <w:i/>
          <w:spacing w:val="-3"/>
          <w:sz w:val="20"/>
        </w:rPr>
        <w:t>i</w:t>
      </w:r>
      <w:r w:rsidRPr="00F37891">
        <w:rPr>
          <w:rFonts w:ascii="Arial" w:hAnsi="Arial" w:cs="Arial"/>
          <w:i/>
          <w:spacing w:val="1"/>
          <w:sz w:val="20"/>
        </w:rPr>
        <w:t>ó</w:t>
      </w:r>
      <w:r w:rsidRPr="00F37891">
        <w:rPr>
          <w:rFonts w:ascii="Arial" w:hAnsi="Arial" w:cs="Arial"/>
          <w:i/>
          <w:sz w:val="20"/>
        </w:rPr>
        <w:t>n</w:t>
      </w:r>
      <w:r w:rsidRPr="00F37891">
        <w:rPr>
          <w:rFonts w:ascii="Arial" w:hAnsi="Arial" w:cs="Arial"/>
          <w:i/>
          <w:spacing w:val="-1"/>
          <w:sz w:val="20"/>
        </w:rPr>
        <w:t xml:space="preserve"> </w:t>
      </w:r>
      <w:r w:rsidRPr="00F37891">
        <w:rPr>
          <w:rFonts w:ascii="Arial" w:hAnsi="Arial" w:cs="Arial"/>
          <w:i/>
          <w:sz w:val="20"/>
        </w:rPr>
        <w:t>de</w:t>
      </w:r>
      <w:r w:rsidRPr="00F37891">
        <w:rPr>
          <w:rFonts w:ascii="Arial" w:hAnsi="Arial" w:cs="Arial"/>
          <w:i/>
          <w:spacing w:val="1"/>
          <w:sz w:val="20"/>
        </w:rPr>
        <w:t xml:space="preserve"> </w:t>
      </w:r>
      <w:r w:rsidRPr="00F37891">
        <w:rPr>
          <w:rFonts w:ascii="Arial" w:hAnsi="Arial" w:cs="Arial"/>
          <w:i/>
          <w:spacing w:val="-2"/>
          <w:sz w:val="20"/>
        </w:rPr>
        <w:t>s</w:t>
      </w:r>
      <w:r w:rsidRPr="00F37891">
        <w:rPr>
          <w:rFonts w:ascii="Arial" w:hAnsi="Arial" w:cs="Arial"/>
          <w:i/>
          <w:spacing w:val="1"/>
          <w:sz w:val="20"/>
        </w:rPr>
        <w:t>o</w:t>
      </w:r>
      <w:r w:rsidRPr="00F37891">
        <w:rPr>
          <w:rFonts w:ascii="Arial" w:hAnsi="Arial" w:cs="Arial"/>
          <w:i/>
          <w:sz w:val="20"/>
        </w:rPr>
        <w:t>f</w:t>
      </w:r>
      <w:r w:rsidRPr="00F37891">
        <w:rPr>
          <w:rFonts w:ascii="Arial" w:hAnsi="Arial" w:cs="Arial"/>
          <w:i/>
          <w:spacing w:val="-2"/>
          <w:sz w:val="20"/>
        </w:rPr>
        <w:t>t</w:t>
      </w:r>
      <w:r w:rsidRPr="00F37891">
        <w:rPr>
          <w:rFonts w:ascii="Arial" w:hAnsi="Arial" w:cs="Arial"/>
          <w:i/>
          <w:sz w:val="20"/>
        </w:rPr>
        <w:t>ware</w:t>
      </w:r>
      <w:r w:rsidRPr="00F37891">
        <w:rPr>
          <w:rFonts w:ascii="Arial" w:hAnsi="Arial" w:cs="Arial"/>
          <w:i/>
          <w:spacing w:val="-1"/>
          <w:sz w:val="20"/>
        </w:rPr>
        <w:t xml:space="preserve"> </w:t>
      </w:r>
      <w:r w:rsidRPr="00F37891">
        <w:rPr>
          <w:rFonts w:ascii="Arial" w:hAnsi="Arial" w:cs="Arial"/>
          <w:i/>
          <w:sz w:val="20"/>
        </w:rPr>
        <w:t>y</w:t>
      </w:r>
      <w:r w:rsidRPr="00F37891">
        <w:rPr>
          <w:rFonts w:ascii="Arial" w:hAnsi="Arial" w:cs="Arial"/>
          <w:i/>
          <w:spacing w:val="1"/>
          <w:sz w:val="20"/>
        </w:rPr>
        <w:t xml:space="preserve"> </w:t>
      </w:r>
      <w:r w:rsidRPr="00F37891">
        <w:rPr>
          <w:rFonts w:ascii="Arial" w:hAnsi="Arial" w:cs="Arial"/>
          <w:i/>
          <w:spacing w:val="-3"/>
          <w:sz w:val="20"/>
        </w:rPr>
        <w:t>d</w:t>
      </w:r>
      <w:r w:rsidRPr="00F37891">
        <w:rPr>
          <w:rFonts w:ascii="Arial" w:hAnsi="Arial" w:cs="Arial"/>
          <w:i/>
          <w:sz w:val="20"/>
        </w:rPr>
        <w:t>e</w:t>
      </w:r>
      <w:r w:rsidRPr="00F37891">
        <w:rPr>
          <w:rFonts w:ascii="Arial" w:hAnsi="Arial" w:cs="Arial"/>
          <w:i/>
          <w:spacing w:val="-1"/>
          <w:sz w:val="20"/>
        </w:rPr>
        <w:t xml:space="preserve"> h</w:t>
      </w:r>
      <w:r w:rsidRPr="00F37891">
        <w:rPr>
          <w:rFonts w:ascii="Arial" w:hAnsi="Arial" w:cs="Arial"/>
          <w:i/>
          <w:sz w:val="20"/>
        </w:rPr>
        <w:t>ar</w:t>
      </w:r>
      <w:r w:rsidRPr="00F37891">
        <w:rPr>
          <w:rFonts w:ascii="Arial" w:hAnsi="Arial" w:cs="Arial"/>
          <w:i/>
          <w:spacing w:val="-1"/>
          <w:sz w:val="20"/>
        </w:rPr>
        <w:t>d</w:t>
      </w:r>
      <w:r w:rsidRPr="00F37891">
        <w:rPr>
          <w:rFonts w:ascii="Arial" w:hAnsi="Arial" w:cs="Arial"/>
          <w:i/>
          <w:sz w:val="20"/>
        </w:rPr>
        <w:t>ware?</w:t>
      </w:r>
    </w:p>
    <w:p w14:paraId="440A0761" w14:textId="4FC9E011" w:rsidR="00480FDE" w:rsidRPr="00680312" w:rsidRDefault="00480FDE" w:rsidP="00480FDE">
      <w:pPr>
        <w:pStyle w:val="Sinespaciado"/>
        <w:ind w:left="720"/>
        <w:jc w:val="both"/>
        <w:rPr>
          <w:rFonts w:ascii="Arial" w:hAnsi="Arial" w:cs="Arial"/>
          <w:b/>
          <w:bCs/>
          <w:i/>
          <w:sz w:val="20"/>
        </w:rPr>
      </w:pPr>
    </w:p>
    <w:p w14:paraId="0EA5BF20" w14:textId="25984888" w:rsidR="00480FDE" w:rsidRPr="00680312" w:rsidRDefault="00480FDE" w:rsidP="00480FDE">
      <w:pPr>
        <w:pStyle w:val="Sinespaciado"/>
        <w:ind w:left="720"/>
        <w:jc w:val="both"/>
        <w:rPr>
          <w:rFonts w:ascii="Arial" w:hAnsi="Arial" w:cs="Arial"/>
          <w:b/>
          <w:bCs/>
          <w:i/>
          <w:sz w:val="20"/>
        </w:rPr>
      </w:pPr>
      <w:r w:rsidRPr="00680312">
        <w:rPr>
          <w:rFonts w:ascii="Arial" w:hAnsi="Arial" w:cs="Arial"/>
          <w:b/>
          <w:bCs/>
          <w:i/>
          <w:sz w:val="20"/>
        </w:rPr>
        <w:t xml:space="preserve">Lo que </w:t>
      </w:r>
      <w:proofErr w:type="spellStart"/>
      <w:r w:rsidRPr="00680312">
        <w:rPr>
          <w:rFonts w:ascii="Arial" w:hAnsi="Arial" w:cs="Arial"/>
          <w:b/>
          <w:bCs/>
          <w:i/>
          <w:sz w:val="20"/>
        </w:rPr>
        <w:t>mas</w:t>
      </w:r>
      <w:proofErr w:type="spellEnd"/>
      <w:r w:rsidRPr="00680312">
        <w:rPr>
          <w:rFonts w:ascii="Arial" w:hAnsi="Arial" w:cs="Arial"/>
          <w:b/>
          <w:bCs/>
          <w:i/>
          <w:sz w:val="20"/>
        </w:rPr>
        <w:t xml:space="preserve"> puede influenciar al momento de negociar la compra de </w:t>
      </w:r>
      <w:proofErr w:type="spellStart"/>
      <w:r w:rsidRPr="00680312">
        <w:rPr>
          <w:rFonts w:ascii="Arial" w:hAnsi="Arial" w:cs="Arial"/>
          <w:b/>
          <w:bCs/>
          <w:i/>
          <w:sz w:val="20"/>
        </w:rPr>
        <w:t>sofware</w:t>
      </w:r>
      <w:proofErr w:type="spellEnd"/>
      <w:r w:rsidRPr="00680312">
        <w:rPr>
          <w:rFonts w:ascii="Arial" w:hAnsi="Arial" w:cs="Arial"/>
          <w:b/>
          <w:bCs/>
          <w:i/>
          <w:sz w:val="20"/>
        </w:rPr>
        <w:t xml:space="preserve"> es la parte económica, por desgracias este suele ser uno de los criterios </w:t>
      </w:r>
      <w:proofErr w:type="spellStart"/>
      <w:r w:rsidRPr="00680312">
        <w:rPr>
          <w:rFonts w:ascii="Arial" w:hAnsi="Arial" w:cs="Arial"/>
          <w:b/>
          <w:bCs/>
          <w:i/>
          <w:sz w:val="20"/>
        </w:rPr>
        <w:t>mas</w:t>
      </w:r>
      <w:proofErr w:type="spellEnd"/>
      <w:r w:rsidRPr="00680312">
        <w:rPr>
          <w:rFonts w:ascii="Arial" w:hAnsi="Arial" w:cs="Arial"/>
          <w:b/>
          <w:bCs/>
          <w:i/>
          <w:sz w:val="20"/>
        </w:rPr>
        <w:t xml:space="preserve"> importante y </w:t>
      </w:r>
      <w:proofErr w:type="spellStart"/>
      <w:r w:rsidRPr="00680312">
        <w:rPr>
          <w:rFonts w:ascii="Arial" w:hAnsi="Arial" w:cs="Arial"/>
          <w:b/>
          <w:bCs/>
          <w:i/>
          <w:sz w:val="20"/>
        </w:rPr>
        <w:t>mas</w:t>
      </w:r>
      <w:proofErr w:type="spellEnd"/>
      <w:r w:rsidRPr="00680312">
        <w:rPr>
          <w:rFonts w:ascii="Arial" w:hAnsi="Arial" w:cs="Arial"/>
          <w:b/>
          <w:bCs/>
          <w:i/>
          <w:sz w:val="20"/>
        </w:rPr>
        <w:t xml:space="preserve"> en este tiempo por que pasamos una difícil situación económica a nivel mundial.</w:t>
      </w:r>
    </w:p>
    <w:p w14:paraId="5E233EAE" w14:textId="548FB72B" w:rsidR="00480FDE" w:rsidRPr="00680312" w:rsidRDefault="00480FDE" w:rsidP="00480FDE">
      <w:pPr>
        <w:pStyle w:val="Sinespaciado"/>
        <w:ind w:left="720"/>
        <w:jc w:val="both"/>
        <w:rPr>
          <w:rFonts w:ascii="Arial" w:hAnsi="Arial" w:cs="Arial"/>
          <w:b/>
          <w:bCs/>
          <w:i/>
          <w:sz w:val="20"/>
        </w:rPr>
      </w:pPr>
      <w:r w:rsidRPr="00680312">
        <w:rPr>
          <w:rFonts w:ascii="Arial" w:hAnsi="Arial" w:cs="Arial"/>
          <w:b/>
          <w:bCs/>
          <w:i/>
          <w:sz w:val="20"/>
        </w:rPr>
        <w:t xml:space="preserve">Lo segundo que puede influenciar es la reputación del </w:t>
      </w:r>
      <w:proofErr w:type="spellStart"/>
      <w:r w:rsidRPr="00680312">
        <w:rPr>
          <w:rFonts w:ascii="Arial" w:hAnsi="Arial" w:cs="Arial"/>
          <w:b/>
          <w:bCs/>
          <w:i/>
          <w:sz w:val="20"/>
        </w:rPr>
        <w:t>sofware</w:t>
      </w:r>
      <w:proofErr w:type="spellEnd"/>
      <w:r w:rsidRPr="00680312">
        <w:rPr>
          <w:rFonts w:ascii="Arial" w:hAnsi="Arial" w:cs="Arial"/>
          <w:b/>
          <w:bCs/>
          <w:i/>
          <w:sz w:val="20"/>
        </w:rPr>
        <w:t xml:space="preserve"> uno </w:t>
      </w:r>
      <w:proofErr w:type="spellStart"/>
      <w:r w:rsidRPr="00680312">
        <w:rPr>
          <w:rFonts w:ascii="Arial" w:hAnsi="Arial" w:cs="Arial"/>
          <w:b/>
          <w:bCs/>
          <w:i/>
          <w:sz w:val="20"/>
        </w:rPr>
        <w:t>simpre</w:t>
      </w:r>
      <w:proofErr w:type="spellEnd"/>
      <w:r w:rsidRPr="00680312">
        <w:rPr>
          <w:rFonts w:ascii="Arial" w:hAnsi="Arial" w:cs="Arial"/>
          <w:b/>
          <w:bCs/>
          <w:i/>
          <w:sz w:val="20"/>
        </w:rPr>
        <w:t xml:space="preserve"> se guía por la marca, bien sea por que ya se </w:t>
      </w:r>
      <w:proofErr w:type="spellStart"/>
      <w:r w:rsidRPr="00680312">
        <w:rPr>
          <w:rFonts w:ascii="Arial" w:hAnsi="Arial" w:cs="Arial"/>
          <w:b/>
          <w:bCs/>
          <w:i/>
          <w:sz w:val="20"/>
        </w:rPr>
        <w:t>aya</w:t>
      </w:r>
      <w:proofErr w:type="spellEnd"/>
      <w:r w:rsidRPr="00680312">
        <w:rPr>
          <w:rFonts w:ascii="Arial" w:hAnsi="Arial" w:cs="Arial"/>
          <w:b/>
          <w:bCs/>
          <w:i/>
          <w:sz w:val="20"/>
        </w:rPr>
        <w:t xml:space="preserve"> </w:t>
      </w:r>
      <w:proofErr w:type="spellStart"/>
      <w:r w:rsidRPr="00680312">
        <w:rPr>
          <w:rFonts w:ascii="Arial" w:hAnsi="Arial" w:cs="Arial"/>
          <w:b/>
          <w:bCs/>
          <w:i/>
          <w:sz w:val="20"/>
        </w:rPr>
        <w:t>trabajdo</w:t>
      </w:r>
      <w:proofErr w:type="spellEnd"/>
      <w:r w:rsidRPr="00680312">
        <w:rPr>
          <w:rFonts w:ascii="Arial" w:hAnsi="Arial" w:cs="Arial"/>
          <w:b/>
          <w:bCs/>
          <w:i/>
          <w:sz w:val="20"/>
        </w:rPr>
        <w:t xml:space="preserve"> con ella o simplemente por recomendación </w:t>
      </w:r>
      <w:proofErr w:type="gramStart"/>
      <w:r w:rsidRPr="00680312">
        <w:rPr>
          <w:rFonts w:ascii="Arial" w:hAnsi="Arial" w:cs="Arial"/>
          <w:b/>
          <w:bCs/>
          <w:i/>
          <w:sz w:val="20"/>
        </w:rPr>
        <w:t>de acuerdo a</w:t>
      </w:r>
      <w:proofErr w:type="gramEnd"/>
      <w:r w:rsidRPr="00680312">
        <w:rPr>
          <w:rFonts w:ascii="Arial" w:hAnsi="Arial" w:cs="Arial"/>
          <w:b/>
          <w:bCs/>
          <w:i/>
          <w:sz w:val="20"/>
        </w:rPr>
        <w:t xml:space="preserve"> su seguridad.</w:t>
      </w:r>
    </w:p>
    <w:p w14:paraId="2872D78C" w14:textId="58C3D10D" w:rsidR="00480FDE" w:rsidRPr="00680312" w:rsidRDefault="00480FDE" w:rsidP="00480FDE">
      <w:pPr>
        <w:pStyle w:val="Sinespaciado"/>
        <w:ind w:left="720"/>
        <w:jc w:val="both"/>
        <w:rPr>
          <w:rFonts w:ascii="Arial" w:hAnsi="Arial" w:cs="Arial"/>
          <w:b/>
          <w:bCs/>
          <w:i/>
          <w:sz w:val="20"/>
        </w:rPr>
      </w:pPr>
    </w:p>
    <w:p w14:paraId="6B37CC97" w14:textId="61430FD2" w:rsidR="00480FDE" w:rsidRPr="00680312" w:rsidRDefault="00480FDE" w:rsidP="00480FDE">
      <w:pPr>
        <w:pStyle w:val="Sinespaciado"/>
        <w:ind w:left="720"/>
        <w:jc w:val="both"/>
        <w:rPr>
          <w:rFonts w:ascii="Arial" w:hAnsi="Arial" w:cs="Arial"/>
          <w:b/>
          <w:bCs/>
          <w:i/>
          <w:sz w:val="20"/>
        </w:rPr>
      </w:pPr>
      <w:r w:rsidRPr="00680312">
        <w:rPr>
          <w:rFonts w:ascii="Arial" w:hAnsi="Arial" w:cs="Arial"/>
          <w:b/>
          <w:bCs/>
          <w:i/>
          <w:sz w:val="20"/>
        </w:rPr>
        <w:t xml:space="preserve">Al momento de comprar un </w:t>
      </w:r>
      <w:proofErr w:type="spellStart"/>
      <w:r w:rsidRPr="00680312">
        <w:rPr>
          <w:rFonts w:ascii="Arial" w:hAnsi="Arial" w:cs="Arial"/>
          <w:b/>
          <w:bCs/>
          <w:i/>
          <w:sz w:val="20"/>
        </w:rPr>
        <w:t>hadware</w:t>
      </w:r>
      <w:proofErr w:type="spellEnd"/>
      <w:r w:rsidR="00A31A67" w:rsidRPr="00680312">
        <w:rPr>
          <w:rFonts w:ascii="Arial" w:hAnsi="Arial" w:cs="Arial"/>
          <w:b/>
          <w:bCs/>
          <w:i/>
          <w:sz w:val="20"/>
        </w:rPr>
        <w:t xml:space="preserve"> se verifica el </w:t>
      </w:r>
      <w:proofErr w:type="gramStart"/>
      <w:r w:rsidR="00A31A67" w:rsidRPr="00680312">
        <w:rPr>
          <w:rFonts w:ascii="Arial" w:hAnsi="Arial" w:cs="Arial"/>
          <w:b/>
          <w:bCs/>
          <w:i/>
          <w:sz w:val="20"/>
        </w:rPr>
        <w:t>precio</w:t>
      </w:r>
      <w:proofErr w:type="gramEnd"/>
      <w:r w:rsidR="00A31A67" w:rsidRPr="00680312">
        <w:rPr>
          <w:rFonts w:ascii="Arial" w:hAnsi="Arial" w:cs="Arial"/>
          <w:b/>
          <w:bCs/>
          <w:i/>
          <w:sz w:val="20"/>
        </w:rPr>
        <w:t xml:space="preserve"> pero muchas veces uno busca cosa con capacidad para las características del trabajo</w:t>
      </w:r>
      <w:r w:rsidR="003E614D" w:rsidRPr="00680312">
        <w:rPr>
          <w:rFonts w:ascii="Arial" w:hAnsi="Arial" w:cs="Arial"/>
          <w:b/>
          <w:bCs/>
          <w:i/>
          <w:sz w:val="20"/>
        </w:rPr>
        <w:t>, se busca algo que sea conocido por el usuario y que responda a las necesidades.</w:t>
      </w:r>
      <w:r w:rsidRPr="00680312">
        <w:rPr>
          <w:rFonts w:ascii="Arial" w:hAnsi="Arial" w:cs="Arial"/>
          <w:b/>
          <w:bCs/>
          <w:i/>
          <w:sz w:val="20"/>
        </w:rPr>
        <w:t xml:space="preserve"> </w:t>
      </w:r>
    </w:p>
    <w:p w14:paraId="65C59166" w14:textId="77777777" w:rsidR="002748FB" w:rsidRPr="002748FB" w:rsidRDefault="002748FB" w:rsidP="00F37891">
      <w:pPr>
        <w:pStyle w:val="Sinespaciado"/>
        <w:jc w:val="both"/>
        <w:rPr>
          <w:rFonts w:ascii="Arial" w:hAnsi="Arial" w:cs="Arial"/>
          <w:i/>
          <w:sz w:val="18"/>
          <w:szCs w:val="20"/>
        </w:rPr>
      </w:pPr>
    </w:p>
    <w:p w14:paraId="13BB18FA" w14:textId="0BB9E8AB" w:rsidR="002748FB" w:rsidRPr="002748FB" w:rsidRDefault="002748FB" w:rsidP="00F37891">
      <w:pPr>
        <w:pStyle w:val="Sinespaciado"/>
        <w:jc w:val="both"/>
        <w:rPr>
          <w:rFonts w:ascii="Arial" w:hAnsi="Arial" w:cs="Arial"/>
          <w:i/>
          <w:sz w:val="20"/>
        </w:rPr>
      </w:pPr>
    </w:p>
    <w:p w14:paraId="36EE7F41" w14:textId="77777777" w:rsidR="002748FB" w:rsidRPr="002748FB" w:rsidRDefault="002748FB" w:rsidP="00F37891">
      <w:pPr>
        <w:pStyle w:val="Sinespaciado"/>
        <w:jc w:val="both"/>
        <w:rPr>
          <w:rFonts w:ascii="Arial" w:hAnsi="Arial" w:cs="Arial"/>
          <w:i/>
          <w:sz w:val="20"/>
        </w:rPr>
      </w:pPr>
      <w:r w:rsidRPr="002748FB">
        <w:rPr>
          <w:rFonts w:ascii="Arial" w:hAnsi="Arial" w:cs="Arial"/>
          <w:i/>
          <w:sz w:val="20"/>
        </w:rPr>
        <w:t>Reali</w:t>
      </w:r>
      <w:r w:rsidRPr="002748FB">
        <w:rPr>
          <w:rFonts w:ascii="Arial" w:hAnsi="Arial" w:cs="Arial"/>
          <w:i/>
          <w:spacing w:val="-1"/>
          <w:sz w:val="20"/>
        </w:rPr>
        <w:t>z</w:t>
      </w:r>
      <w:r w:rsidRPr="002748FB">
        <w:rPr>
          <w:rFonts w:ascii="Arial" w:hAnsi="Arial" w:cs="Arial"/>
          <w:i/>
          <w:sz w:val="20"/>
        </w:rPr>
        <w:t>a</w:t>
      </w:r>
      <w:r w:rsidRPr="002748FB">
        <w:rPr>
          <w:rFonts w:ascii="Arial" w:hAnsi="Arial" w:cs="Arial"/>
          <w:i/>
          <w:spacing w:val="-1"/>
          <w:sz w:val="20"/>
        </w:rPr>
        <w:t>nd</w:t>
      </w:r>
      <w:r w:rsidRPr="002748FB">
        <w:rPr>
          <w:rFonts w:ascii="Arial" w:hAnsi="Arial" w:cs="Arial"/>
          <w:i/>
          <w:sz w:val="20"/>
        </w:rPr>
        <w:t>o</w:t>
      </w:r>
      <w:r w:rsidRPr="002748FB">
        <w:rPr>
          <w:rFonts w:ascii="Arial" w:hAnsi="Arial" w:cs="Arial"/>
          <w:i/>
          <w:spacing w:val="11"/>
          <w:sz w:val="20"/>
        </w:rPr>
        <w:t xml:space="preserve"> </w:t>
      </w:r>
      <w:r w:rsidRPr="002748FB">
        <w:rPr>
          <w:rFonts w:ascii="Arial" w:hAnsi="Arial" w:cs="Arial"/>
          <w:i/>
          <w:sz w:val="20"/>
        </w:rPr>
        <w:t>las</w:t>
      </w:r>
      <w:r w:rsidRPr="002748FB">
        <w:rPr>
          <w:rFonts w:ascii="Arial" w:hAnsi="Arial" w:cs="Arial"/>
          <w:i/>
          <w:spacing w:val="10"/>
          <w:sz w:val="20"/>
        </w:rPr>
        <w:t xml:space="preserve"> </w:t>
      </w:r>
      <w:r w:rsidRPr="002748FB">
        <w:rPr>
          <w:rFonts w:ascii="Arial" w:hAnsi="Arial" w:cs="Arial"/>
          <w:i/>
          <w:sz w:val="20"/>
        </w:rPr>
        <w:t>res</w:t>
      </w:r>
      <w:r w:rsidRPr="002748FB">
        <w:rPr>
          <w:rFonts w:ascii="Arial" w:hAnsi="Arial" w:cs="Arial"/>
          <w:i/>
          <w:spacing w:val="-3"/>
          <w:sz w:val="20"/>
        </w:rPr>
        <w:t>p</w:t>
      </w:r>
      <w:r w:rsidRPr="002748FB">
        <w:rPr>
          <w:rFonts w:ascii="Arial" w:hAnsi="Arial" w:cs="Arial"/>
          <w:i/>
          <w:sz w:val="20"/>
        </w:rPr>
        <w:t>ec</w:t>
      </w:r>
      <w:r w:rsidRPr="002748FB">
        <w:rPr>
          <w:rFonts w:ascii="Arial" w:hAnsi="Arial" w:cs="Arial"/>
          <w:i/>
          <w:spacing w:val="1"/>
          <w:sz w:val="20"/>
        </w:rPr>
        <w:t>t</w:t>
      </w:r>
      <w:r w:rsidRPr="002748FB">
        <w:rPr>
          <w:rFonts w:ascii="Arial" w:hAnsi="Arial" w:cs="Arial"/>
          <w:i/>
          <w:spacing w:val="-3"/>
          <w:sz w:val="20"/>
        </w:rPr>
        <w:t>i</w:t>
      </w:r>
      <w:r w:rsidRPr="002748FB">
        <w:rPr>
          <w:rFonts w:ascii="Arial" w:hAnsi="Arial" w:cs="Arial"/>
          <w:i/>
          <w:spacing w:val="1"/>
          <w:sz w:val="20"/>
        </w:rPr>
        <w:t>v</w:t>
      </w:r>
      <w:r w:rsidRPr="002748FB">
        <w:rPr>
          <w:rFonts w:ascii="Arial" w:hAnsi="Arial" w:cs="Arial"/>
          <w:i/>
          <w:sz w:val="20"/>
        </w:rPr>
        <w:t>as</w:t>
      </w:r>
      <w:r w:rsidRPr="002748FB">
        <w:rPr>
          <w:rFonts w:ascii="Arial" w:hAnsi="Arial" w:cs="Arial"/>
          <w:i/>
          <w:spacing w:val="10"/>
          <w:sz w:val="20"/>
        </w:rPr>
        <w:t xml:space="preserve"> </w:t>
      </w:r>
      <w:r w:rsidRPr="002748FB">
        <w:rPr>
          <w:rFonts w:ascii="Arial" w:hAnsi="Arial" w:cs="Arial"/>
          <w:i/>
          <w:spacing w:val="-3"/>
          <w:sz w:val="20"/>
        </w:rPr>
        <w:t>i</w:t>
      </w:r>
      <w:r w:rsidRPr="002748FB">
        <w:rPr>
          <w:rFonts w:ascii="Arial" w:hAnsi="Arial" w:cs="Arial"/>
          <w:i/>
          <w:spacing w:val="-1"/>
          <w:sz w:val="20"/>
        </w:rPr>
        <w:t>n</w:t>
      </w:r>
      <w:r w:rsidRPr="002748FB">
        <w:rPr>
          <w:rFonts w:ascii="Arial" w:hAnsi="Arial" w:cs="Arial"/>
          <w:i/>
          <w:spacing w:val="1"/>
          <w:sz w:val="20"/>
        </w:rPr>
        <w:t>v</w:t>
      </w:r>
      <w:r w:rsidRPr="002748FB">
        <w:rPr>
          <w:rFonts w:ascii="Arial" w:hAnsi="Arial" w:cs="Arial"/>
          <w:i/>
          <w:sz w:val="20"/>
        </w:rPr>
        <w:t>es</w:t>
      </w:r>
      <w:r w:rsidRPr="002748FB">
        <w:rPr>
          <w:rFonts w:ascii="Arial" w:hAnsi="Arial" w:cs="Arial"/>
          <w:i/>
          <w:spacing w:val="1"/>
          <w:sz w:val="20"/>
        </w:rPr>
        <w:t>t</w:t>
      </w:r>
      <w:r w:rsidRPr="002748FB">
        <w:rPr>
          <w:rFonts w:ascii="Arial" w:hAnsi="Arial" w:cs="Arial"/>
          <w:i/>
          <w:sz w:val="20"/>
        </w:rPr>
        <w:t>i</w:t>
      </w:r>
      <w:r w:rsidRPr="002748FB">
        <w:rPr>
          <w:rFonts w:ascii="Arial" w:hAnsi="Arial" w:cs="Arial"/>
          <w:i/>
          <w:spacing w:val="-1"/>
          <w:sz w:val="20"/>
        </w:rPr>
        <w:t>g</w:t>
      </w:r>
      <w:r w:rsidRPr="002748FB">
        <w:rPr>
          <w:rFonts w:ascii="Arial" w:hAnsi="Arial" w:cs="Arial"/>
          <w:i/>
          <w:sz w:val="20"/>
        </w:rPr>
        <w:t>ac</w:t>
      </w:r>
      <w:r w:rsidRPr="002748FB">
        <w:rPr>
          <w:rFonts w:ascii="Arial" w:hAnsi="Arial" w:cs="Arial"/>
          <w:i/>
          <w:spacing w:val="-3"/>
          <w:sz w:val="20"/>
        </w:rPr>
        <w:t>i</w:t>
      </w:r>
      <w:r w:rsidRPr="002748FB">
        <w:rPr>
          <w:rFonts w:ascii="Arial" w:hAnsi="Arial" w:cs="Arial"/>
          <w:i/>
          <w:spacing w:val="1"/>
          <w:sz w:val="20"/>
        </w:rPr>
        <w:t>o</w:t>
      </w:r>
      <w:r w:rsidRPr="002748FB">
        <w:rPr>
          <w:rFonts w:ascii="Arial" w:hAnsi="Arial" w:cs="Arial"/>
          <w:i/>
          <w:spacing w:val="-1"/>
          <w:sz w:val="20"/>
        </w:rPr>
        <w:t>n</w:t>
      </w:r>
      <w:r w:rsidRPr="002748FB">
        <w:rPr>
          <w:rFonts w:ascii="Arial" w:hAnsi="Arial" w:cs="Arial"/>
          <w:i/>
          <w:sz w:val="20"/>
        </w:rPr>
        <w:t>es</w:t>
      </w:r>
      <w:r w:rsidRPr="002748FB">
        <w:rPr>
          <w:rFonts w:ascii="Arial" w:hAnsi="Arial" w:cs="Arial"/>
          <w:i/>
          <w:spacing w:val="11"/>
          <w:sz w:val="20"/>
        </w:rPr>
        <w:t xml:space="preserve"> </w:t>
      </w:r>
      <w:r w:rsidRPr="002748FB">
        <w:rPr>
          <w:rFonts w:ascii="Arial" w:hAnsi="Arial" w:cs="Arial"/>
          <w:i/>
          <w:spacing w:val="-2"/>
          <w:sz w:val="20"/>
        </w:rPr>
        <w:t>s</w:t>
      </w:r>
      <w:r w:rsidRPr="002748FB">
        <w:rPr>
          <w:rFonts w:ascii="Arial" w:hAnsi="Arial" w:cs="Arial"/>
          <w:i/>
          <w:spacing w:val="1"/>
          <w:sz w:val="20"/>
        </w:rPr>
        <w:t>o</w:t>
      </w:r>
      <w:r w:rsidRPr="002748FB">
        <w:rPr>
          <w:rFonts w:ascii="Arial" w:hAnsi="Arial" w:cs="Arial"/>
          <w:i/>
          <w:spacing w:val="-1"/>
          <w:sz w:val="20"/>
        </w:rPr>
        <w:t>b</w:t>
      </w:r>
      <w:r w:rsidRPr="002748FB">
        <w:rPr>
          <w:rFonts w:ascii="Arial" w:hAnsi="Arial" w:cs="Arial"/>
          <w:i/>
          <w:sz w:val="20"/>
        </w:rPr>
        <w:t>re</w:t>
      </w:r>
      <w:r w:rsidRPr="002748FB">
        <w:rPr>
          <w:rFonts w:ascii="Arial" w:hAnsi="Arial" w:cs="Arial"/>
          <w:i/>
          <w:spacing w:val="8"/>
          <w:sz w:val="20"/>
        </w:rPr>
        <w:t xml:space="preserve"> </w:t>
      </w:r>
      <w:r w:rsidRPr="002748FB">
        <w:rPr>
          <w:rFonts w:ascii="Arial" w:hAnsi="Arial" w:cs="Arial"/>
          <w:i/>
          <w:sz w:val="20"/>
        </w:rPr>
        <w:t>el</w:t>
      </w:r>
      <w:r w:rsidRPr="002748FB">
        <w:rPr>
          <w:rFonts w:ascii="Arial" w:hAnsi="Arial" w:cs="Arial"/>
          <w:i/>
          <w:spacing w:val="10"/>
          <w:sz w:val="20"/>
        </w:rPr>
        <w:t xml:space="preserve"> </w:t>
      </w:r>
      <w:r w:rsidRPr="002748FB">
        <w:rPr>
          <w:rFonts w:ascii="Arial" w:hAnsi="Arial" w:cs="Arial"/>
          <w:i/>
          <w:sz w:val="20"/>
        </w:rPr>
        <w:t>t</w:t>
      </w:r>
      <w:r w:rsidRPr="002748FB">
        <w:rPr>
          <w:rFonts w:ascii="Arial" w:hAnsi="Arial" w:cs="Arial"/>
          <w:i/>
          <w:spacing w:val="-1"/>
          <w:sz w:val="20"/>
        </w:rPr>
        <w:t>e</w:t>
      </w:r>
      <w:r w:rsidRPr="002748FB">
        <w:rPr>
          <w:rFonts w:ascii="Arial" w:hAnsi="Arial" w:cs="Arial"/>
          <w:i/>
          <w:spacing w:val="1"/>
          <w:sz w:val="20"/>
        </w:rPr>
        <w:t>m</w:t>
      </w:r>
      <w:r w:rsidRPr="002748FB">
        <w:rPr>
          <w:rFonts w:ascii="Arial" w:hAnsi="Arial" w:cs="Arial"/>
          <w:i/>
          <w:sz w:val="20"/>
        </w:rPr>
        <w:t>a</w:t>
      </w:r>
      <w:r w:rsidRPr="002748FB">
        <w:rPr>
          <w:rFonts w:ascii="Arial" w:hAnsi="Arial" w:cs="Arial"/>
          <w:i/>
          <w:spacing w:val="10"/>
          <w:sz w:val="20"/>
        </w:rPr>
        <w:t xml:space="preserve"> </w:t>
      </w:r>
      <w:r w:rsidRPr="002748FB">
        <w:rPr>
          <w:rFonts w:ascii="Arial" w:hAnsi="Arial" w:cs="Arial"/>
          <w:i/>
          <w:spacing w:val="-2"/>
          <w:sz w:val="20"/>
        </w:rPr>
        <w:t>c</w:t>
      </w:r>
      <w:r w:rsidRPr="002748FB">
        <w:rPr>
          <w:rFonts w:ascii="Arial" w:hAnsi="Arial" w:cs="Arial"/>
          <w:i/>
          <w:spacing w:val="1"/>
          <w:sz w:val="20"/>
        </w:rPr>
        <w:t>o</w:t>
      </w:r>
      <w:r w:rsidRPr="002748FB">
        <w:rPr>
          <w:rFonts w:ascii="Arial" w:hAnsi="Arial" w:cs="Arial"/>
          <w:i/>
          <w:spacing w:val="-1"/>
          <w:sz w:val="20"/>
        </w:rPr>
        <w:t>n</w:t>
      </w:r>
      <w:r w:rsidRPr="002748FB">
        <w:rPr>
          <w:rFonts w:ascii="Arial" w:hAnsi="Arial" w:cs="Arial"/>
          <w:i/>
          <w:sz w:val="20"/>
        </w:rPr>
        <w:t>struya</w:t>
      </w:r>
      <w:r w:rsidRPr="002748FB">
        <w:rPr>
          <w:rFonts w:ascii="Arial" w:hAnsi="Arial" w:cs="Arial"/>
          <w:i/>
          <w:spacing w:val="10"/>
          <w:sz w:val="20"/>
        </w:rPr>
        <w:t xml:space="preserve"> </w:t>
      </w:r>
      <w:r w:rsidRPr="002748FB">
        <w:rPr>
          <w:rFonts w:ascii="Arial" w:hAnsi="Arial" w:cs="Arial"/>
          <w:i/>
          <w:spacing w:val="-1"/>
          <w:sz w:val="20"/>
        </w:rPr>
        <w:t>u</w:t>
      </w:r>
      <w:r w:rsidRPr="002748FB">
        <w:rPr>
          <w:rFonts w:ascii="Arial" w:hAnsi="Arial" w:cs="Arial"/>
          <w:i/>
          <w:sz w:val="20"/>
        </w:rPr>
        <w:t>n</w:t>
      </w:r>
      <w:r w:rsidRPr="002748FB">
        <w:rPr>
          <w:rFonts w:ascii="Arial" w:hAnsi="Arial" w:cs="Arial"/>
          <w:i/>
          <w:spacing w:val="9"/>
          <w:sz w:val="20"/>
        </w:rPr>
        <w:t xml:space="preserve"> </w:t>
      </w:r>
      <w:r w:rsidRPr="002748FB">
        <w:rPr>
          <w:rFonts w:ascii="Arial" w:hAnsi="Arial" w:cs="Arial"/>
          <w:i/>
          <w:spacing w:val="-1"/>
          <w:sz w:val="20"/>
        </w:rPr>
        <w:t>b</w:t>
      </w:r>
      <w:r w:rsidRPr="002748FB">
        <w:rPr>
          <w:rFonts w:ascii="Arial" w:hAnsi="Arial" w:cs="Arial"/>
          <w:i/>
          <w:sz w:val="20"/>
        </w:rPr>
        <w:t>l</w:t>
      </w:r>
      <w:r w:rsidRPr="002748FB">
        <w:rPr>
          <w:rFonts w:ascii="Arial" w:hAnsi="Arial" w:cs="Arial"/>
          <w:i/>
          <w:spacing w:val="1"/>
          <w:sz w:val="20"/>
        </w:rPr>
        <w:t>o</w:t>
      </w:r>
      <w:r w:rsidRPr="002748FB">
        <w:rPr>
          <w:rFonts w:ascii="Arial" w:hAnsi="Arial" w:cs="Arial"/>
          <w:i/>
          <w:sz w:val="20"/>
        </w:rPr>
        <w:t>g</w:t>
      </w:r>
      <w:r w:rsidRPr="002748FB">
        <w:rPr>
          <w:rFonts w:ascii="Arial" w:hAnsi="Arial" w:cs="Arial"/>
          <w:i/>
          <w:spacing w:val="9"/>
          <w:sz w:val="20"/>
        </w:rPr>
        <w:t xml:space="preserve"> </w:t>
      </w:r>
      <w:r w:rsidRPr="002748FB">
        <w:rPr>
          <w:rFonts w:ascii="Arial" w:hAnsi="Arial" w:cs="Arial"/>
          <w:i/>
          <w:spacing w:val="-3"/>
          <w:sz w:val="20"/>
        </w:rPr>
        <w:t>d</w:t>
      </w:r>
      <w:r w:rsidRPr="002748FB">
        <w:rPr>
          <w:rFonts w:ascii="Arial" w:hAnsi="Arial" w:cs="Arial"/>
          <w:i/>
          <w:spacing w:val="1"/>
          <w:sz w:val="20"/>
        </w:rPr>
        <w:t>o</w:t>
      </w:r>
      <w:r w:rsidRPr="002748FB">
        <w:rPr>
          <w:rFonts w:ascii="Arial" w:hAnsi="Arial" w:cs="Arial"/>
          <w:i/>
          <w:spacing w:val="-3"/>
          <w:sz w:val="20"/>
        </w:rPr>
        <w:t>n</w:t>
      </w:r>
      <w:r w:rsidRPr="002748FB">
        <w:rPr>
          <w:rFonts w:ascii="Arial" w:hAnsi="Arial" w:cs="Arial"/>
          <w:i/>
          <w:spacing w:val="-1"/>
          <w:sz w:val="20"/>
        </w:rPr>
        <w:t>d</w:t>
      </w:r>
      <w:r w:rsidRPr="002748FB">
        <w:rPr>
          <w:rFonts w:ascii="Arial" w:hAnsi="Arial" w:cs="Arial"/>
          <w:i/>
          <w:sz w:val="20"/>
        </w:rPr>
        <w:t>e</w:t>
      </w:r>
      <w:r w:rsidRPr="002748FB">
        <w:rPr>
          <w:rFonts w:ascii="Arial" w:hAnsi="Arial" w:cs="Arial"/>
          <w:i/>
          <w:spacing w:val="11"/>
          <w:sz w:val="20"/>
        </w:rPr>
        <w:t xml:space="preserve"> </w:t>
      </w:r>
      <w:r w:rsidRPr="002748FB">
        <w:rPr>
          <w:rFonts w:ascii="Arial" w:hAnsi="Arial" w:cs="Arial"/>
          <w:i/>
          <w:sz w:val="20"/>
        </w:rPr>
        <w:t>i</w:t>
      </w:r>
      <w:r w:rsidRPr="002748FB">
        <w:rPr>
          <w:rFonts w:ascii="Arial" w:hAnsi="Arial" w:cs="Arial"/>
          <w:i/>
          <w:spacing w:val="-1"/>
          <w:sz w:val="20"/>
        </w:rPr>
        <w:t>n</w:t>
      </w:r>
      <w:r w:rsidRPr="002748FB">
        <w:rPr>
          <w:rFonts w:ascii="Arial" w:hAnsi="Arial" w:cs="Arial"/>
          <w:i/>
          <w:spacing w:val="1"/>
          <w:sz w:val="20"/>
        </w:rPr>
        <w:t>vo</w:t>
      </w:r>
      <w:r w:rsidRPr="002748FB">
        <w:rPr>
          <w:rFonts w:ascii="Arial" w:hAnsi="Arial" w:cs="Arial"/>
          <w:i/>
          <w:sz w:val="20"/>
        </w:rPr>
        <w:t>l</w:t>
      </w:r>
      <w:r w:rsidRPr="002748FB">
        <w:rPr>
          <w:rFonts w:ascii="Arial" w:hAnsi="Arial" w:cs="Arial"/>
          <w:i/>
          <w:spacing w:val="-1"/>
          <w:sz w:val="20"/>
        </w:rPr>
        <w:t>u</w:t>
      </w:r>
      <w:r w:rsidRPr="002748FB">
        <w:rPr>
          <w:rFonts w:ascii="Arial" w:hAnsi="Arial" w:cs="Arial"/>
          <w:i/>
          <w:sz w:val="20"/>
        </w:rPr>
        <w:t>c</w:t>
      </w:r>
      <w:r w:rsidRPr="002748FB">
        <w:rPr>
          <w:rFonts w:ascii="Arial" w:hAnsi="Arial" w:cs="Arial"/>
          <w:i/>
          <w:spacing w:val="-2"/>
          <w:sz w:val="20"/>
        </w:rPr>
        <w:t>r</w:t>
      </w:r>
      <w:r w:rsidRPr="002748FB">
        <w:rPr>
          <w:rFonts w:ascii="Arial" w:hAnsi="Arial" w:cs="Arial"/>
          <w:i/>
          <w:sz w:val="20"/>
        </w:rPr>
        <w:t>e</w:t>
      </w:r>
      <w:r w:rsidRPr="002748FB">
        <w:rPr>
          <w:rFonts w:ascii="Arial" w:hAnsi="Arial" w:cs="Arial"/>
          <w:i/>
          <w:spacing w:val="11"/>
          <w:sz w:val="20"/>
        </w:rPr>
        <w:t xml:space="preserve"> </w:t>
      </w:r>
      <w:r w:rsidRPr="002748FB">
        <w:rPr>
          <w:rFonts w:ascii="Arial" w:hAnsi="Arial" w:cs="Arial"/>
          <w:i/>
          <w:sz w:val="20"/>
        </w:rPr>
        <w:t>l</w:t>
      </w:r>
      <w:r w:rsidRPr="002748FB">
        <w:rPr>
          <w:rFonts w:ascii="Arial" w:hAnsi="Arial" w:cs="Arial"/>
          <w:i/>
          <w:spacing w:val="1"/>
          <w:sz w:val="20"/>
        </w:rPr>
        <w:t>o</w:t>
      </w:r>
      <w:r w:rsidRPr="002748FB">
        <w:rPr>
          <w:rFonts w:ascii="Arial" w:hAnsi="Arial" w:cs="Arial"/>
          <w:i/>
          <w:sz w:val="20"/>
        </w:rPr>
        <w:t>s</w:t>
      </w:r>
      <w:r w:rsidRPr="002748FB">
        <w:rPr>
          <w:rFonts w:ascii="Arial" w:hAnsi="Arial" w:cs="Arial"/>
          <w:i/>
          <w:spacing w:val="10"/>
          <w:sz w:val="20"/>
        </w:rPr>
        <w:t xml:space="preserve"> </w:t>
      </w:r>
      <w:r w:rsidRPr="002748FB">
        <w:rPr>
          <w:rFonts w:ascii="Arial" w:hAnsi="Arial" w:cs="Arial"/>
          <w:i/>
          <w:sz w:val="20"/>
        </w:rPr>
        <w:t>si</w:t>
      </w:r>
      <w:r w:rsidRPr="002748FB">
        <w:rPr>
          <w:rFonts w:ascii="Arial" w:hAnsi="Arial" w:cs="Arial"/>
          <w:i/>
          <w:spacing w:val="-1"/>
          <w:sz w:val="20"/>
        </w:rPr>
        <w:t>gu</w:t>
      </w:r>
      <w:r w:rsidRPr="002748FB">
        <w:rPr>
          <w:rFonts w:ascii="Arial" w:hAnsi="Arial" w:cs="Arial"/>
          <w:i/>
          <w:sz w:val="20"/>
        </w:rPr>
        <w:t>ie</w:t>
      </w:r>
      <w:r w:rsidRPr="002748FB">
        <w:rPr>
          <w:rFonts w:ascii="Arial" w:hAnsi="Arial" w:cs="Arial"/>
          <w:i/>
          <w:spacing w:val="-3"/>
          <w:sz w:val="20"/>
        </w:rPr>
        <w:t>n</w:t>
      </w:r>
      <w:r w:rsidRPr="002748FB">
        <w:rPr>
          <w:rFonts w:ascii="Arial" w:hAnsi="Arial" w:cs="Arial"/>
          <w:i/>
          <w:sz w:val="20"/>
        </w:rPr>
        <w:t>t</w:t>
      </w:r>
      <w:r w:rsidRPr="002748FB">
        <w:rPr>
          <w:rFonts w:ascii="Arial" w:hAnsi="Arial" w:cs="Arial"/>
          <w:i/>
          <w:spacing w:val="1"/>
          <w:sz w:val="20"/>
        </w:rPr>
        <w:t>e</w:t>
      </w:r>
      <w:r w:rsidRPr="002748FB">
        <w:rPr>
          <w:rFonts w:ascii="Arial" w:hAnsi="Arial" w:cs="Arial"/>
          <w:i/>
          <w:sz w:val="20"/>
        </w:rPr>
        <w:t>s t</w:t>
      </w:r>
      <w:r w:rsidRPr="002748FB">
        <w:rPr>
          <w:rFonts w:ascii="Arial" w:hAnsi="Arial" w:cs="Arial"/>
          <w:i/>
          <w:spacing w:val="1"/>
          <w:sz w:val="20"/>
        </w:rPr>
        <w:t>e</w:t>
      </w:r>
      <w:r w:rsidRPr="002748FB">
        <w:rPr>
          <w:rFonts w:ascii="Arial" w:hAnsi="Arial" w:cs="Arial"/>
          <w:i/>
          <w:spacing w:val="-1"/>
          <w:sz w:val="20"/>
        </w:rPr>
        <w:t>m</w:t>
      </w:r>
      <w:r w:rsidRPr="002748FB">
        <w:rPr>
          <w:rFonts w:ascii="Arial" w:hAnsi="Arial" w:cs="Arial"/>
          <w:i/>
          <w:sz w:val="20"/>
        </w:rPr>
        <w:t>as:</w:t>
      </w:r>
    </w:p>
    <w:p w14:paraId="7694A877" w14:textId="053A3FBE" w:rsidR="002748FB" w:rsidRDefault="002748FB" w:rsidP="00F37891">
      <w:pPr>
        <w:pStyle w:val="Sinespaciado"/>
        <w:numPr>
          <w:ilvl w:val="0"/>
          <w:numId w:val="16"/>
        </w:numPr>
        <w:jc w:val="both"/>
        <w:rPr>
          <w:rFonts w:ascii="Arial" w:hAnsi="Arial" w:cs="Arial"/>
          <w:i/>
          <w:sz w:val="20"/>
        </w:rPr>
      </w:pPr>
      <w:r w:rsidRPr="002748FB">
        <w:rPr>
          <w:rFonts w:ascii="Arial" w:hAnsi="Arial" w:cs="Arial"/>
          <w:i/>
          <w:sz w:val="20"/>
        </w:rPr>
        <w:t>Expl</w:t>
      </w:r>
      <w:r w:rsidRPr="002748FB">
        <w:rPr>
          <w:rFonts w:ascii="Arial" w:hAnsi="Arial" w:cs="Arial"/>
          <w:i/>
          <w:spacing w:val="-1"/>
          <w:sz w:val="20"/>
        </w:rPr>
        <w:t>iqu</w:t>
      </w:r>
      <w:r w:rsidRPr="002748FB">
        <w:rPr>
          <w:rFonts w:ascii="Arial" w:hAnsi="Arial" w:cs="Arial"/>
          <w:i/>
          <w:sz w:val="20"/>
        </w:rPr>
        <w:t xml:space="preserve">e </w:t>
      </w:r>
      <w:r w:rsidRPr="002748FB">
        <w:rPr>
          <w:rFonts w:ascii="Arial" w:hAnsi="Arial" w:cs="Arial"/>
          <w:i/>
          <w:spacing w:val="-1"/>
          <w:sz w:val="20"/>
        </w:rPr>
        <w:t>p</w:t>
      </w:r>
      <w:r w:rsidRPr="002748FB">
        <w:rPr>
          <w:rFonts w:ascii="Arial" w:hAnsi="Arial" w:cs="Arial"/>
          <w:i/>
          <w:spacing w:val="1"/>
          <w:sz w:val="20"/>
        </w:rPr>
        <w:t>o</w:t>
      </w:r>
      <w:r w:rsidRPr="002748FB">
        <w:rPr>
          <w:rFonts w:ascii="Arial" w:hAnsi="Arial" w:cs="Arial"/>
          <w:i/>
          <w:sz w:val="20"/>
        </w:rPr>
        <w:t xml:space="preserve">r </w:t>
      </w:r>
      <w:r w:rsidRPr="002748FB">
        <w:rPr>
          <w:rFonts w:ascii="Arial" w:hAnsi="Arial" w:cs="Arial"/>
          <w:i/>
          <w:spacing w:val="-1"/>
          <w:sz w:val="20"/>
        </w:rPr>
        <w:t>qu</w:t>
      </w:r>
      <w:r w:rsidRPr="002748FB">
        <w:rPr>
          <w:rFonts w:ascii="Arial" w:hAnsi="Arial" w:cs="Arial"/>
          <w:i/>
          <w:sz w:val="20"/>
        </w:rPr>
        <w:t xml:space="preserve">é es </w:t>
      </w:r>
      <w:r w:rsidRPr="002748FB">
        <w:rPr>
          <w:rFonts w:ascii="Arial" w:hAnsi="Arial" w:cs="Arial"/>
          <w:i/>
          <w:spacing w:val="-3"/>
          <w:sz w:val="20"/>
        </w:rPr>
        <w:t>i</w:t>
      </w:r>
      <w:r w:rsidRPr="002748FB">
        <w:rPr>
          <w:rFonts w:ascii="Arial" w:hAnsi="Arial" w:cs="Arial"/>
          <w:i/>
          <w:spacing w:val="1"/>
          <w:sz w:val="20"/>
        </w:rPr>
        <w:t>m</w:t>
      </w:r>
      <w:r w:rsidRPr="002748FB">
        <w:rPr>
          <w:rFonts w:ascii="Arial" w:hAnsi="Arial" w:cs="Arial"/>
          <w:i/>
          <w:spacing w:val="-3"/>
          <w:sz w:val="20"/>
        </w:rPr>
        <w:t>p</w:t>
      </w:r>
      <w:r w:rsidRPr="002748FB">
        <w:rPr>
          <w:rFonts w:ascii="Arial" w:hAnsi="Arial" w:cs="Arial"/>
          <w:i/>
          <w:spacing w:val="1"/>
          <w:sz w:val="20"/>
        </w:rPr>
        <w:t>o</w:t>
      </w:r>
      <w:r w:rsidRPr="002748FB">
        <w:rPr>
          <w:rFonts w:ascii="Arial" w:hAnsi="Arial" w:cs="Arial"/>
          <w:i/>
          <w:sz w:val="20"/>
        </w:rPr>
        <w:t>rta</w:t>
      </w:r>
      <w:r w:rsidRPr="002748FB">
        <w:rPr>
          <w:rFonts w:ascii="Arial" w:hAnsi="Arial" w:cs="Arial"/>
          <w:i/>
          <w:spacing w:val="-1"/>
          <w:sz w:val="20"/>
        </w:rPr>
        <w:t>n</w:t>
      </w:r>
      <w:r w:rsidRPr="002748FB">
        <w:rPr>
          <w:rFonts w:ascii="Arial" w:hAnsi="Arial" w:cs="Arial"/>
          <w:i/>
          <w:spacing w:val="-2"/>
          <w:sz w:val="20"/>
        </w:rPr>
        <w:t>t</w:t>
      </w:r>
      <w:r w:rsidRPr="002748FB">
        <w:rPr>
          <w:rFonts w:ascii="Arial" w:hAnsi="Arial" w:cs="Arial"/>
          <w:i/>
          <w:sz w:val="20"/>
        </w:rPr>
        <w:t>e la ca</w:t>
      </w:r>
      <w:r w:rsidRPr="002748FB">
        <w:rPr>
          <w:rFonts w:ascii="Arial" w:hAnsi="Arial" w:cs="Arial"/>
          <w:i/>
          <w:spacing w:val="-1"/>
          <w:sz w:val="20"/>
        </w:rPr>
        <w:t>p</w:t>
      </w:r>
      <w:r w:rsidRPr="002748FB">
        <w:rPr>
          <w:rFonts w:ascii="Arial" w:hAnsi="Arial" w:cs="Arial"/>
          <w:i/>
          <w:sz w:val="20"/>
        </w:rPr>
        <w:t>acit</w:t>
      </w:r>
      <w:r w:rsidRPr="002748FB">
        <w:rPr>
          <w:rFonts w:ascii="Arial" w:hAnsi="Arial" w:cs="Arial"/>
          <w:i/>
          <w:spacing w:val="-2"/>
          <w:sz w:val="20"/>
        </w:rPr>
        <w:t>a</w:t>
      </w:r>
      <w:r w:rsidRPr="002748FB">
        <w:rPr>
          <w:rFonts w:ascii="Arial" w:hAnsi="Arial" w:cs="Arial"/>
          <w:i/>
          <w:sz w:val="20"/>
        </w:rPr>
        <w:t>ci</w:t>
      </w:r>
      <w:r w:rsidRPr="002748FB">
        <w:rPr>
          <w:rFonts w:ascii="Arial" w:hAnsi="Arial" w:cs="Arial"/>
          <w:i/>
          <w:spacing w:val="1"/>
          <w:sz w:val="20"/>
        </w:rPr>
        <w:t>ó</w:t>
      </w:r>
      <w:r w:rsidRPr="002748FB">
        <w:rPr>
          <w:rFonts w:ascii="Arial" w:hAnsi="Arial" w:cs="Arial"/>
          <w:i/>
          <w:sz w:val="20"/>
        </w:rPr>
        <w:t xml:space="preserve">n </w:t>
      </w:r>
      <w:r w:rsidRPr="002748FB">
        <w:rPr>
          <w:rFonts w:ascii="Arial" w:hAnsi="Arial" w:cs="Arial"/>
          <w:i/>
          <w:spacing w:val="-2"/>
          <w:sz w:val="20"/>
        </w:rPr>
        <w:t>e</w:t>
      </w:r>
      <w:r w:rsidRPr="002748FB">
        <w:rPr>
          <w:rFonts w:ascii="Arial" w:hAnsi="Arial" w:cs="Arial"/>
          <w:i/>
          <w:sz w:val="20"/>
        </w:rPr>
        <w:t xml:space="preserve">n </w:t>
      </w:r>
      <w:r w:rsidRPr="002748FB">
        <w:rPr>
          <w:rFonts w:ascii="Arial" w:hAnsi="Arial" w:cs="Arial"/>
          <w:i/>
          <w:spacing w:val="-1"/>
          <w:sz w:val="20"/>
        </w:rPr>
        <w:t>u</w:t>
      </w:r>
      <w:r w:rsidRPr="002748FB">
        <w:rPr>
          <w:rFonts w:ascii="Arial" w:hAnsi="Arial" w:cs="Arial"/>
          <w:i/>
          <w:sz w:val="20"/>
        </w:rPr>
        <w:t xml:space="preserve">n </w:t>
      </w:r>
      <w:r w:rsidRPr="002748FB">
        <w:rPr>
          <w:rFonts w:ascii="Arial" w:hAnsi="Arial" w:cs="Arial"/>
          <w:i/>
          <w:spacing w:val="-1"/>
          <w:sz w:val="20"/>
        </w:rPr>
        <w:t>p</w:t>
      </w:r>
      <w:r w:rsidRPr="002748FB">
        <w:rPr>
          <w:rFonts w:ascii="Arial" w:hAnsi="Arial" w:cs="Arial"/>
          <w:i/>
          <w:sz w:val="20"/>
        </w:rPr>
        <w:t>r</w:t>
      </w:r>
      <w:r w:rsidRPr="002748FB">
        <w:rPr>
          <w:rFonts w:ascii="Arial" w:hAnsi="Arial" w:cs="Arial"/>
          <w:i/>
          <w:spacing w:val="1"/>
          <w:sz w:val="20"/>
        </w:rPr>
        <w:t>o</w:t>
      </w:r>
      <w:r w:rsidRPr="002748FB">
        <w:rPr>
          <w:rFonts w:ascii="Arial" w:hAnsi="Arial" w:cs="Arial"/>
          <w:i/>
          <w:spacing w:val="-2"/>
          <w:sz w:val="20"/>
        </w:rPr>
        <w:t>c</w:t>
      </w:r>
      <w:r w:rsidRPr="002748FB">
        <w:rPr>
          <w:rFonts w:ascii="Arial" w:hAnsi="Arial" w:cs="Arial"/>
          <w:i/>
          <w:sz w:val="20"/>
        </w:rPr>
        <w:t xml:space="preserve">eso </w:t>
      </w:r>
      <w:r w:rsidRPr="002748FB">
        <w:rPr>
          <w:rFonts w:ascii="Arial" w:hAnsi="Arial" w:cs="Arial"/>
          <w:i/>
          <w:spacing w:val="-1"/>
          <w:sz w:val="20"/>
        </w:rPr>
        <w:t>d</w:t>
      </w:r>
      <w:r w:rsidRPr="002748FB">
        <w:rPr>
          <w:rFonts w:ascii="Arial" w:hAnsi="Arial" w:cs="Arial"/>
          <w:i/>
          <w:sz w:val="20"/>
        </w:rPr>
        <w:t xml:space="preserve">e </w:t>
      </w:r>
      <w:r w:rsidRPr="002748FB">
        <w:rPr>
          <w:rFonts w:ascii="Arial" w:hAnsi="Arial" w:cs="Arial"/>
          <w:i/>
          <w:spacing w:val="-3"/>
          <w:sz w:val="20"/>
        </w:rPr>
        <w:t>i</w:t>
      </w:r>
      <w:r w:rsidRPr="002748FB">
        <w:rPr>
          <w:rFonts w:ascii="Arial" w:hAnsi="Arial" w:cs="Arial"/>
          <w:i/>
          <w:spacing w:val="1"/>
          <w:sz w:val="20"/>
        </w:rPr>
        <w:t>m</w:t>
      </w:r>
      <w:r w:rsidRPr="002748FB">
        <w:rPr>
          <w:rFonts w:ascii="Arial" w:hAnsi="Arial" w:cs="Arial"/>
          <w:i/>
          <w:spacing w:val="-1"/>
          <w:sz w:val="20"/>
        </w:rPr>
        <w:t>p</w:t>
      </w:r>
      <w:r w:rsidRPr="002748FB">
        <w:rPr>
          <w:rFonts w:ascii="Arial" w:hAnsi="Arial" w:cs="Arial"/>
          <w:i/>
          <w:sz w:val="20"/>
        </w:rPr>
        <w:t>la</w:t>
      </w:r>
      <w:r w:rsidRPr="002748FB">
        <w:rPr>
          <w:rFonts w:ascii="Arial" w:hAnsi="Arial" w:cs="Arial"/>
          <w:i/>
          <w:spacing w:val="-4"/>
          <w:sz w:val="20"/>
        </w:rPr>
        <w:t>n</w:t>
      </w:r>
      <w:r w:rsidRPr="002748FB">
        <w:rPr>
          <w:rFonts w:ascii="Arial" w:hAnsi="Arial" w:cs="Arial"/>
          <w:i/>
          <w:sz w:val="20"/>
        </w:rPr>
        <w:t>taci</w:t>
      </w:r>
      <w:r w:rsidRPr="002748FB">
        <w:rPr>
          <w:rFonts w:ascii="Arial" w:hAnsi="Arial" w:cs="Arial"/>
          <w:i/>
          <w:spacing w:val="1"/>
          <w:sz w:val="20"/>
        </w:rPr>
        <w:t>ó</w:t>
      </w:r>
      <w:r w:rsidRPr="002748FB">
        <w:rPr>
          <w:rFonts w:ascii="Arial" w:hAnsi="Arial" w:cs="Arial"/>
          <w:i/>
          <w:sz w:val="20"/>
        </w:rPr>
        <w:t xml:space="preserve">n </w:t>
      </w:r>
      <w:r w:rsidRPr="002748FB">
        <w:rPr>
          <w:rFonts w:ascii="Arial" w:hAnsi="Arial" w:cs="Arial"/>
          <w:i/>
          <w:spacing w:val="-1"/>
          <w:sz w:val="20"/>
        </w:rPr>
        <w:t>d</w:t>
      </w:r>
      <w:r w:rsidRPr="002748FB">
        <w:rPr>
          <w:rFonts w:ascii="Arial" w:hAnsi="Arial" w:cs="Arial"/>
          <w:i/>
          <w:sz w:val="20"/>
        </w:rPr>
        <w:t xml:space="preserve">e </w:t>
      </w:r>
      <w:r w:rsidRPr="002748FB">
        <w:rPr>
          <w:rFonts w:ascii="Arial" w:hAnsi="Arial" w:cs="Arial"/>
          <w:i/>
          <w:spacing w:val="-2"/>
          <w:sz w:val="20"/>
        </w:rPr>
        <w:t>t</w:t>
      </w:r>
      <w:r w:rsidRPr="002748FB">
        <w:rPr>
          <w:rFonts w:ascii="Arial" w:hAnsi="Arial" w:cs="Arial"/>
          <w:i/>
          <w:sz w:val="20"/>
        </w:rPr>
        <w:t>ec</w:t>
      </w:r>
      <w:r w:rsidRPr="002748FB">
        <w:rPr>
          <w:rFonts w:ascii="Arial" w:hAnsi="Arial" w:cs="Arial"/>
          <w:i/>
          <w:spacing w:val="-2"/>
          <w:sz w:val="20"/>
        </w:rPr>
        <w:t>n</w:t>
      </w:r>
      <w:r w:rsidRPr="002748FB">
        <w:rPr>
          <w:rFonts w:ascii="Arial" w:hAnsi="Arial" w:cs="Arial"/>
          <w:i/>
          <w:spacing w:val="1"/>
          <w:sz w:val="20"/>
        </w:rPr>
        <w:t>o</w:t>
      </w:r>
      <w:r w:rsidRPr="002748FB">
        <w:rPr>
          <w:rFonts w:ascii="Arial" w:hAnsi="Arial" w:cs="Arial"/>
          <w:i/>
          <w:sz w:val="20"/>
        </w:rPr>
        <w:t>l</w:t>
      </w:r>
      <w:r w:rsidRPr="002748FB">
        <w:rPr>
          <w:rFonts w:ascii="Arial" w:hAnsi="Arial" w:cs="Arial"/>
          <w:i/>
          <w:spacing w:val="1"/>
          <w:sz w:val="20"/>
        </w:rPr>
        <w:t>o</w:t>
      </w:r>
      <w:r w:rsidRPr="002748FB">
        <w:rPr>
          <w:rFonts w:ascii="Arial" w:hAnsi="Arial" w:cs="Arial"/>
          <w:i/>
          <w:spacing w:val="-1"/>
          <w:sz w:val="20"/>
        </w:rPr>
        <w:t>g</w:t>
      </w:r>
      <w:r w:rsidRPr="002748FB">
        <w:rPr>
          <w:rFonts w:ascii="Arial" w:hAnsi="Arial" w:cs="Arial"/>
          <w:i/>
          <w:sz w:val="20"/>
        </w:rPr>
        <w:t>ía i</w:t>
      </w:r>
      <w:r w:rsidRPr="002748FB">
        <w:rPr>
          <w:rFonts w:ascii="Arial" w:hAnsi="Arial" w:cs="Arial"/>
          <w:i/>
          <w:spacing w:val="-1"/>
          <w:sz w:val="20"/>
        </w:rPr>
        <w:t>n</w:t>
      </w:r>
      <w:r w:rsidRPr="002748FB">
        <w:rPr>
          <w:rFonts w:ascii="Arial" w:hAnsi="Arial" w:cs="Arial"/>
          <w:i/>
          <w:sz w:val="20"/>
        </w:rPr>
        <w:t>f</w:t>
      </w:r>
      <w:r w:rsidRPr="002748FB">
        <w:rPr>
          <w:rFonts w:ascii="Arial" w:hAnsi="Arial" w:cs="Arial"/>
          <w:i/>
          <w:spacing w:val="1"/>
          <w:sz w:val="20"/>
        </w:rPr>
        <w:t>o</w:t>
      </w:r>
      <w:r w:rsidRPr="002748FB">
        <w:rPr>
          <w:rFonts w:ascii="Arial" w:hAnsi="Arial" w:cs="Arial"/>
          <w:i/>
          <w:sz w:val="20"/>
        </w:rPr>
        <w:t>r</w:t>
      </w:r>
      <w:r w:rsidRPr="002748FB">
        <w:rPr>
          <w:rFonts w:ascii="Arial" w:hAnsi="Arial" w:cs="Arial"/>
          <w:i/>
          <w:spacing w:val="1"/>
          <w:sz w:val="20"/>
        </w:rPr>
        <w:t>m</w:t>
      </w:r>
      <w:r w:rsidRPr="002748FB">
        <w:rPr>
          <w:rFonts w:ascii="Arial" w:hAnsi="Arial" w:cs="Arial"/>
          <w:i/>
          <w:spacing w:val="-3"/>
          <w:sz w:val="20"/>
        </w:rPr>
        <w:t>á</w:t>
      </w:r>
      <w:r w:rsidRPr="002748FB">
        <w:rPr>
          <w:rFonts w:ascii="Arial" w:hAnsi="Arial" w:cs="Arial"/>
          <w:i/>
          <w:sz w:val="20"/>
        </w:rPr>
        <w:t>tica.</w:t>
      </w:r>
    </w:p>
    <w:p w14:paraId="26AC0071" w14:textId="2F99AD2B" w:rsidR="00E75E5A" w:rsidRDefault="00E75E5A" w:rsidP="00E75E5A">
      <w:pPr>
        <w:pStyle w:val="Sinespaciado"/>
        <w:jc w:val="both"/>
        <w:rPr>
          <w:rFonts w:ascii="Arial" w:hAnsi="Arial" w:cs="Arial"/>
          <w:i/>
          <w:sz w:val="20"/>
        </w:rPr>
      </w:pPr>
    </w:p>
    <w:p w14:paraId="3595145A" w14:textId="7DD2C707" w:rsidR="00E75E5A" w:rsidRPr="00680312" w:rsidRDefault="00E75E5A" w:rsidP="003E614D">
      <w:pPr>
        <w:pStyle w:val="Sinespaciado"/>
        <w:ind w:left="720"/>
        <w:jc w:val="both"/>
        <w:rPr>
          <w:rFonts w:ascii="Arial" w:hAnsi="Arial" w:cs="Arial"/>
          <w:b/>
          <w:bCs/>
          <w:i/>
          <w:sz w:val="20"/>
        </w:rPr>
      </w:pPr>
      <w:r w:rsidRPr="00680312">
        <w:rPr>
          <w:rFonts w:ascii="Arial" w:hAnsi="Arial" w:cs="Arial"/>
          <w:b/>
          <w:bCs/>
          <w:i/>
          <w:sz w:val="20"/>
        </w:rPr>
        <w:t xml:space="preserve">El proceso de capacitación es </w:t>
      </w:r>
      <w:r w:rsidR="00952B1B" w:rsidRPr="00680312">
        <w:rPr>
          <w:rFonts w:ascii="Arial" w:hAnsi="Arial" w:cs="Arial"/>
          <w:b/>
          <w:bCs/>
          <w:i/>
          <w:sz w:val="20"/>
        </w:rPr>
        <w:t xml:space="preserve">importante en el momento de </w:t>
      </w:r>
      <w:r w:rsidR="003A7721" w:rsidRPr="00680312">
        <w:rPr>
          <w:rFonts w:ascii="Arial" w:hAnsi="Arial" w:cs="Arial"/>
          <w:b/>
          <w:bCs/>
          <w:i/>
          <w:sz w:val="20"/>
        </w:rPr>
        <w:t xml:space="preserve">la </w:t>
      </w:r>
      <w:proofErr w:type="spellStart"/>
      <w:r w:rsidR="003A7721" w:rsidRPr="00680312">
        <w:rPr>
          <w:rFonts w:ascii="Arial" w:hAnsi="Arial" w:cs="Arial"/>
          <w:b/>
          <w:bCs/>
          <w:i/>
          <w:sz w:val="20"/>
        </w:rPr>
        <w:t>implantacion</w:t>
      </w:r>
      <w:proofErr w:type="spellEnd"/>
      <w:r w:rsidR="003A7721" w:rsidRPr="00680312">
        <w:rPr>
          <w:rFonts w:ascii="Arial" w:hAnsi="Arial" w:cs="Arial"/>
          <w:b/>
          <w:bCs/>
          <w:i/>
          <w:sz w:val="20"/>
        </w:rPr>
        <w:t xml:space="preserve"> de un proyecto de tecnología ya que de esta influyen muchos puntos importantes al momento de salir a producción, en este proceso de capacitación se salen de muchas dudas de uso del sistema y de los errores posibles que se puedan presentar en el momento de la operación.</w:t>
      </w:r>
    </w:p>
    <w:p w14:paraId="4C82E5FD" w14:textId="7FB23047" w:rsidR="003E614D" w:rsidRPr="00680312" w:rsidRDefault="003E614D" w:rsidP="003E614D">
      <w:pPr>
        <w:pStyle w:val="Sinespaciado"/>
        <w:ind w:left="720"/>
        <w:jc w:val="both"/>
        <w:rPr>
          <w:rFonts w:ascii="Arial" w:hAnsi="Arial" w:cs="Arial"/>
          <w:b/>
          <w:bCs/>
          <w:i/>
          <w:sz w:val="20"/>
        </w:rPr>
      </w:pPr>
      <w:r w:rsidRPr="00680312">
        <w:rPr>
          <w:rFonts w:ascii="Arial" w:hAnsi="Arial" w:cs="Arial"/>
          <w:b/>
          <w:bCs/>
          <w:i/>
          <w:sz w:val="20"/>
        </w:rPr>
        <w:t>Se debe tener un conocimiento previo de las herramientas que se pueden utilizar para dicho desarrollo</w:t>
      </w:r>
      <w:ins w:id="0" w:author="Daniel Ballesteros" w:date="2021-11-05T14:29:00Z">
        <w:r w:rsidRPr="00680312">
          <w:rPr>
            <w:rFonts w:ascii="Arial" w:hAnsi="Arial" w:cs="Arial"/>
            <w:b/>
            <w:bCs/>
            <w:i/>
            <w:sz w:val="20"/>
          </w:rPr>
          <w:t xml:space="preserve"> ya que t</w:t>
        </w:r>
      </w:ins>
      <w:ins w:id="1" w:author="Daniel Ballesteros" w:date="2021-11-05T14:30:00Z">
        <w:r w:rsidRPr="00680312">
          <w:rPr>
            <w:rFonts w:ascii="Arial" w:hAnsi="Arial" w:cs="Arial"/>
            <w:b/>
            <w:bCs/>
            <w:i/>
            <w:sz w:val="20"/>
          </w:rPr>
          <w:t xml:space="preserve">odos los </w:t>
        </w:r>
        <w:proofErr w:type="spellStart"/>
        <w:r w:rsidRPr="00680312">
          <w:rPr>
            <w:rFonts w:ascii="Arial" w:hAnsi="Arial" w:cs="Arial"/>
            <w:b/>
            <w:bCs/>
            <w:i/>
            <w:sz w:val="20"/>
          </w:rPr>
          <w:t>desarrollodares</w:t>
        </w:r>
        <w:proofErr w:type="spellEnd"/>
        <w:r w:rsidRPr="00680312">
          <w:rPr>
            <w:rFonts w:ascii="Arial" w:hAnsi="Arial" w:cs="Arial"/>
            <w:b/>
            <w:bCs/>
            <w:i/>
            <w:sz w:val="20"/>
          </w:rPr>
          <w:t xml:space="preserve"> deben hablar </w:t>
        </w:r>
        <w:proofErr w:type="gramStart"/>
        <w:r w:rsidRPr="00680312">
          <w:rPr>
            <w:rFonts w:ascii="Arial" w:hAnsi="Arial" w:cs="Arial"/>
            <w:b/>
            <w:bCs/>
            <w:i/>
            <w:sz w:val="20"/>
          </w:rPr>
          <w:t>un  mismo</w:t>
        </w:r>
        <w:proofErr w:type="gramEnd"/>
        <w:r w:rsidRPr="00680312">
          <w:rPr>
            <w:rFonts w:ascii="Arial" w:hAnsi="Arial" w:cs="Arial"/>
            <w:b/>
            <w:bCs/>
            <w:i/>
            <w:sz w:val="20"/>
          </w:rPr>
          <w:t xml:space="preserve"> idioma para poder ser compatibles en su proyecto </w:t>
        </w:r>
      </w:ins>
    </w:p>
    <w:p w14:paraId="1A7A9A1C" w14:textId="6C76F0BF" w:rsidR="003E614D" w:rsidRDefault="003E614D" w:rsidP="00680312">
      <w:pPr>
        <w:pStyle w:val="Sinespaciado"/>
        <w:jc w:val="both"/>
        <w:rPr>
          <w:rFonts w:ascii="Arial" w:hAnsi="Arial" w:cs="Arial"/>
          <w:i/>
          <w:color w:val="0F486E" w:themeColor="text2" w:themeShade="BF"/>
          <w:sz w:val="20"/>
        </w:rPr>
      </w:pPr>
    </w:p>
    <w:p w14:paraId="5B4AC70E" w14:textId="77777777" w:rsidR="00680312" w:rsidRPr="003E614D" w:rsidRDefault="00680312" w:rsidP="00A95051">
      <w:pPr>
        <w:pStyle w:val="Sinespaciado"/>
        <w:jc w:val="both"/>
        <w:rPr>
          <w:rFonts w:ascii="Arial" w:hAnsi="Arial" w:cs="Arial"/>
          <w:i/>
          <w:color w:val="0F486E" w:themeColor="text2" w:themeShade="BF"/>
          <w:sz w:val="20"/>
        </w:rPr>
      </w:pPr>
    </w:p>
    <w:p w14:paraId="4D2BEFA1" w14:textId="77777777" w:rsidR="00A95051" w:rsidRPr="003E614D" w:rsidRDefault="00A95051" w:rsidP="00A95051">
      <w:pPr>
        <w:pStyle w:val="Sinespaciado"/>
        <w:jc w:val="both"/>
        <w:rPr>
          <w:rFonts w:ascii="Arial" w:hAnsi="Arial" w:cs="Arial"/>
          <w:i/>
          <w:color w:val="0F486E" w:themeColor="text2" w:themeShade="BF"/>
          <w:sz w:val="20"/>
        </w:rPr>
      </w:pPr>
    </w:p>
    <w:p w14:paraId="7C4BF834" w14:textId="4D60ABF8" w:rsidR="002748FB" w:rsidRPr="009A7EC3" w:rsidRDefault="002748FB" w:rsidP="00F37891">
      <w:pPr>
        <w:pStyle w:val="Sinespaciado"/>
        <w:numPr>
          <w:ilvl w:val="0"/>
          <w:numId w:val="16"/>
        </w:numPr>
        <w:jc w:val="both"/>
        <w:rPr>
          <w:rFonts w:ascii="Arial" w:hAnsi="Arial" w:cs="Arial"/>
          <w:i/>
          <w:sz w:val="20"/>
        </w:rPr>
      </w:pPr>
      <w:r w:rsidRPr="009A7EC3">
        <w:rPr>
          <w:rFonts w:ascii="Arial" w:hAnsi="Arial" w:cs="Arial"/>
          <w:i/>
          <w:spacing w:val="1"/>
          <w:sz w:val="20"/>
        </w:rPr>
        <w:t>¿</w:t>
      </w:r>
      <w:r w:rsidRPr="009A7EC3">
        <w:rPr>
          <w:rFonts w:ascii="Arial" w:hAnsi="Arial" w:cs="Arial"/>
          <w:i/>
          <w:sz w:val="20"/>
        </w:rPr>
        <w:t xml:space="preserve">En </w:t>
      </w:r>
      <w:r w:rsidRPr="009A7EC3">
        <w:rPr>
          <w:rFonts w:ascii="Arial" w:hAnsi="Arial" w:cs="Arial"/>
          <w:i/>
          <w:spacing w:val="-1"/>
          <w:sz w:val="20"/>
        </w:rPr>
        <w:t>qu</w:t>
      </w:r>
      <w:r w:rsidRPr="009A7EC3">
        <w:rPr>
          <w:rFonts w:ascii="Arial" w:hAnsi="Arial" w:cs="Arial"/>
          <w:i/>
          <w:sz w:val="20"/>
        </w:rPr>
        <w:t>é</w:t>
      </w:r>
      <w:r w:rsidRPr="009A7EC3">
        <w:rPr>
          <w:rFonts w:ascii="Arial" w:hAnsi="Arial" w:cs="Arial"/>
          <w:i/>
          <w:spacing w:val="1"/>
          <w:sz w:val="20"/>
        </w:rPr>
        <w:t xml:space="preserve"> </w:t>
      </w:r>
      <w:r w:rsidRPr="009A7EC3">
        <w:rPr>
          <w:rFonts w:ascii="Arial" w:hAnsi="Arial" w:cs="Arial"/>
          <w:i/>
          <w:spacing w:val="-2"/>
          <w:sz w:val="20"/>
        </w:rPr>
        <w:t>c</w:t>
      </w:r>
      <w:r w:rsidRPr="009A7EC3">
        <w:rPr>
          <w:rFonts w:ascii="Arial" w:hAnsi="Arial" w:cs="Arial"/>
          <w:i/>
          <w:spacing w:val="1"/>
          <w:sz w:val="20"/>
        </w:rPr>
        <w:t>o</w:t>
      </w:r>
      <w:r w:rsidRPr="009A7EC3">
        <w:rPr>
          <w:rFonts w:ascii="Arial" w:hAnsi="Arial" w:cs="Arial"/>
          <w:i/>
          <w:spacing w:val="-1"/>
          <w:sz w:val="20"/>
        </w:rPr>
        <w:t>n</w:t>
      </w:r>
      <w:r w:rsidRPr="009A7EC3">
        <w:rPr>
          <w:rFonts w:ascii="Arial" w:hAnsi="Arial" w:cs="Arial"/>
          <w:i/>
          <w:sz w:val="20"/>
        </w:rPr>
        <w:t>sis</w:t>
      </w:r>
      <w:r w:rsidRPr="009A7EC3">
        <w:rPr>
          <w:rFonts w:ascii="Arial" w:hAnsi="Arial" w:cs="Arial"/>
          <w:i/>
          <w:spacing w:val="-2"/>
          <w:sz w:val="20"/>
        </w:rPr>
        <w:t>t</w:t>
      </w:r>
      <w:r w:rsidRPr="009A7EC3">
        <w:rPr>
          <w:rFonts w:ascii="Arial" w:hAnsi="Arial" w:cs="Arial"/>
          <w:i/>
          <w:sz w:val="20"/>
        </w:rPr>
        <w:t>e</w:t>
      </w:r>
      <w:r w:rsidRPr="009A7EC3">
        <w:rPr>
          <w:rFonts w:ascii="Arial" w:hAnsi="Arial" w:cs="Arial"/>
          <w:i/>
          <w:spacing w:val="1"/>
          <w:sz w:val="20"/>
        </w:rPr>
        <w:t xml:space="preserve"> </w:t>
      </w:r>
      <w:r w:rsidRPr="009A7EC3">
        <w:rPr>
          <w:rFonts w:ascii="Arial" w:hAnsi="Arial" w:cs="Arial"/>
          <w:i/>
          <w:sz w:val="20"/>
        </w:rPr>
        <w:t xml:space="preserve">la </w:t>
      </w:r>
      <w:r w:rsidRPr="009A7EC3">
        <w:rPr>
          <w:rFonts w:ascii="Arial" w:hAnsi="Arial" w:cs="Arial"/>
          <w:i/>
          <w:spacing w:val="-1"/>
          <w:sz w:val="20"/>
        </w:rPr>
        <w:t>g</w:t>
      </w:r>
      <w:r w:rsidRPr="009A7EC3">
        <w:rPr>
          <w:rFonts w:ascii="Arial" w:hAnsi="Arial" w:cs="Arial"/>
          <w:i/>
          <w:sz w:val="20"/>
        </w:rPr>
        <w:t>a</w:t>
      </w:r>
      <w:r w:rsidRPr="009A7EC3">
        <w:rPr>
          <w:rFonts w:ascii="Arial" w:hAnsi="Arial" w:cs="Arial"/>
          <w:i/>
          <w:spacing w:val="-3"/>
          <w:sz w:val="20"/>
        </w:rPr>
        <w:t>r</w:t>
      </w:r>
      <w:r w:rsidRPr="009A7EC3">
        <w:rPr>
          <w:rFonts w:ascii="Arial" w:hAnsi="Arial" w:cs="Arial"/>
          <w:i/>
          <w:sz w:val="20"/>
        </w:rPr>
        <w:t>a</w:t>
      </w:r>
      <w:r w:rsidRPr="009A7EC3">
        <w:rPr>
          <w:rFonts w:ascii="Arial" w:hAnsi="Arial" w:cs="Arial"/>
          <w:i/>
          <w:spacing w:val="-1"/>
          <w:sz w:val="20"/>
        </w:rPr>
        <w:t>n</w:t>
      </w:r>
      <w:r w:rsidRPr="009A7EC3">
        <w:rPr>
          <w:rFonts w:ascii="Arial" w:hAnsi="Arial" w:cs="Arial"/>
          <w:i/>
          <w:sz w:val="20"/>
        </w:rPr>
        <w:t>t</w:t>
      </w:r>
      <w:r w:rsidRPr="009A7EC3">
        <w:rPr>
          <w:rFonts w:ascii="Arial" w:hAnsi="Arial" w:cs="Arial"/>
          <w:i/>
          <w:spacing w:val="-2"/>
          <w:sz w:val="20"/>
        </w:rPr>
        <w:t>í</w:t>
      </w:r>
      <w:r w:rsidRPr="009A7EC3">
        <w:rPr>
          <w:rFonts w:ascii="Arial" w:hAnsi="Arial" w:cs="Arial"/>
          <w:i/>
          <w:sz w:val="20"/>
        </w:rPr>
        <w:t>a de un</w:t>
      </w:r>
      <w:r w:rsidRPr="009A7EC3">
        <w:rPr>
          <w:rFonts w:ascii="Arial" w:hAnsi="Arial" w:cs="Arial"/>
          <w:i/>
          <w:spacing w:val="-1"/>
          <w:sz w:val="20"/>
        </w:rPr>
        <w:t xml:space="preserve"> </w:t>
      </w:r>
      <w:r w:rsidRPr="009A7EC3">
        <w:rPr>
          <w:rFonts w:ascii="Arial" w:hAnsi="Arial" w:cs="Arial"/>
          <w:i/>
          <w:sz w:val="20"/>
        </w:rPr>
        <w:t>pro</w:t>
      </w:r>
      <w:r w:rsidRPr="009A7EC3">
        <w:rPr>
          <w:rFonts w:ascii="Arial" w:hAnsi="Arial" w:cs="Arial"/>
          <w:i/>
          <w:spacing w:val="-1"/>
          <w:sz w:val="20"/>
        </w:rPr>
        <w:t>du</w:t>
      </w:r>
      <w:r w:rsidRPr="009A7EC3">
        <w:rPr>
          <w:rFonts w:ascii="Arial" w:hAnsi="Arial" w:cs="Arial"/>
          <w:i/>
          <w:spacing w:val="-2"/>
          <w:sz w:val="20"/>
        </w:rPr>
        <w:t>c</w:t>
      </w:r>
      <w:r w:rsidRPr="009A7EC3">
        <w:rPr>
          <w:rFonts w:ascii="Arial" w:hAnsi="Arial" w:cs="Arial"/>
          <w:i/>
          <w:sz w:val="20"/>
        </w:rPr>
        <w:t>to</w:t>
      </w:r>
      <w:r w:rsidRPr="009A7EC3">
        <w:rPr>
          <w:rFonts w:ascii="Arial" w:hAnsi="Arial" w:cs="Arial"/>
          <w:i/>
          <w:spacing w:val="2"/>
          <w:sz w:val="20"/>
        </w:rPr>
        <w:t xml:space="preserve"> </w:t>
      </w:r>
      <w:r w:rsidRPr="009A7EC3">
        <w:rPr>
          <w:rFonts w:ascii="Arial" w:hAnsi="Arial" w:cs="Arial"/>
          <w:i/>
          <w:sz w:val="20"/>
        </w:rPr>
        <w:t>in</w:t>
      </w:r>
      <w:r w:rsidRPr="009A7EC3">
        <w:rPr>
          <w:rFonts w:ascii="Arial" w:hAnsi="Arial" w:cs="Arial"/>
          <w:i/>
          <w:spacing w:val="-3"/>
          <w:sz w:val="20"/>
        </w:rPr>
        <w:t>f</w:t>
      </w:r>
      <w:r w:rsidRPr="009A7EC3">
        <w:rPr>
          <w:rFonts w:ascii="Arial" w:hAnsi="Arial" w:cs="Arial"/>
          <w:i/>
          <w:spacing w:val="1"/>
          <w:sz w:val="20"/>
        </w:rPr>
        <w:t>o</w:t>
      </w:r>
      <w:r w:rsidRPr="009A7EC3">
        <w:rPr>
          <w:rFonts w:ascii="Arial" w:hAnsi="Arial" w:cs="Arial"/>
          <w:i/>
          <w:spacing w:val="-3"/>
          <w:sz w:val="20"/>
        </w:rPr>
        <w:t>r</w:t>
      </w:r>
      <w:r w:rsidRPr="009A7EC3">
        <w:rPr>
          <w:rFonts w:ascii="Arial" w:hAnsi="Arial" w:cs="Arial"/>
          <w:i/>
          <w:spacing w:val="1"/>
          <w:sz w:val="20"/>
        </w:rPr>
        <w:t>m</w:t>
      </w:r>
      <w:r w:rsidRPr="009A7EC3">
        <w:rPr>
          <w:rFonts w:ascii="Arial" w:hAnsi="Arial" w:cs="Arial"/>
          <w:i/>
          <w:sz w:val="20"/>
        </w:rPr>
        <w:t>át</w:t>
      </w:r>
      <w:r w:rsidRPr="009A7EC3">
        <w:rPr>
          <w:rFonts w:ascii="Arial" w:hAnsi="Arial" w:cs="Arial"/>
          <w:i/>
          <w:spacing w:val="-2"/>
          <w:sz w:val="20"/>
        </w:rPr>
        <w:t>i</w:t>
      </w:r>
      <w:r w:rsidRPr="009A7EC3">
        <w:rPr>
          <w:rFonts w:ascii="Arial" w:hAnsi="Arial" w:cs="Arial"/>
          <w:i/>
          <w:sz w:val="20"/>
        </w:rPr>
        <w:t>c</w:t>
      </w:r>
      <w:r w:rsidRPr="009A7EC3">
        <w:rPr>
          <w:rFonts w:ascii="Arial" w:hAnsi="Arial" w:cs="Arial"/>
          <w:i/>
          <w:spacing w:val="1"/>
          <w:sz w:val="20"/>
        </w:rPr>
        <w:t>o</w:t>
      </w:r>
      <w:r w:rsidRPr="009A7EC3">
        <w:rPr>
          <w:rFonts w:ascii="Arial" w:hAnsi="Arial" w:cs="Arial"/>
          <w:i/>
          <w:sz w:val="20"/>
        </w:rPr>
        <w:t>?</w:t>
      </w:r>
    </w:p>
    <w:p w14:paraId="10B235D1" w14:textId="09930D86" w:rsidR="009A7EC3" w:rsidRPr="00680312" w:rsidRDefault="009A7EC3" w:rsidP="009A7EC3">
      <w:pPr>
        <w:pStyle w:val="Sinespaciado"/>
        <w:ind w:left="720"/>
        <w:jc w:val="both"/>
        <w:rPr>
          <w:rFonts w:ascii="Arial" w:hAnsi="Arial" w:cs="Arial"/>
          <w:b/>
          <w:bCs/>
          <w:i/>
          <w:sz w:val="20"/>
        </w:rPr>
      </w:pPr>
      <w:r w:rsidRPr="00680312">
        <w:rPr>
          <w:rFonts w:ascii="Arial" w:hAnsi="Arial" w:cs="Arial"/>
          <w:b/>
          <w:bCs/>
          <w:i/>
          <w:sz w:val="20"/>
        </w:rPr>
        <w:t xml:space="preserve">La garantía que se puede dar </w:t>
      </w:r>
      <w:proofErr w:type="gramStart"/>
      <w:r w:rsidRPr="00680312">
        <w:rPr>
          <w:rFonts w:ascii="Arial" w:hAnsi="Arial" w:cs="Arial"/>
          <w:b/>
          <w:bCs/>
          <w:i/>
          <w:sz w:val="20"/>
        </w:rPr>
        <w:t>de acuerdo a</w:t>
      </w:r>
      <w:proofErr w:type="gramEnd"/>
      <w:r w:rsidRPr="00680312">
        <w:rPr>
          <w:rFonts w:ascii="Arial" w:hAnsi="Arial" w:cs="Arial"/>
          <w:b/>
          <w:bCs/>
          <w:i/>
          <w:sz w:val="20"/>
        </w:rPr>
        <w:t xml:space="preserve"> un producto </w:t>
      </w:r>
      <w:proofErr w:type="spellStart"/>
      <w:r w:rsidRPr="00680312">
        <w:rPr>
          <w:rFonts w:ascii="Arial" w:hAnsi="Arial" w:cs="Arial"/>
          <w:b/>
          <w:bCs/>
          <w:i/>
          <w:sz w:val="20"/>
        </w:rPr>
        <w:t>informatico</w:t>
      </w:r>
      <w:proofErr w:type="spellEnd"/>
      <w:r w:rsidRPr="00680312">
        <w:rPr>
          <w:rFonts w:ascii="Arial" w:hAnsi="Arial" w:cs="Arial"/>
          <w:b/>
          <w:bCs/>
          <w:i/>
          <w:sz w:val="20"/>
        </w:rPr>
        <w:t xml:space="preserve"> es las funciones del producto, que se tenga un soporte y unas actualizaciones claras.</w:t>
      </w:r>
    </w:p>
    <w:p w14:paraId="097DE725" w14:textId="77777777" w:rsidR="002748FB" w:rsidRPr="003E614D" w:rsidRDefault="002748FB" w:rsidP="00F37891">
      <w:pPr>
        <w:pStyle w:val="Sinespaciado"/>
        <w:jc w:val="both"/>
        <w:rPr>
          <w:rFonts w:ascii="Arial" w:hAnsi="Arial" w:cs="Arial"/>
          <w:i/>
          <w:color w:val="0F486E" w:themeColor="text2" w:themeShade="BF"/>
          <w:sz w:val="11"/>
          <w:szCs w:val="13"/>
        </w:rPr>
      </w:pPr>
    </w:p>
    <w:p w14:paraId="51626777" w14:textId="2015D99A" w:rsidR="009A7EC3" w:rsidRPr="00E851F3" w:rsidRDefault="002748FB" w:rsidP="00E851F3">
      <w:pPr>
        <w:pStyle w:val="Sinespaciado"/>
        <w:numPr>
          <w:ilvl w:val="0"/>
          <w:numId w:val="16"/>
        </w:numPr>
        <w:jc w:val="both"/>
        <w:rPr>
          <w:rFonts w:ascii="Arial" w:hAnsi="Arial" w:cs="Arial"/>
          <w:i/>
          <w:sz w:val="20"/>
        </w:rPr>
      </w:pPr>
      <w:r w:rsidRPr="009A7EC3">
        <w:rPr>
          <w:rFonts w:ascii="Arial" w:hAnsi="Arial" w:cs="Arial"/>
          <w:i/>
          <w:spacing w:val="1"/>
          <w:sz w:val="20"/>
        </w:rPr>
        <w:t>¿P</w:t>
      </w:r>
      <w:r w:rsidRPr="009A7EC3">
        <w:rPr>
          <w:rFonts w:ascii="Arial" w:hAnsi="Arial" w:cs="Arial"/>
          <w:i/>
          <w:sz w:val="20"/>
        </w:rPr>
        <w:t>ara</w:t>
      </w:r>
      <w:r w:rsidRPr="009A7EC3">
        <w:rPr>
          <w:rFonts w:ascii="Arial" w:hAnsi="Arial" w:cs="Arial"/>
          <w:i/>
          <w:spacing w:val="46"/>
          <w:sz w:val="20"/>
        </w:rPr>
        <w:t xml:space="preserve"> </w:t>
      </w:r>
      <w:r w:rsidRPr="009A7EC3">
        <w:rPr>
          <w:rFonts w:ascii="Arial" w:hAnsi="Arial" w:cs="Arial"/>
          <w:i/>
          <w:sz w:val="20"/>
        </w:rPr>
        <w:t>el</w:t>
      </w:r>
      <w:r w:rsidRPr="009A7EC3">
        <w:rPr>
          <w:rFonts w:ascii="Arial" w:hAnsi="Arial" w:cs="Arial"/>
          <w:i/>
          <w:spacing w:val="47"/>
          <w:sz w:val="20"/>
        </w:rPr>
        <w:t xml:space="preserve"> </w:t>
      </w:r>
      <w:r w:rsidRPr="009A7EC3">
        <w:rPr>
          <w:rFonts w:ascii="Arial" w:hAnsi="Arial" w:cs="Arial"/>
          <w:i/>
          <w:sz w:val="20"/>
        </w:rPr>
        <w:t>caso</w:t>
      </w:r>
      <w:r w:rsidRPr="009A7EC3">
        <w:rPr>
          <w:rFonts w:ascii="Arial" w:hAnsi="Arial" w:cs="Arial"/>
          <w:i/>
          <w:spacing w:val="48"/>
          <w:sz w:val="20"/>
        </w:rPr>
        <w:t xml:space="preserve"> </w:t>
      </w:r>
      <w:r w:rsidRPr="009A7EC3">
        <w:rPr>
          <w:rFonts w:ascii="Arial" w:hAnsi="Arial" w:cs="Arial"/>
          <w:i/>
          <w:spacing w:val="-1"/>
          <w:sz w:val="20"/>
        </w:rPr>
        <w:t>d</w:t>
      </w:r>
      <w:r w:rsidRPr="009A7EC3">
        <w:rPr>
          <w:rFonts w:ascii="Arial" w:hAnsi="Arial" w:cs="Arial"/>
          <w:i/>
          <w:sz w:val="20"/>
        </w:rPr>
        <w:t>el</w:t>
      </w:r>
      <w:r w:rsidRPr="009A7EC3">
        <w:rPr>
          <w:rFonts w:ascii="Arial" w:hAnsi="Arial" w:cs="Arial"/>
          <w:i/>
          <w:spacing w:val="49"/>
          <w:sz w:val="20"/>
        </w:rPr>
        <w:t xml:space="preserve"> </w:t>
      </w:r>
      <w:r w:rsidRPr="009A7EC3">
        <w:rPr>
          <w:rFonts w:ascii="Arial" w:hAnsi="Arial" w:cs="Arial"/>
          <w:i/>
          <w:spacing w:val="-1"/>
          <w:sz w:val="20"/>
        </w:rPr>
        <w:t>h</w:t>
      </w:r>
      <w:r w:rsidRPr="009A7EC3">
        <w:rPr>
          <w:rFonts w:ascii="Arial" w:hAnsi="Arial" w:cs="Arial"/>
          <w:i/>
          <w:sz w:val="20"/>
        </w:rPr>
        <w:t>ar</w:t>
      </w:r>
      <w:r w:rsidRPr="009A7EC3">
        <w:rPr>
          <w:rFonts w:ascii="Arial" w:hAnsi="Arial" w:cs="Arial"/>
          <w:i/>
          <w:spacing w:val="-4"/>
          <w:sz w:val="20"/>
        </w:rPr>
        <w:t>d</w:t>
      </w:r>
      <w:r w:rsidRPr="009A7EC3">
        <w:rPr>
          <w:rFonts w:ascii="Arial" w:hAnsi="Arial" w:cs="Arial"/>
          <w:i/>
          <w:sz w:val="20"/>
        </w:rPr>
        <w:t>w</w:t>
      </w:r>
      <w:r w:rsidRPr="009A7EC3">
        <w:rPr>
          <w:rFonts w:ascii="Arial" w:hAnsi="Arial" w:cs="Arial"/>
          <w:i/>
          <w:spacing w:val="-2"/>
          <w:sz w:val="20"/>
        </w:rPr>
        <w:t>a</w:t>
      </w:r>
      <w:r w:rsidRPr="009A7EC3">
        <w:rPr>
          <w:rFonts w:ascii="Arial" w:hAnsi="Arial" w:cs="Arial"/>
          <w:i/>
          <w:sz w:val="20"/>
        </w:rPr>
        <w:t>re,</w:t>
      </w:r>
      <w:r w:rsidRPr="009A7EC3">
        <w:rPr>
          <w:rFonts w:ascii="Arial" w:hAnsi="Arial" w:cs="Arial"/>
          <w:i/>
          <w:spacing w:val="49"/>
          <w:sz w:val="20"/>
        </w:rPr>
        <w:t xml:space="preserve"> </w:t>
      </w:r>
      <w:r w:rsidRPr="009A7EC3">
        <w:rPr>
          <w:rFonts w:ascii="Arial" w:hAnsi="Arial" w:cs="Arial"/>
          <w:i/>
          <w:spacing w:val="-1"/>
          <w:sz w:val="20"/>
        </w:rPr>
        <w:t>qu</w:t>
      </w:r>
      <w:r w:rsidRPr="009A7EC3">
        <w:rPr>
          <w:rFonts w:ascii="Arial" w:hAnsi="Arial" w:cs="Arial"/>
          <w:i/>
          <w:sz w:val="20"/>
        </w:rPr>
        <w:t>é</w:t>
      </w:r>
      <w:r w:rsidRPr="009A7EC3">
        <w:rPr>
          <w:rFonts w:ascii="Arial" w:hAnsi="Arial" w:cs="Arial"/>
          <w:i/>
          <w:spacing w:val="49"/>
          <w:sz w:val="20"/>
        </w:rPr>
        <w:t xml:space="preserve"> </w:t>
      </w:r>
      <w:r w:rsidRPr="009A7EC3">
        <w:rPr>
          <w:rFonts w:ascii="Arial" w:hAnsi="Arial" w:cs="Arial"/>
          <w:i/>
          <w:spacing w:val="-3"/>
          <w:sz w:val="20"/>
        </w:rPr>
        <w:t>r</w:t>
      </w:r>
      <w:r w:rsidRPr="009A7EC3">
        <w:rPr>
          <w:rFonts w:ascii="Arial" w:hAnsi="Arial" w:cs="Arial"/>
          <w:i/>
          <w:sz w:val="20"/>
        </w:rPr>
        <w:t>esp</w:t>
      </w:r>
      <w:r w:rsidRPr="009A7EC3">
        <w:rPr>
          <w:rFonts w:ascii="Arial" w:hAnsi="Arial" w:cs="Arial"/>
          <w:i/>
          <w:spacing w:val="1"/>
          <w:sz w:val="20"/>
        </w:rPr>
        <w:t>o</w:t>
      </w:r>
      <w:r w:rsidRPr="009A7EC3">
        <w:rPr>
          <w:rFonts w:ascii="Arial" w:hAnsi="Arial" w:cs="Arial"/>
          <w:i/>
          <w:spacing w:val="-1"/>
          <w:sz w:val="20"/>
        </w:rPr>
        <w:t>n</w:t>
      </w:r>
      <w:r w:rsidRPr="009A7EC3">
        <w:rPr>
          <w:rFonts w:ascii="Arial" w:hAnsi="Arial" w:cs="Arial"/>
          <w:i/>
          <w:sz w:val="20"/>
        </w:rPr>
        <w:t>sa</w:t>
      </w:r>
      <w:r w:rsidRPr="009A7EC3">
        <w:rPr>
          <w:rFonts w:ascii="Arial" w:hAnsi="Arial" w:cs="Arial"/>
          <w:i/>
          <w:spacing w:val="-1"/>
          <w:sz w:val="20"/>
        </w:rPr>
        <w:t>b</w:t>
      </w:r>
      <w:r w:rsidRPr="009A7EC3">
        <w:rPr>
          <w:rFonts w:ascii="Arial" w:hAnsi="Arial" w:cs="Arial"/>
          <w:i/>
          <w:sz w:val="20"/>
        </w:rPr>
        <w:t>ili</w:t>
      </w:r>
      <w:r w:rsidRPr="009A7EC3">
        <w:rPr>
          <w:rFonts w:ascii="Arial" w:hAnsi="Arial" w:cs="Arial"/>
          <w:i/>
          <w:spacing w:val="-1"/>
          <w:sz w:val="20"/>
        </w:rPr>
        <w:t>d</w:t>
      </w:r>
      <w:r w:rsidRPr="009A7EC3">
        <w:rPr>
          <w:rFonts w:ascii="Arial" w:hAnsi="Arial" w:cs="Arial"/>
          <w:i/>
          <w:sz w:val="20"/>
        </w:rPr>
        <w:t>a</w:t>
      </w:r>
      <w:r w:rsidRPr="009A7EC3">
        <w:rPr>
          <w:rFonts w:ascii="Arial" w:hAnsi="Arial" w:cs="Arial"/>
          <w:i/>
          <w:spacing w:val="-1"/>
          <w:sz w:val="20"/>
        </w:rPr>
        <w:t>d</w:t>
      </w:r>
      <w:r w:rsidRPr="009A7EC3">
        <w:rPr>
          <w:rFonts w:ascii="Arial" w:hAnsi="Arial" w:cs="Arial"/>
          <w:i/>
          <w:sz w:val="20"/>
        </w:rPr>
        <w:t>es</w:t>
      </w:r>
      <w:r w:rsidRPr="009A7EC3">
        <w:rPr>
          <w:rFonts w:ascii="Arial" w:hAnsi="Arial" w:cs="Arial"/>
          <w:i/>
          <w:spacing w:val="47"/>
          <w:sz w:val="20"/>
        </w:rPr>
        <w:t xml:space="preserve"> </w:t>
      </w:r>
      <w:r w:rsidRPr="009A7EC3">
        <w:rPr>
          <w:rFonts w:ascii="Arial" w:hAnsi="Arial" w:cs="Arial"/>
          <w:i/>
          <w:sz w:val="20"/>
        </w:rPr>
        <w:t>tiene</w:t>
      </w:r>
      <w:r w:rsidRPr="009A7EC3">
        <w:rPr>
          <w:rFonts w:ascii="Arial" w:hAnsi="Arial" w:cs="Arial"/>
          <w:i/>
          <w:spacing w:val="47"/>
          <w:sz w:val="20"/>
        </w:rPr>
        <w:t xml:space="preserve"> </w:t>
      </w:r>
      <w:r w:rsidRPr="009A7EC3">
        <w:rPr>
          <w:rFonts w:ascii="Arial" w:hAnsi="Arial" w:cs="Arial"/>
          <w:i/>
          <w:sz w:val="20"/>
        </w:rPr>
        <w:t>el</w:t>
      </w:r>
      <w:r w:rsidRPr="009A7EC3">
        <w:rPr>
          <w:rFonts w:ascii="Arial" w:hAnsi="Arial" w:cs="Arial"/>
          <w:i/>
          <w:spacing w:val="49"/>
          <w:sz w:val="20"/>
        </w:rPr>
        <w:t xml:space="preserve"> </w:t>
      </w:r>
      <w:r w:rsidRPr="009A7EC3">
        <w:rPr>
          <w:rFonts w:ascii="Arial" w:hAnsi="Arial" w:cs="Arial"/>
          <w:i/>
          <w:spacing w:val="-1"/>
          <w:sz w:val="20"/>
        </w:rPr>
        <w:t>p</w:t>
      </w:r>
      <w:r w:rsidRPr="009A7EC3">
        <w:rPr>
          <w:rFonts w:ascii="Arial" w:hAnsi="Arial" w:cs="Arial"/>
          <w:i/>
          <w:spacing w:val="-3"/>
          <w:sz w:val="20"/>
        </w:rPr>
        <w:t>r</w:t>
      </w:r>
      <w:r w:rsidRPr="009A7EC3">
        <w:rPr>
          <w:rFonts w:ascii="Arial" w:hAnsi="Arial" w:cs="Arial"/>
          <w:i/>
          <w:spacing w:val="1"/>
          <w:sz w:val="20"/>
        </w:rPr>
        <w:t>o</w:t>
      </w:r>
      <w:r w:rsidRPr="009A7EC3">
        <w:rPr>
          <w:rFonts w:ascii="Arial" w:hAnsi="Arial" w:cs="Arial"/>
          <w:i/>
          <w:spacing w:val="-1"/>
          <w:sz w:val="20"/>
        </w:rPr>
        <w:t>v</w:t>
      </w:r>
      <w:r w:rsidRPr="009A7EC3">
        <w:rPr>
          <w:rFonts w:ascii="Arial" w:hAnsi="Arial" w:cs="Arial"/>
          <w:i/>
          <w:sz w:val="20"/>
        </w:rPr>
        <w:t>e</w:t>
      </w:r>
      <w:r w:rsidRPr="009A7EC3">
        <w:rPr>
          <w:rFonts w:ascii="Arial" w:hAnsi="Arial" w:cs="Arial"/>
          <w:i/>
          <w:spacing w:val="1"/>
          <w:sz w:val="20"/>
        </w:rPr>
        <w:t>e</w:t>
      </w:r>
      <w:r w:rsidRPr="009A7EC3">
        <w:rPr>
          <w:rFonts w:ascii="Arial" w:hAnsi="Arial" w:cs="Arial"/>
          <w:i/>
          <w:spacing w:val="-3"/>
          <w:sz w:val="20"/>
        </w:rPr>
        <w:t>d</w:t>
      </w:r>
      <w:r w:rsidRPr="009A7EC3">
        <w:rPr>
          <w:rFonts w:ascii="Arial" w:hAnsi="Arial" w:cs="Arial"/>
          <w:i/>
          <w:spacing w:val="1"/>
          <w:sz w:val="20"/>
        </w:rPr>
        <w:t>o</w:t>
      </w:r>
      <w:r w:rsidRPr="009A7EC3">
        <w:rPr>
          <w:rFonts w:ascii="Arial" w:hAnsi="Arial" w:cs="Arial"/>
          <w:i/>
          <w:sz w:val="20"/>
        </w:rPr>
        <w:t>r</w:t>
      </w:r>
      <w:r w:rsidRPr="009A7EC3">
        <w:rPr>
          <w:rFonts w:ascii="Arial" w:hAnsi="Arial" w:cs="Arial"/>
          <w:i/>
          <w:spacing w:val="46"/>
          <w:sz w:val="20"/>
        </w:rPr>
        <w:t xml:space="preserve"> </w:t>
      </w:r>
      <w:r w:rsidRPr="009A7EC3">
        <w:rPr>
          <w:rFonts w:ascii="Arial" w:hAnsi="Arial" w:cs="Arial"/>
          <w:i/>
          <w:sz w:val="20"/>
        </w:rPr>
        <w:t>o</w:t>
      </w:r>
      <w:r w:rsidRPr="009A7EC3">
        <w:rPr>
          <w:rFonts w:ascii="Arial" w:hAnsi="Arial" w:cs="Arial"/>
          <w:i/>
          <w:spacing w:val="50"/>
          <w:sz w:val="20"/>
        </w:rPr>
        <w:t xml:space="preserve"> </w:t>
      </w:r>
      <w:r w:rsidRPr="009A7EC3">
        <w:rPr>
          <w:rFonts w:ascii="Arial" w:hAnsi="Arial" w:cs="Arial"/>
          <w:i/>
          <w:sz w:val="20"/>
        </w:rPr>
        <w:t>el</w:t>
      </w:r>
      <w:r w:rsidRPr="009A7EC3">
        <w:rPr>
          <w:rFonts w:ascii="Arial" w:hAnsi="Arial" w:cs="Arial"/>
          <w:i/>
          <w:spacing w:val="44"/>
          <w:sz w:val="20"/>
        </w:rPr>
        <w:t xml:space="preserve"> </w:t>
      </w:r>
      <w:r w:rsidRPr="009A7EC3">
        <w:rPr>
          <w:rFonts w:ascii="Arial" w:hAnsi="Arial" w:cs="Arial"/>
          <w:i/>
          <w:sz w:val="20"/>
        </w:rPr>
        <w:t>fa</w:t>
      </w:r>
      <w:r w:rsidRPr="009A7EC3">
        <w:rPr>
          <w:rFonts w:ascii="Arial" w:hAnsi="Arial" w:cs="Arial"/>
          <w:i/>
          <w:spacing w:val="-1"/>
          <w:sz w:val="20"/>
        </w:rPr>
        <w:t>b</w:t>
      </w:r>
      <w:r w:rsidRPr="009A7EC3">
        <w:rPr>
          <w:rFonts w:ascii="Arial" w:hAnsi="Arial" w:cs="Arial"/>
          <w:i/>
          <w:sz w:val="20"/>
        </w:rPr>
        <w:t>rica</w:t>
      </w:r>
      <w:r w:rsidRPr="009A7EC3">
        <w:rPr>
          <w:rFonts w:ascii="Arial" w:hAnsi="Arial" w:cs="Arial"/>
          <w:i/>
          <w:spacing w:val="-1"/>
          <w:sz w:val="20"/>
        </w:rPr>
        <w:t>n</w:t>
      </w:r>
      <w:r w:rsidRPr="009A7EC3">
        <w:rPr>
          <w:rFonts w:ascii="Arial" w:hAnsi="Arial" w:cs="Arial"/>
          <w:i/>
          <w:sz w:val="20"/>
        </w:rPr>
        <w:t>te</w:t>
      </w:r>
      <w:r w:rsidRPr="009A7EC3">
        <w:rPr>
          <w:rFonts w:ascii="Arial" w:hAnsi="Arial" w:cs="Arial"/>
          <w:i/>
          <w:spacing w:val="50"/>
          <w:sz w:val="20"/>
        </w:rPr>
        <w:t xml:space="preserve"> </w:t>
      </w:r>
      <w:r w:rsidRPr="009A7EC3">
        <w:rPr>
          <w:rFonts w:ascii="Arial" w:hAnsi="Arial" w:cs="Arial"/>
          <w:i/>
          <w:spacing w:val="-1"/>
          <w:sz w:val="20"/>
        </w:rPr>
        <w:t>du</w:t>
      </w:r>
      <w:r w:rsidRPr="009A7EC3">
        <w:rPr>
          <w:rFonts w:ascii="Arial" w:hAnsi="Arial" w:cs="Arial"/>
          <w:i/>
          <w:sz w:val="20"/>
        </w:rPr>
        <w:t>ra</w:t>
      </w:r>
      <w:r w:rsidRPr="009A7EC3">
        <w:rPr>
          <w:rFonts w:ascii="Arial" w:hAnsi="Arial" w:cs="Arial"/>
          <w:i/>
          <w:spacing w:val="-1"/>
          <w:sz w:val="20"/>
        </w:rPr>
        <w:t>n</w:t>
      </w:r>
      <w:r w:rsidRPr="009A7EC3">
        <w:rPr>
          <w:rFonts w:ascii="Arial" w:hAnsi="Arial" w:cs="Arial"/>
          <w:i/>
          <w:sz w:val="20"/>
        </w:rPr>
        <w:t>te</w:t>
      </w:r>
      <w:r w:rsidRPr="009A7EC3">
        <w:rPr>
          <w:rFonts w:ascii="Arial" w:hAnsi="Arial" w:cs="Arial"/>
          <w:i/>
          <w:spacing w:val="47"/>
          <w:sz w:val="20"/>
        </w:rPr>
        <w:t xml:space="preserve"> </w:t>
      </w:r>
      <w:r w:rsidRPr="009A7EC3">
        <w:rPr>
          <w:rFonts w:ascii="Arial" w:hAnsi="Arial" w:cs="Arial"/>
          <w:i/>
          <w:sz w:val="20"/>
        </w:rPr>
        <w:t xml:space="preserve">el </w:t>
      </w:r>
      <w:r w:rsidRPr="009A7EC3">
        <w:rPr>
          <w:rFonts w:ascii="Arial" w:hAnsi="Arial" w:cs="Arial"/>
          <w:i/>
          <w:spacing w:val="-1"/>
          <w:sz w:val="20"/>
        </w:rPr>
        <w:t>p</w:t>
      </w:r>
      <w:r w:rsidRPr="009A7EC3">
        <w:rPr>
          <w:rFonts w:ascii="Arial" w:hAnsi="Arial" w:cs="Arial"/>
          <w:i/>
          <w:sz w:val="20"/>
        </w:rPr>
        <w:t>erí</w:t>
      </w:r>
      <w:r w:rsidRPr="009A7EC3">
        <w:rPr>
          <w:rFonts w:ascii="Arial" w:hAnsi="Arial" w:cs="Arial"/>
          <w:i/>
          <w:spacing w:val="1"/>
          <w:sz w:val="20"/>
        </w:rPr>
        <w:t>o</w:t>
      </w:r>
      <w:r w:rsidRPr="009A7EC3">
        <w:rPr>
          <w:rFonts w:ascii="Arial" w:hAnsi="Arial" w:cs="Arial"/>
          <w:i/>
          <w:spacing w:val="-1"/>
          <w:sz w:val="20"/>
        </w:rPr>
        <w:t>d</w:t>
      </w:r>
      <w:r w:rsidRPr="009A7EC3">
        <w:rPr>
          <w:rFonts w:ascii="Arial" w:hAnsi="Arial" w:cs="Arial"/>
          <w:i/>
          <w:sz w:val="20"/>
        </w:rPr>
        <w:t>o</w:t>
      </w:r>
      <w:r w:rsidRPr="009A7EC3">
        <w:rPr>
          <w:rFonts w:ascii="Arial" w:hAnsi="Arial" w:cs="Arial"/>
          <w:i/>
          <w:spacing w:val="-1"/>
          <w:sz w:val="20"/>
        </w:rPr>
        <w:t xml:space="preserve"> </w:t>
      </w:r>
      <w:r w:rsidRPr="009A7EC3">
        <w:rPr>
          <w:rFonts w:ascii="Arial" w:hAnsi="Arial" w:cs="Arial"/>
          <w:i/>
          <w:sz w:val="20"/>
        </w:rPr>
        <w:t>de</w:t>
      </w:r>
      <w:r w:rsidRPr="009A7EC3">
        <w:rPr>
          <w:rFonts w:ascii="Arial" w:hAnsi="Arial" w:cs="Arial"/>
          <w:i/>
          <w:spacing w:val="1"/>
          <w:sz w:val="20"/>
        </w:rPr>
        <w:t xml:space="preserve"> </w:t>
      </w:r>
      <w:r w:rsidRPr="009A7EC3">
        <w:rPr>
          <w:rFonts w:ascii="Arial" w:hAnsi="Arial" w:cs="Arial"/>
          <w:i/>
          <w:sz w:val="20"/>
        </w:rPr>
        <w:t xml:space="preserve">la </w:t>
      </w:r>
      <w:r w:rsidRPr="009A7EC3">
        <w:rPr>
          <w:rFonts w:ascii="Arial" w:hAnsi="Arial" w:cs="Arial"/>
          <w:i/>
          <w:spacing w:val="-1"/>
          <w:sz w:val="20"/>
        </w:rPr>
        <w:t>g</w:t>
      </w:r>
      <w:r w:rsidRPr="009A7EC3">
        <w:rPr>
          <w:rFonts w:ascii="Arial" w:hAnsi="Arial" w:cs="Arial"/>
          <w:i/>
          <w:sz w:val="20"/>
        </w:rPr>
        <w:t>a</w:t>
      </w:r>
      <w:r w:rsidRPr="009A7EC3">
        <w:rPr>
          <w:rFonts w:ascii="Arial" w:hAnsi="Arial" w:cs="Arial"/>
          <w:i/>
          <w:spacing w:val="-3"/>
          <w:sz w:val="20"/>
        </w:rPr>
        <w:t>r</w:t>
      </w:r>
      <w:r w:rsidRPr="009A7EC3">
        <w:rPr>
          <w:rFonts w:ascii="Arial" w:hAnsi="Arial" w:cs="Arial"/>
          <w:i/>
          <w:sz w:val="20"/>
        </w:rPr>
        <w:t>a</w:t>
      </w:r>
      <w:r w:rsidRPr="009A7EC3">
        <w:rPr>
          <w:rFonts w:ascii="Arial" w:hAnsi="Arial" w:cs="Arial"/>
          <w:i/>
          <w:spacing w:val="-1"/>
          <w:sz w:val="20"/>
        </w:rPr>
        <w:t>n</w:t>
      </w:r>
      <w:r w:rsidRPr="009A7EC3">
        <w:rPr>
          <w:rFonts w:ascii="Arial" w:hAnsi="Arial" w:cs="Arial"/>
          <w:i/>
          <w:sz w:val="20"/>
        </w:rPr>
        <w:t>tía?</w:t>
      </w:r>
    </w:p>
    <w:p w14:paraId="67CABE3A" w14:textId="0149B228" w:rsidR="009A7EC3" w:rsidRPr="00680312" w:rsidRDefault="009A7EC3" w:rsidP="009A7EC3">
      <w:pPr>
        <w:pStyle w:val="Sinespaciado"/>
        <w:ind w:left="720"/>
        <w:jc w:val="both"/>
        <w:rPr>
          <w:rFonts w:ascii="Arial" w:hAnsi="Arial" w:cs="Arial"/>
          <w:b/>
          <w:bCs/>
          <w:i/>
          <w:spacing w:val="1"/>
          <w:sz w:val="20"/>
        </w:rPr>
      </w:pPr>
      <w:r w:rsidRPr="00680312">
        <w:rPr>
          <w:rFonts w:ascii="Arial" w:hAnsi="Arial" w:cs="Arial"/>
          <w:b/>
          <w:bCs/>
          <w:i/>
          <w:spacing w:val="1"/>
          <w:sz w:val="20"/>
        </w:rPr>
        <w:t xml:space="preserve">La duración del plazo de la garantía puede variar dependiendo del modelo del producto. Las variables que afectan el plazo de la garantía incluyen el país donde se vende el producto, así como el tipo de producto como, por </w:t>
      </w:r>
      <w:proofErr w:type="gramStart"/>
      <w:r w:rsidRPr="00680312">
        <w:rPr>
          <w:rFonts w:ascii="Arial" w:hAnsi="Arial" w:cs="Arial"/>
          <w:b/>
          <w:bCs/>
          <w:i/>
          <w:spacing w:val="1"/>
          <w:sz w:val="20"/>
        </w:rPr>
        <w:t>ejemplo,  una</w:t>
      </w:r>
      <w:proofErr w:type="gramEnd"/>
      <w:r w:rsidRPr="00680312">
        <w:rPr>
          <w:rFonts w:ascii="Arial" w:hAnsi="Arial" w:cs="Arial"/>
          <w:b/>
          <w:bCs/>
          <w:i/>
          <w:spacing w:val="1"/>
          <w:sz w:val="20"/>
        </w:rPr>
        <w:t xml:space="preserve"> computadora de mano, de escritorio, portátil o un monitor</w:t>
      </w:r>
    </w:p>
    <w:p w14:paraId="03444768" w14:textId="77777777" w:rsidR="00E851F3" w:rsidRPr="00E851F3" w:rsidRDefault="00E851F3" w:rsidP="009A7EC3">
      <w:pPr>
        <w:pStyle w:val="Sinespaciado"/>
        <w:ind w:left="720"/>
        <w:jc w:val="both"/>
        <w:rPr>
          <w:rFonts w:ascii="Arial" w:hAnsi="Arial" w:cs="Arial"/>
          <w:i/>
          <w:color w:val="FF0000"/>
          <w:spacing w:val="1"/>
          <w:sz w:val="20"/>
        </w:rPr>
      </w:pPr>
    </w:p>
    <w:p w14:paraId="1359FD9B" w14:textId="7FE0A73B" w:rsidR="00E851F3" w:rsidRPr="00E851F3" w:rsidRDefault="002748FB" w:rsidP="00E851F3">
      <w:pPr>
        <w:pStyle w:val="Sinespaciado"/>
        <w:numPr>
          <w:ilvl w:val="0"/>
          <w:numId w:val="16"/>
        </w:numPr>
        <w:jc w:val="both"/>
        <w:rPr>
          <w:rFonts w:ascii="Arial" w:hAnsi="Arial" w:cs="Arial"/>
          <w:i/>
          <w:sz w:val="20"/>
        </w:rPr>
      </w:pPr>
      <w:r w:rsidRPr="009A7EC3">
        <w:rPr>
          <w:rFonts w:ascii="Arial" w:hAnsi="Arial" w:cs="Arial"/>
          <w:i/>
          <w:spacing w:val="1"/>
          <w:sz w:val="20"/>
        </w:rPr>
        <w:t>¿P</w:t>
      </w:r>
      <w:r w:rsidRPr="009A7EC3">
        <w:rPr>
          <w:rFonts w:ascii="Arial" w:hAnsi="Arial" w:cs="Arial"/>
          <w:i/>
          <w:sz w:val="20"/>
        </w:rPr>
        <w:t xml:space="preserve">ara el </w:t>
      </w:r>
      <w:r w:rsidRPr="009A7EC3">
        <w:rPr>
          <w:rFonts w:ascii="Arial" w:hAnsi="Arial" w:cs="Arial"/>
          <w:i/>
          <w:spacing w:val="-2"/>
          <w:sz w:val="20"/>
        </w:rPr>
        <w:t>c</w:t>
      </w:r>
      <w:r w:rsidRPr="009A7EC3">
        <w:rPr>
          <w:rFonts w:ascii="Arial" w:hAnsi="Arial" w:cs="Arial"/>
          <w:i/>
          <w:sz w:val="20"/>
        </w:rPr>
        <w:t xml:space="preserve">aso </w:t>
      </w:r>
      <w:r w:rsidRPr="009A7EC3">
        <w:rPr>
          <w:rFonts w:ascii="Arial" w:hAnsi="Arial" w:cs="Arial"/>
          <w:i/>
          <w:spacing w:val="-1"/>
          <w:sz w:val="20"/>
        </w:rPr>
        <w:t>d</w:t>
      </w:r>
      <w:r w:rsidRPr="009A7EC3">
        <w:rPr>
          <w:rFonts w:ascii="Arial" w:hAnsi="Arial" w:cs="Arial"/>
          <w:i/>
          <w:sz w:val="20"/>
        </w:rPr>
        <w:t xml:space="preserve">el </w:t>
      </w:r>
      <w:r w:rsidRPr="009A7EC3">
        <w:rPr>
          <w:rFonts w:ascii="Arial" w:hAnsi="Arial" w:cs="Arial"/>
          <w:i/>
          <w:spacing w:val="-2"/>
          <w:sz w:val="20"/>
        </w:rPr>
        <w:t>s</w:t>
      </w:r>
      <w:r w:rsidRPr="009A7EC3">
        <w:rPr>
          <w:rFonts w:ascii="Arial" w:hAnsi="Arial" w:cs="Arial"/>
          <w:i/>
          <w:spacing w:val="1"/>
          <w:sz w:val="20"/>
        </w:rPr>
        <w:t>o</w:t>
      </w:r>
      <w:r w:rsidRPr="009A7EC3">
        <w:rPr>
          <w:rFonts w:ascii="Arial" w:hAnsi="Arial" w:cs="Arial"/>
          <w:i/>
          <w:sz w:val="20"/>
        </w:rPr>
        <w:t>f</w:t>
      </w:r>
      <w:r w:rsidRPr="009A7EC3">
        <w:rPr>
          <w:rFonts w:ascii="Arial" w:hAnsi="Arial" w:cs="Arial"/>
          <w:i/>
          <w:spacing w:val="-2"/>
          <w:sz w:val="20"/>
        </w:rPr>
        <w:t>t</w:t>
      </w:r>
      <w:r w:rsidRPr="009A7EC3">
        <w:rPr>
          <w:rFonts w:ascii="Arial" w:hAnsi="Arial" w:cs="Arial"/>
          <w:i/>
          <w:sz w:val="20"/>
        </w:rPr>
        <w:t>wa</w:t>
      </w:r>
      <w:r w:rsidRPr="009A7EC3">
        <w:rPr>
          <w:rFonts w:ascii="Arial" w:hAnsi="Arial" w:cs="Arial"/>
          <w:i/>
          <w:spacing w:val="-2"/>
          <w:sz w:val="20"/>
        </w:rPr>
        <w:t>r</w:t>
      </w:r>
      <w:r w:rsidRPr="009A7EC3">
        <w:rPr>
          <w:rFonts w:ascii="Arial" w:hAnsi="Arial" w:cs="Arial"/>
          <w:i/>
          <w:sz w:val="20"/>
        </w:rPr>
        <w:t xml:space="preserve">e, </w:t>
      </w:r>
      <w:r w:rsidRPr="009A7EC3">
        <w:rPr>
          <w:rFonts w:ascii="Arial" w:hAnsi="Arial" w:cs="Arial"/>
          <w:i/>
          <w:spacing w:val="-1"/>
          <w:sz w:val="20"/>
        </w:rPr>
        <w:t>qu</w:t>
      </w:r>
      <w:r w:rsidRPr="009A7EC3">
        <w:rPr>
          <w:rFonts w:ascii="Arial" w:hAnsi="Arial" w:cs="Arial"/>
          <w:i/>
          <w:sz w:val="20"/>
        </w:rPr>
        <w:t>é r</w:t>
      </w:r>
      <w:r w:rsidRPr="009A7EC3">
        <w:rPr>
          <w:rFonts w:ascii="Arial" w:hAnsi="Arial" w:cs="Arial"/>
          <w:i/>
          <w:spacing w:val="-2"/>
          <w:sz w:val="20"/>
        </w:rPr>
        <w:t>e</w:t>
      </w:r>
      <w:r w:rsidRPr="009A7EC3">
        <w:rPr>
          <w:rFonts w:ascii="Arial" w:hAnsi="Arial" w:cs="Arial"/>
          <w:i/>
          <w:sz w:val="20"/>
        </w:rPr>
        <w:t>sponsa</w:t>
      </w:r>
      <w:r w:rsidRPr="009A7EC3">
        <w:rPr>
          <w:rFonts w:ascii="Arial" w:hAnsi="Arial" w:cs="Arial"/>
          <w:i/>
          <w:spacing w:val="-1"/>
          <w:sz w:val="20"/>
        </w:rPr>
        <w:t>b</w:t>
      </w:r>
      <w:r w:rsidRPr="009A7EC3">
        <w:rPr>
          <w:rFonts w:ascii="Arial" w:hAnsi="Arial" w:cs="Arial"/>
          <w:i/>
          <w:sz w:val="20"/>
        </w:rPr>
        <w:t>ili</w:t>
      </w:r>
      <w:r w:rsidRPr="009A7EC3">
        <w:rPr>
          <w:rFonts w:ascii="Arial" w:hAnsi="Arial" w:cs="Arial"/>
          <w:i/>
          <w:spacing w:val="-1"/>
          <w:sz w:val="20"/>
        </w:rPr>
        <w:t>d</w:t>
      </w:r>
      <w:r w:rsidRPr="009A7EC3">
        <w:rPr>
          <w:rFonts w:ascii="Arial" w:hAnsi="Arial" w:cs="Arial"/>
          <w:i/>
          <w:sz w:val="20"/>
        </w:rPr>
        <w:t>a</w:t>
      </w:r>
      <w:r w:rsidRPr="009A7EC3">
        <w:rPr>
          <w:rFonts w:ascii="Arial" w:hAnsi="Arial" w:cs="Arial"/>
          <w:i/>
          <w:spacing w:val="-1"/>
          <w:sz w:val="20"/>
        </w:rPr>
        <w:t>d</w:t>
      </w:r>
      <w:r w:rsidRPr="009A7EC3">
        <w:rPr>
          <w:rFonts w:ascii="Arial" w:hAnsi="Arial" w:cs="Arial"/>
          <w:i/>
          <w:sz w:val="20"/>
        </w:rPr>
        <w:t xml:space="preserve">es tiene el </w:t>
      </w:r>
      <w:r w:rsidRPr="009A7EC3">
        <w:rPr>
          <w:rFonts w:ascii="Arial" w:hAnsi="Arial" w:cs="Arial"/>
          <w:i/>
          <w:spacing w:val="-1"/>
          <w:sz w:val="20"/>
        </w:rPr>
        <w:t>p</w:t>
      </w:r>
      <w:r w:rsidRPr="009A7EC3">
        <w:rPr>
          <w:rFonts w:ascii="Arial" w:hAnsi="Arial" w:cs="Arial"/>
          <w:i/>
          <w:sz w:val="20"/>
        </w:rPr>
        <w:t>r</w:t>
      </w:r>
      <w:r w:rsidRPr="009A7EC3">
        <w:rPr>
          <w:rFonts w:ascii="Arial" w:hAnsi="Arial" w:cs="Arial"/>
          <w:i/>
          <w:spacing w:val="-1"/>
          <w:sz w:val="20"/>
        </w:rPr>
        <w:t>o</w:t>
      </w:r>
      <w:r w:rsidRPr="009A7EC3">
        <w:rPr>
          <w:rFonts w:ascii="Arial" w:hAnsi="Arial" w:cs="Arial"/>
          <w:i/>
          <w:spacing w:val="1"/>
          <w:sz w:val="20"/>
        </w:rPr>
        <w:t>v</w:t>
      </w:r>
      <w:r w:rsidRPr="009A7EC3">
        <w:rPr>
          <w:rFonts w:ascii="Arial" w:hAnsi="Arial" w:cs="Arial"/>
          <w:i/>
          <w:spacing w:val="-2"/>
          <w:sz w:val="20"/>
        </w:rPr>
        <w:t>e</w:t>
      </w:r>
      <w:r w:rsidRPr="009A7EC3">
        <w:rPr>
          <w:rFonts w:ascii="Arial" w:hAnsi="Arial" w:cs="Arial"/>
          <w:i/>
          <w:sz w:val="20"/>
        </w:rPr>
        <w:t>ed</w:t>
      </w:r>
      <w:r w:rsidRPr="009A7EC3">
        <w:rPr>
          <w:rFonts w:ascii="Arial" w:hAnsi="Arial" w:cs="Arial"/>
          <w:i/>
          <w:spacing w:val="1"/>
          <w:sz w:val="20"/>
        </w:rPr>
        <w:t>o</w:t>
      </w:r>
      <w:r w:rsidRPr="009A7EC3">
        <w:rPr>
          <w:rFonts w:ascii="Arial" w:hAnsi="Arial" w:cs="Arial"/>
          <w:i/>
          <w:sz w:val="20"/>
        </w:rPr>
        <w:t xml:space="preserve">r o el </w:t>
      </w:r>
      <w:r w:rsidRPr="009A7EC3">
        <w:rPr>
          <w:rFonts w:ascii="Arial" w:hAnsi="Arial" w:cs="Arial"/>
          <w:i/>
          <w:spacing w:val="-3"/>
          <w:sz w:val="20"/>
        </w:rPr>
        <w:t>f</w:t>
      </w:r>
      <w:r w:rsidRPr="009A7EC3">
        <w:rPr>
          <w:rFonts w:ascii="Arial" w:hAnsi="Arial" w:cs="Arial"/>
          <w:i/>
          <w:sz w:val="20"/>
        </w:rPr>
        <w:t>a</w:t>
      </w:r>
      <w:r w:rsidRPr="009A7EC3">
        <w:rPr>
          <w:rFonts w:ascii="Arial" w:hAnsi="Arial" w:cs="Arial"/>
          <w:i/>
          <w:spacing w:val="-1"/>
          <w:sz w:val="20"/>
        </w:rPr>
        <w:t>b</w:t>
      </w:r>
      <w:r w:rsidRPr="009A7EC3">
        <w:rPr>
          <w:rFonts w:ascii="Arial" w:hAnsi="Arial" w:cs="Arial"/>
          <w:i/>
          <w:sz w:val="20"/>
        </w:rPr>
        <w:t>rica</w:t>
      </w:r>
      <w:r w:rsidRPr="009A7EC3">
        <w:rPr>
          <w:rFonts w:ascii="Arial" w:hAnsi="Arial" w:cs="Arial"/>
          <w:i/>
          <w:spacing w:val="-1"/>
          <w:sz w:val="20"/>
        </w:rPr>
        <w:t>n</w:t>
      </w:r>
      <w:r w:rsidRPr="009A7EC3">
        <w:rPr>
          <w:rFonts w:ascii="Arial" w:hAnsi="Arial" w:cs="Arial"/>
          <w:i/>
          <w:sz w:val="20"/>
        </w:rPr>
        <w:t xml:space="preserve">te </w:t>
      </w:r>
      <w:r w:rsidRPr="009A7EC3">
        <w:rPr>
          <w:rFonts w:ascii="Arial" w:hAnsi="Arial" w:cs="Arial"/>
          <w:i/>
          <w:spacing w:val="-1"/>
          <w:sz w:val="20"/>
        </w:rPr>
        <w:t>du</w:t>
      </w:r>
      <w:r w:rsidRPr="009A7EC3">
        <w:rPr>
          <w:rFonts w:ascii="Arial" w:hAnsi="Arial" w:cs="Arial"/>
          <w:i/>
          <w:sz w:val="20"/>
        </w:rPr>
        <w:t>ra</w:t>
      </w:r>
      <w:r w:rsidRPr="009A7EC3">
        <w:rPr>
          <w:rFonts w:ascii="Arial" w:hAnsi="Arial" w:cs="Arial"/>
          <w:i/>
          <w:spacing w:val="-1"/>
          <w:sz w:val="20"/>
        </w:rPr>
        <w:t>n</w:t>
      </w:r>
      <w:r w:rsidRPr="009A7EC3">
        <w:rPr>
          <w:rFonts w:ascii="Arial" w:hAnsi="Arial" w:cs="Arial"/>
          <w:i/>
          <w:sz w:val="20"/>
        </w:rPr>
        <w:t xml:space="preserve">te el </w:t>
      </w:r>
      <w:r w:rsidRPr="009A7EC3">
        <w:rPr>
          <w:rFonts w:ascii="Arial" w:hAnsi="Arial" w:cs="Arial"/>
          <w:i/>
          <w:spacing w:val="-1"/>
          <w:sz w:val="20"/>
        </w:rPr>
        <w:t>p</w:t>
      </w:r>
      <w:r w:rsidRPr="009A7EC3">
        <w:rPr>
          <w:rFonts w:ascii="Arial" w:hAnsi="Arial" w:cs="Arial"/>
          <w:i/>
          <w:sz w:val="20"/>
        </w:rPr>
        <w:t>erí</w:t>
      </w:r>
      <w:r w:rsidRPr="009A7EC3">
        <w:rPr>
          <w:rFonts w:ascii="Arial" w:hAnsi="Arial" w:cs="Arial"/>
          <w:i/>
          <w:spacing w:val="1"/>
          <w:sz w:val="20"/>
        </w:rPr>
        <w:t>o</w:t>
      </w:r>
      <w:r w:rsidRPr="009A7EC3">
        <w:rPr>
          <w:rFonts w:ascii="Arial" w:hAnsi="Arial" w:cs="Arial"/>
          <w:i/>
          <w:spacing w:val="-1"/>
          <w:sz w:val="20"/>
        </w:rPr>
        <w:t>d</w:t>
      </w:r>
      <w:r w:rsidRPr="009A7EC3">
        <w:rPr>
          <w:rFonts w:ascii="Arial" w:hAnsi="Arial" w:cs="Arial"/>
          <w:i/>
          <w:sz w:val="20"/>
        </w:rPr>
        <w:t>o</w:t>
      </w:r>
      <w:r w:rsidRPr="009A7EC3">
        <w:rPr>
          <w:rFonts w:ascii="Arial" w:hAnsi="Arial" w:cs="Arial"/>
          <w:i/>
          <w:spacing w:val="-1"/>
          <w:sz w:val="20"/>
        </w:rPr>
        <w:t xml:space="preserve"> </w:t>
      </w:r>
      <w:r w:rsidRPr="009A7EC3">
        <w:rPr>
          <w:rFonts w:ascii="Arial" w:hAnsi="Arial" w:cs="Arial"/>
          <w:i/>
          <w:sz w:val="20"/>
        </w:rPr>
        <w:t>de</w:t>
      </w:r>
      <w:r w:rsidRPr="009A7EC3">
        <w:rPr>
          <w:rFonts w:ascii="Arial" w:hAnsi="Arial" w:cs="Arial"/>
          <w:i/>
          <w:spacing w:val="1"/>
          <w:sz w:val="20"/>
        </w:rPr>
        <w:t xml:space="preserve"> </w:t>
      </w:r>
      <w:r w:rsidRPr="009A7EC3">
        <w:rPr>
          <w:rFonts w:ascii="Arial" w:hAnsi="Arial" w:cs="Arial"/>
          <w:i/>
          <w:sz w:val="20"/>
        </w:rPr>
        <w:t xml:space="preserve">la </w:t>
      </w:r>
      <w:r w:rsidRPr="009A7EC3">
        <w:rPr>
          <w:rFonts w:ascii="Arial" w:hAnsi="Arial" w:cs="Arial"/>
          <w:i/>
          <w:spacing w:val="-1"/>
          <w:sz w:val="20"/>
        </w:rPr>
        <w:t>g</w:t>
      </w:r>
      <w:r w:rsidRPr="009A7EC3">
        <w:rPr>
          <w:rFonts w:ascii="Arial" w:hAnsi="Arial" w:cs="Arial"/>
          <w:i/>
          <w:sz w:val="20"/>
        </w:rPr>
        <w:t>a</w:t>
      </w:r>
      <w:r w:rsidRPr="009A7EC3">
        <w:rPr>
          <w:rFonts w:ascii="Arial" w:hAnsi="Arial" w:cs="Arial"/>
          <w:i/>
          <w:spacing w:val="-3"/>
          <w:sz w:val="20"/>
        </w:rPr>
        <w:t>r</w:t>
      </w:r>
      <w:r w:rsidRPr="009A7EC3">
        <w:rPr>
          <w:rFonts w:ascii="Arial" w:hAnsi="Arial" w:cs="Arial"/>
          <w:i/>
          <w:sz w:val="20"/>
        </w:rPr>
        <w:t>a</w:t>
      </w:r>
      <w:r w:rsidRPr="009A7EC3">
        <w:rPr>
          <w:rFonts w:ascii="Arial" w:hAnsi="Arial" w:cs="Arial"/>
          <w:i/>
          <w:spacing w:val="-1"/>
          <w:sz w:val="20"/>
        </w:rPr>
        <w:t>n</w:t>
      </w:r>
      <w:r w:rsidRPr="009A7EC3">
        <w:rPr>
          <w:rFonts w:ascii="Arial" w:hAnsi="Arial" w:cs="Arial"/>
          <w:i/>
          <w:sz w:val="20"/>
        </w:rPr>
        <w:t>tía?</w:t>
      </w:r>
    </w:p>
    <w:p w14:paraId="3215C056" w14:textId="57480DDF" w:rsidR="00E851F3" w:rsidRPr="00680312" w:rsidRDefault="00E851F3" w:rsidP="00E851F3">
      <w:pPr>
        <w:pStyle w:val="Sinespaciado"/>
        <w:ind w:left="720"/>
        <w:jc w:val="both"/>
        <w:rPr>
          <w:rFonts w:ascii="Arial" w:hAnsi="Arial" w:cs="Arial"/>
          <w:b/>
          <w:bCs/>
          <w:i/>
          <w:spacing w:val="1"/>
          <w:sz w:val="20"/>
        </w:rPr>
      </w:pPr>
      <w:r w:rsidRPr="00680312">
        <w:rPr>
          <w:rFonts w:ascii="Arial" w:hAnsi="Arial" w:cs="Arial"/>
          <w:b/>
          <w:bCs/>
          <w:i/>
          <w:spacing w:val="1"/>
          <w:sz w:val="20"/>
        </w:rPr>
        <w:t>Otorgar garantías de compatibilidad: las computadoras no trabajan sin un software, motivo por el cual no se puede contratar sobre una computadora sin prestar atención sobre aquel.</w:t>
      </w:r>
    </w:p>
    <w:p w14:paraId="024919CE" w14:textId="77777777" w:rsidR="00E851F3" w:rsidRPr="00E851F3" w:rsidRDefault="00E851F3" w:rsidP="00E851F3">
      <w:pPr>
        <w:pStyle w:val="Sinespaciado"/>
        <w:ind w:left="720"/>
        <w:jc w:val="both"/>
        <w:rPr>
          <w:rFonts w:ascii="Arial" w:hAnsi="Arial" w:cs="Arial"/>
          <w:i/>
          <w:color w:val="FF0000"/>
          <w:spacing w:val="1"/>
          <w:sz w:val="20"/>
        </w:rPr>
      </w:pPr>
    </w:p>
    <w:p w14:paraId="26C5CA7D" w14:textId="190FE2D2" w:rsidR="002748FB" w:rsidRDefault="002748FB" w:rsidP="00F37891">
      <w:pPr>
        <w:pStyle w:val="Sinespaciado"/>
        <w:numPr>
          <w:ilvl w:val="0"/>
          <w:numId w:val="16"/>
        </w:numPr>
        <w:jc w:val="both"/>
        <w:rPr>
          <w:rFonts w:ascii="Arial" w:hAnsi="Arial" w:cs="Arial"/>
          <w:i/>
          <w:sz w:val="20"/>
        </w:rPr>
      </w:pPr>
      <w:r w:rsidRPr="009A7EC3">
        <w:rPr>
          <w:rFonts w:ascii="Arial" w:hAnsi="Arial" w:cs="Arial"/>
          <w:i/>
          <w:spacing w:val="1"/>
          <w:sz w:val="20"/>
        </w:rPr>
        <w:t>¿</w:t>
      </w:r>
      <w:r w:rsidRPr="009A7EC3">
        <w:rPr>
          <w:rFonts w:ascii="Arial" w:hAnsi="Arial" w:cs="Arial"/>
          <w:i/>
          <w:sz w:val="20"/>
        </w:rPr>
        <w:t>Qué</w:t>
      </w:r>
      <w:r w:rsidRPr="009A7EC3">
        <w:rPr>
          <w:rFonts w:ascii="Arial" w:hAnsi="Arial" w:cs="Arial"/>
          <w:i/>
          <w:spacing w:val="12"/>
          <w:sz w:val="20"/>
        </w:rPr>
        <w:t xml:space="preserve"> </w:t>
      </w:r>
      <w:r w:rsidRPr="009A7EC3">
        <w:rPr>
          <w:rFonts w:ascii="Arial" w:hAnsi="Arial" w:cs="Arial"/>
          <w:i/>
          <w:spacing w:val="-1"/>
          <w:sz w:val="20"/>
        </w:rPr>
        <w:t>p</w:t>
      </w:r>
      <w:r w:rsidRPr="009A7EC3">
        <w:rPr>
          <w:rFonts w:ascii="Arial" w:hAnsi="Arial" w:cs="Arial"/>
          <w:i/>
          <w:sz w:val="20"/>
        </w:rPr>
        <w:t>r</w:t>
      </w:r>
      <w:r w:rsidRPr="009A7EC3">
        <w:rPr>
          <w:rFonts w:ascii="Arial" w:hAnsi="Arial" w:cs="Arial"/>
          <w:i/>
          <w:spacing w:val="1"/>
          <w:sz w:val="20"/>
        </w:rPr>
        <w:t>o</w:t>
      </w:r>
      <w:r w:rsidRPr="009A7EC3">
        <w:rPr>
          <w:rFonts w:ascii="Arial" w:hAnsi="Arial" w:cs="Arial"/>
          <w:i/>
          <w:spacing w:val="-1"/>
          <w:sz w:val="20"/>
        </w:rPr>
        <w:t>b</w:t>
      </w:r>
      <w:r w:rsidRPr="009A7EC3">
        <w:rPr>
          <w:rFonts w:ascii="Arial" w:hAnsi="Arial" w:cs="Arial"/>
          <w:i/>
          <w:sz w:val="20"/>
        </w:rPr>
        <w:t>l</w:t>
      </w:r>
      <w:r w:rsidRPr="009A7EC3">
        <w:rPr>
          <w:rFonts w:ascii="Arial" w:hAnsi="Arial" w:cs="Arial"/>
          <w:i/>
          <w:spacing w:val="-2"/>
          <w:sz w:val="20"/>
        </w:rPr>
        <w:t>e</w:t>
      </w:r>
      <w:r w:rsidRPr="009A7EC3">
        <w:rPr>
          <w:rFonts w:ascii="Arial" w:hAnsi="Arial" w:cs="Arial"/>
          <w:i/>
          <w:spacing w:val="1"/>
          <w:sz w:val="20"/>
        </w:rPr>
        <w:t>m</w:t>
      </w:r>
      <w:r w:rsidRPr="009A7EC3">
        <w:rPr>
          <w:rFonts w:ascii="Arial" w:hAnsi="Arial" w:cs="Arial"/>
          <w:i/>
          <w:sz w:val="20"/>
        </w:rPr>
        <w:t>as</w:t>
      </w:r>
      <w:r w:rsidRPr="009A7EC3">
        <w:rPr>
          <w:rFonts w:ascii="Arial" w:hAnsi="Arial" w:cs="Arial"/>
          <w:i/>
          <w:spacing w:val="12"/>
          <w:sz w:val="20"/>
        </w:rPr>
        <w:t xml:space="preserve"> </w:t>
      </w:r>
      <w:r w:rsidRPr="009A7EC3">
        <w:rPr>
          <w:rFonts w:ascii="Arial" w:hAnsi="Arial" w:cs="Arial"/>
          <w:i/>
          <w:spacing w:val="-2"/>
          <w:sz w:val="20"/>
        </w:rPr>
        <w:t>s</w:t>
      </w:r>
      <w:r w:rsidRPr="009A7EC3">
        <w:rPr>
          <w:rFonts w:ascii="Arial" w:hAnsi="Arial" w:cs="Arial"/>
          <w:i/>
          <w:sz w:val="20"/>
        </w:rPr>
        <w:t>e</w:t>
      </w:r>
      <w:r w:rsidRPr="009A7EC3">
        <w:rPr>
          <w:rFonts w:ascii="Arial" w:hAnsi="Arial" w:cs="Arial"/>
          <w:i/>
          <w:spacing w:val="13"/>
          <w:sz w:val="20"/>
        </w:rPr>
        <w:t xml:space="preserve"> </w:t>
      </w:r>
      <w:r w:rsidRPr="009A7EC3">
        <w:rPr>
          <w:rFonts w:ascii="Arial" w:hAnsi="Arial" w:cs="Arial"/>
          <w:i/>
          <w:spacing w:val="-1"/>
          <w:sz w:val="20"/>
        </w:rPr>
        <w:t>p</w:t>
      </w:r>
      <w:r w:rsidRPr="009A7EC3">
        <w:rPr>
          <w:rFonts w:ascii="Arial" w:hAnsi="Arial" w:cs="Arial"/>
          <w:i/>
          <w:spacing w:val="1"/>
          <w:sz w:val="20"/>
        </w:rPr>
        <w:t>o</w:t>
      </w:r>
      <w:r w:rsidRPr="009A7EC3">
        <w:rPr>
          <w:rFonts w:ascii="Arial" w:hAnsi="Arial" w:cs="Arial"/>
          <w:i/>
          <w:spacing w:val="-1"/>
          <w:sz w:val="20"/>
        </w:rPr>
        <w:t>d</w:t>
      </w:r>
      <w:r w:rsidRPr="009A7EC3">
        <w:rPr>
          <w:rFonts w:ascii="Arial" w:hAnsi="Arial" w:cs="Arial"/>
          <w:i/>
          <w:sz w:val="20"/>
        </w:rPr>
        <w:t>rí</w:t>
      </w:r>
      <w:r w:rsidRPr="009A7EC3">
        <w:rPr>
          <w:rFonts w:ascii="Arial" w:hAnsi="Arial" w:cs="Arial"/>
          <w:i/>
          <w:spacing w:val="-3"/>
          <w:sz w:val="20"/>
        </w:rPr>
        <w:t>a</w:t>
      </w:r>
      <w:r w:rsidRPr="009A7EC3">
        <w:rPr>
          <w:rFonts w:ascii="Arial" w:hAnsi="Arial" w:cs="Arial"/>
          <w:i/>
          <w:sz w:val="20"/>
        </w:rPr>
        <w:t>n</w:t>
      </w:r>
      <w:r w:rsidRPr="009A7EC3">
        <w:rPr>
          <w:rFonts w:ascii="Arial" w:hAnsi="Arial" w:cs="Arial"/>
          <w:i/>
          <w:spacing w:val="12"/>
          <w:sz w:val="20"/>
        </w:rPr>
        <w:t xml:space="preserve"> </w:t>
      </w:r>
      <w:r w:rsidRPr="009A7EC3">
        <w:rPr>
          <w:rFonts w:ascii="Arial" w:hAnsi="Arial" w:cs="Arial"/>
          <w:i/>
          <w:spacing w:val="-1"/>
          <w:sz w:val="20"/>
        </w:rPr>
        <w:t>p</w:t>
      </w:r>
      <w:r w:rsidRPr="009A7EC3">
        <w:rPr>
          <w:rFonts w:ascii="Arial" w:hAnsi="Arial" w:cs="Arial"/>
          <w:i/>
          <w:sz w:val="20"/>
        </w:rPr>
        <w:t>res</w:t>
      </w:r>
      <w:r w:rsidRPr="009A7EC3">
        <w:rPr>
          <w:rFonts w:ascii="Arial" w:hAnsi="Arial" w:cs="Arial"/>
          <w:i/>
          <w:spacing w:val="1"/>
          <w:sz w:val="20"/>
        </w:rPr>
        <w:t>e</w:t>
      </w:r>
      <w:r w:rsidRPr="009A7EC3">
        <w:rPr>
          <w:rFonts w:ascii="Arial" w:hAnsi="Arial" w:cs="Arial"/>
          <w:i/>
          <w:spacing w:val="-1"/>
          <w:sz w:val="20"/>
        </w:rPr>
        <w:t>n</w:t>
      </w:r>
      <w:r w:rsidRPr="009A7EC3">
        <w:rPr>
          <w:rFonts w:ascii="Arial" w:hAnsi="Arial" w:cs="Arial"/>
          <w:i/>
          <w:sz w:val="20"/>
        </w:rPr>
        <w:t>tar</w:t>
      </w:r>
      <w:r w:rsidRPr="009A7EC3">
        <w:rPr>
          <w:rFonts w:ascii="Arial" w:hAnsi="Arial" w:cs="Arial"/>
          <w:i/>
          <w:spacing w:val="13"/>
          <w:sz w:val="20"/>
        </w:rPr>
        <w:t xml:space="preserve"> </w:t>
      </w:r>
      <w:r w:rsidRPr="009A7EC3">
        <w:rPr>
          <w:rFonts w:ascii="Arial" w:hAnsi="Arial" w:cs="Arial"/>
          <w:i/>
          <w:sz w:val="20"/>
        </w:rPr>
        <w:t>si</w:t>
      </w:r>
      <w:r w:rsidRPr="009A7EC3">
        <w:rPr>
          <w:rFonts w:ascii="Arial" w:hAnsi="Arial" w:cs="Arial"/>
          <w:i/>
          <w:spacing w:val="12"/>
          <w:sz w:val="20"/>
        </w:rPr>
        <w:t xml:space="preserve"> </w:t>
      </w:r>
      <w:r w:rsidRPr="009A7EC3">
        <w:rPr>
          <w:rFonts w:ascii="Arial" w:hAnsi="Arial" w:cs="Arial"/>
          <w:i/>
          <w:spacing w:val="-1"/>
          <w:sz w:val="20"/>
        </w:rPr>
        <w:t>n</w:t>
      </w:r>
      <w:r w:rsidRPr="009A7EC3">
        <w:rPr>
          <w:rFonts w:ascii="Arial" w:hAnsi="Arial" w:cs="Arial"/>
          <w:i/>
          <w:sz w:val="20"/>
        </w:rPr>
        <w:t>o</w:t>
      </w:r>
      <w:r w:rsidRPr="009A7EC3">
        <w:rPr>
          <w:rFonts w:ascii="Arial" w:hAnsi="Arial" w:cs="Arial"/>
          <w:i/>
          <w:spacing w:val="14"/>
          <w:sz w:val="20"/>
        </w:rPr>
        <w:t xml:space="preserve"> </w:t>
      </w:r>
      <w:r w:rsidRPr="009A7EC3">
        <w:rPr>
          <w:rFonts w:ascii="Arial" w:hAnsi="Arial" w:cs="Arial"/>
          <w:i/>
          <w:sz w:val="20"/>
        </w:rPr>
        <w:t>se</w:t>
      </w:r>
      <w:r w:rsidRPr="009A7EC3">
        <w:rPr>
          <w:rFonts w:ascii="Arial" w:hAnsi="Arial" w:cs="Arial"/>
          <w:i/>
          <w:spacing w:val="13"/>
          <w:sz w:val="20"/>
        </w:rPr>
        <w:t xml:space="preserve"> </w:t>
      </w:r>
      <w:r w:rsidRPr="009A7EC3">
        <w:rPr>
          <w:rFonts w:ascii="Arial" w:hAnsi="Arial" w:cs="Arial"/>
          <w:i/>
          <w:spacing w:val="-1"/>
          <w:sz w:val="20"/>
        </w:rPr>
        <w:t>d</w:t>
      </w:r>
      <w:r w:rsidRPr="009A7EC3">
        <w:rPr>
          <w:rFonts w:ascii="Arial" w:hAnsi="Arial" w:cs="Arial"/>
          <w:i/>
          <w:sz w:val="20"/>
        </w:rPr>
        <w:t>efi</w:t>
      </w:r>
      <w:r w:rsidRPr="009A7EC3">
        <w:rPr>
          <w:rFonts w:ascii="Arial" w:hAnsi="Arial" w:cs="Arial"/>
          <w:i/>
          <w:spacing w:val="-1"/>
          <w:sz w:val="20"/>
        </w:rPr>
        <w:t>n</w:t>
      </w:r>
      <w:r w:rsidRPr="009A7EC3">
        <w:rPr>
          <w:rFonts w:ascii="Arial" w:hAnsi="Arial" w:cs="Arial"/>
          <w:i/>
          <w:spacing w:val="-2"/>
          <w:sz w:val="20"/>
        </w:rPr>
        <w:t>e</w:t>
      </w:r>
      <w:r w:rsidRPr="009A7EC3">
        <w:rPr>
          <w:rFonts w:ascii="Arial" w:hAnsi="Arial" w:cs="Arial"/>
          <w:i/>
          <w:sz w:val="20"/>
        </w:rPr>
        <w:t>n</w:t>
      </w:r>
      <w:r w:rsidRPr="009A7EC3">
        <w:rPr>
          <w:rFonts w:ascii="Arial" w:hAnsi="Arial" w:cs="Arial"/>
          <w:i/>
          <w:spacing w:val="12"/>
          <w:sz w:val="20"/>
        </w:rPr>
        <w:t xml:space="preserve"> </w:t>
      </w:r>
      <w:r w:rsidRPr="009A7EC3">
        <w:rPr>
          <w:rFonts w:ascii="Arial" w:hAnsi="Arial" w:cs="Arial"/>
          <w:i/>
          <w:sz w:val="20"/>
        </w:rPr>
        <w:t>clara</w:t>
      </w:r>
      <w:r w:rsidRPr="009A7EC3">
        <w:rPr>
          <w:rFonts w:ascii="Arial" w:hAnsi="Arial" w:cs="Arial"/>
          <w:i/>
          <w:spacing w:val="1"/>
          <w:sz w:val="20"/>
        </w:rPr>
        <w:t>m</w:t>
      </w:r>
      <w:r w:rsidRPr="009A7EC3">
        <w:rPr>
          <w:rFonts w:ascii="Arial" w:hAnsi="Arial" w:cs="Arial"/>
          <w:i/>
          <w:sz w:val="20"/>
        </w:rPr>
        <w:t>en</w:t>
      </w:r>
      <w:r w:rsidRPr="009A7EC3">
        <w:rPr>
          <w:rFonts w:ascii="Arial" w:hAnsi="Arial" w:cs="Arial"/>
          <w:i/>
          <w:spacing w:val="-2"/>
          <w:sz w:val="20"/>
        </w:rPr>
        <w:t>t</w:t>
      </w:r>
      <w:r w:rsidRPr="009A7EC3">
        <w:rPr>
          <w:rFonts w:ascii="Arial" w:hAnsi="Arial" w:cs="Arial"/>
          <w:i/>
          <w:sz w:val="20"/>
        </w:rPr>
        <w:t>e</w:t>
      </w:r>
      <w:r w:rsidRPr="009A7EC3">
        <w:rPr>
          <w:rFonts w:ascii="Arial" w:hAnsi="Arial" w:cs="Arial"/>
          <w:i/>
          <w:spacing w:val="13"/>
          <w:sz w:val="20"/>
        </w:rPr>
        <w:t xml:space="preserve"> </w:t>
      </w:r>
      <w:r w:rsidRPr="009A7EC3">
        <w:rPr>
          <w:rFonts w:ascii="Arial" w:hAnsi="Arial" w:cs="Arial"/>
          <w:i/>
          <w:sz w:val="20"/>
        </w:rPr>
        <w:t>las</w:t>
      </w:r>
      <w:r w:rsidRPr="009A7EC3">
        <w:rPr>
          <w:rFonts w:ascii="Arial" w:hAnsi="Arial" w:cs="Arial"/>
          <w:i/>
          <w:spacing w:val="12"/>
          <w:sz w:val="20"/>
        </w:rPr>
        <w:t xml:space="preserve"> </w:t>
      </w:r>
      <w:r w:rsidRPr="009A7EC3">
        <w:rPr>
          <w:rFonts w:ascii="Arial" w:hAnsi="Arial" w:cs="Arial"/>
          <w:i/>
          <w:sz w:val="20"/>
        </w:rPr>
        <w:t>c</w:t>
      </w:r>
      <w:r w:rsidRPr="009A7EC3">
        <w:rPr>
          <w:rFonts w:ascii="Arial" w:hAnsi="Arial" w:cs="Arial"/>
          <w:i/>
          <w:spacing w:val="1"/>
          <w:sz w:val="20"/>
        </w:rPr>
        <w:t>o</w:t>
      </w:r>
      <w:r w:rsidRPr="009A7EC3">
        <w:rPr>
          <w:rFonts w:ascii="Arial" w:hAnsi="Arial" w:cs="Arial"/>
          <w:i/>
          <w:spacing w:val="-1"/>
          <w:sz w:val="20"/>
        </w:rPr>
        <w:t>nd</w:t>
      </w:r>
      <w:r w:rsidRPr="009A7EC3">
        <w:rPr>
          <w:rFonts w:ascii="Arial" w:hAnsi="Arial" w:cs="Arial"/>
          <w:i/>
          <w:sz w:val="20"/>
        </w:rPr>
        <w:t>ic</w:t>
      </w:r>
      <w:r w:rsidRPr="009A7EC3">
        <w:rPr>
          <w:rFonts w:ascii="Arial" w:hAnsi="Arial" w:cs="Arial"/>
          <w:i/>
          <w:spacing w:val="-3"/>
          <w:sz w:val="20"/>
        </w:rPr>
        <w:t>i</w:t>
      </w:r>
      <w:r w:rsidRPr="009A7EC3">
        <w:rPr>
          <w:rFonts w:ascii="Arial" w:hAnsi="Arial" w:cs="Arial"/>
          <w:i/>
          <w:spacing w:val="1"/>
          <w:sz w:val="20"/>
        </w:rPr>
        <w:t>o</w:t>
      </w:r>
      <w:r w:rsidRPr="009A7EC3">
        <w:rPr>
          <w:rFonts w:ascii="Arial" w:hAnsi="Arial" w:cs="Arial"/>
          <w:i/>
          <w:spacing w:val="-1"/>
          <w:sz w:val="20"/>
        </w:rPr>
        <w:t>n</w:t>
      </w:r>
      <w:r w:rsidRPr="009A7EC3">
        <w:rPr>
          <w:rFonts w:ascii="Arial" w:hAnsi="Arial" w:cs="Arial"/>
          <w:i/>
          <w:sz w:val="20"/>
        </w:rPr>
        <w:t>es</w:t>
      </w:r>
      <w:r w:rsidRPr="009A7EC3">
        <w:rPr>
          <w:rFonts w:ascii="Arial" w:hAnsi="Arial" w:cs="Arial"/>
          <w:i/>
          <w:spacing w:val="13"/>
          <w:sz w:val="20"/>
        </w:rPr>
        <w:t xml:space="preserve"> </w:t>
      </w:r>
      <w:r w:rsidRPr="009A7EC3">
        <w:rPr>
          <w:rFonts w:ascii="Arial" w:hAnsi="Arial" w:cs="Arial"/>
          <w:i/>
          <w:spacing w:val="-1"/>
          <w:sz w:val="20"/>
        </w:rPr>
        <w:t>d</w:t>
      </w:r>
      <w:r w:rsidRPr="009A7EC3">
        <w:rPr>
          <w:rFonts w:ascii="Arial" w:hAnsi="Arial" w:cs="Arial"/>
          <w:i/>
          <w:sz w:val="20"/>
        </w:rPr>
        <w:t>e</w:t>
      </w:r>
      <w:r w:rsidRPr="009A7EC3">
        <w:rPr>
          <w:rFonts w:ascii="Arial" w:hAnsi="Arial" w:cs="Arial"/>
          <w:i/>
          <w:spacing w:val="13"/>
          <w:sz w:val="20"/>
        </w:rPr>
        <w:t xml:space="preserve"> </w:t>
      </w:r>
      <w:r w:rsidRPr="009A7EC3">
        <w:rPr>
          <w:rFonts w:ascii="Arial" w:hAnsi="Arial" w:cs="Arial"/>
          <w:i/>
          <w:sz w:val="20"/>
        </w:rPr>
        <w:t>la</w:t>
      </w:r>
      <w:r w:rsidRPr="009A7EC3">
        <w:rPr>
          <w:rFonts w:ascii="Arial" w:hAnsi="Arial" w:cs="Arial"/>
          <w:i/>
          <w:spacing w:val="18"/>
          <w:sz w:val="20"/>
        </w:rPr>
        <w:t xml:space="preserve"> </w:t>
      </w:r>
      <w:r w:rsidRPr="009A7EC3">
        <w:rPr>
          <w:rFonts w:ascii="Arial" w:hAnsi="Arial" w:cs="Arial"/>
          <w:i/>
          <w:sz w:val="20"/>
        </w:rPr>
        <w:t>ca</w:t>
      </w:r>
      <w:r w:rsidRPr="009A7EC3">
        <w:rPr>
          <w:rFonts w:ascii="Arial" w:hAnsi="Arial" w:cs="Arial"/>
          <w:i/>
          <w:spacing w:val="-1"/>
          <w:sz w:val="20"/>
        </w:rPr>
        <w:t>p</w:t>
      </w:r>
      <w:r w:rsidRPr="009A7EC3">
        <w:rPr>
          <w:rFonts w:ascii="Arial" w:hAnsi="Arial" w:cs="Arial"/>
          <w:i/>
          <w:sz w:val="20"/>
        </w:rPr>
        <w:t>acitac</w:t>
      </w:r>
      <w:r w:rsidRPr="009A7EC3">
        <w:rPr>
          <w:rFonts w:ascii="Arial" w:hAnsi="Arial" w:cs="Arial"/>
          <w:i/>
          <w:spacing w:val="-2"/>
          <w:sz w:val="20"/>
        </w:rPr>
        <w:t>i</w:t>
      </w:r>
      <w:r w:rsidRPr="009A7EC3">
        <w:rPr>
          <w:rFonts w:ascii="Arial" w:hAnsi="Arial" w:cs="Arial"/>
          <w:i/>
          <w:spacing w:val="1"/>
          <w:sz w:val="20"/>
        </w:rPr>
        <w:t>ó</w:t>
      </w:r>
      <w:r w:rsidRPr="009A7EC3">
        <w:rPr>
          <w:rFonts w:ascii="Arial" w:hAnsi="Arial" w:cs="Arial"/>
          <w:i/>
          <w:spacing w:val="-1"/>
          <w:sz w:val="20"/>
        </w:rPr>
        <w:t>n</w:t>
      </w:r>
      <w:r w:rsidRPr="009A7EC3">
        <w:rPr>
          <w:rFonts w:ascii="Arial" w:hAnsi="Arial" w:cs="Arial"/>
          <w:i/>
          <w:sz w:val="20"/>
        </w:rPr>
        <w:t>, ases</w:t>
      </w:r>
      <w:r w:rsidRPr="009A7EC3">
        <w:rPr>
          <w:rFonts w:ascii="Arial" w:hAnsi="Arial" w:cs="Arial"/>
          <w:i/>
          <w:spacing w:val="1"/>
          <w:sz w:val="20"/>
        </w:rPr>
        <w:t>o</w:t>
      </w:r>
      <w:r w:rsidRPr="009A7EC3">
        <w:rPr>
          <w:rFonts w:ascii="Arial" w:hAnsi="Arial" w:cs="Arial"/>
          <w:i/>
          <w:sz w:val="20"/>
        </w:rPr>
        <w:t>r</w:t>
      </w:r>
      <w:r w:rsidRPr="009A7EC3">
        <w:rPr>
          <w:rFonts w:ascii="Arial" w:hAnsi="Arial" w:cs="Arial"/>
          <w:i/>
          <w:spacing w:val="-3"/>
          <w:sz w:val="20"/>
        </w:rPr>
        <w:t>í</w:t>
      </w:r>
      <w:r w:rsidRPr="009A7EC3">
        <w:rPr>
          <w:rFonts w:ascii="Arial" w:hAnsi="Arial" w:cs="Arial"/>
          <w:i/>
          <w:sz w:val="20"/>
        </w:rPr>
        <w:t>a,</w:t>
      </w:r>
      <w:r w:rsidRPr="009A7EC3">
        <w:rPr>
          <w:rFonts w:ascii="Arial" w:hAnsi="Arial" w:cs="Arial"/>
          <w:i/>
          <w:spacing w:val="-2"/>
          <w:sz w:val="20"/>
        </w:rPr>
        <w:t xml:space="preserve"> </w:t>
      </w:r>
      <w:r w:rsidRPr="009A7EC3">
        <w:rPr>
          <w:rFonts w:ascii="Arial" w:hAnsi="Arial" w:cs="Arial"/>
          <w:i/>
          <w:spacing w:val="1"/>
          <w:sz w:val="20"/>
        </w:rPr>
        <w:t>m</w:t>
      </w:r>
      <w:r w:rsidRPr="009A7EC3">
        <w:rPr>
          <w:rFonts w:ascii="Arial" w:hAnsi="Arial" w:cs="Arial"/>
          <w:i/>
          <w:sz w:val="20"/>
        </w:rPr>
        <w:t>a</w:t>
      </w:r>
      <w:r w:rsidRPr="009A7EC3">
        <w:rPr>
          <w:rFonts w:ascii="Arial" w:hAnsi="Arial" w:cs="Arial"/>
          <w:i/>
          <w:spacing w:val="-1"/>
          <w:sz w:val="20"/>
        </w:rPr>
        <w:t>n</w:t>
      </w:r>
      <w:r w:rsidRPr="009A7EC3">
        <w:rPr>
          <w:rFonts w:ascii="Arial" w:hAnsi="Arial" w:cs="Arial"/>
          <w:i/>
          <w:sz w:val="20"/>
        </w:rPr>
        <w:t>t</w:t>
      </w:r>
      <w:r w:rsidRPr="009A7EC3">
        <w:rPr>
          <w:rFonts w:ascii="Arial" w:hAnsi="Arial" w:cs="Arial"/>
          <w:i/>
          <w:spacing w:val="1"/>
          <w:sz w:val="20"/>
        </w:rPr>
        <w:t>e</w:t>
      </w:r>
      <w:r w:rsidRPr="009A7EC3">
        <w:rPr>
          <w:rFonts w:ascii="Arial" w:hAnsi="Arial" w:cs="Arial"/>
          <w:i/>
          <w:spacing w:val="-1"/>
          <w:sz w:val="20"/>
        </w:rPr>
        <w:t>n</w:t>
      </w:r>
      <w:r w:rsidRPr="009A7EC3">
        <w:rPr>
          <w:rFonts w:ascii="Arial" w:hAnsi="Arial" w:cs="Arial"/>
          <w:i/>
          <w:spacing w:val="-3"/>
          <w:sz w:val="20"/>
        </w:rPr>
        <w:t>i</w:t>
      </w:r>
      <w:r w:rsidRPr="009A7EC3">
        <w:rPr>
          <w:rFonts w:ascii="Arial" w:hAnsi="Arial" w:cs="Arial"/>
          <w:i/>
          <w:spacing w:val="1"/>
          <w:sz w:val="20"/>
        </w:rPr>
        <w:t>m</w:t>
      </w:r>
      <w:r w:rsidRPr="009A7EC3">
        <w:rPr>
          <w:rFonts w:ascii="Arial" w:hAnsi="Arial" w:cs="Arial"/>
          <w:i/>
          <w:sz w:val="20"/>
        </w:rPr>
        <w:t>ie</w:t>
      </w:r>
      <w:r w:rsidRPr="009A7EC3">
        <w:rPr>
          <w:rFonts w:ascii="Arial" w:hAnsi="Arial" w:cs="Arial"/>
          <w:i/>
          <w:spacing w:val="-1"/>
          <w:sz w:val="20"/>
        </w:rPr>
        <w:t>n</w:t>
      </w:r>
      <w:r w:rsidRPr="009A7EC3">
        <w:rPr>
          <w:rFonts w:ascii="Arial" w:hAnsi="Arial" w:cs="Arial"/>
          <w:i/>
          <w:spacing w:val="-2"/>
          <w:sz w:val="20"/>
        </w:rPr>
        <w:t>t</w:t>
      </w:r>
      <w:r w:rsidRPr="009A7EC3">
        <w:rPr>
          <w:rFonts w:ascii="Arial" w:hAnsi="Arial" w:cs="Arial"/>
          <w:i/>
          <w:sz w:val="20"/>
        </w:rPr>
        <w:t>o</w:t>
      </w:r>
      <w:r w:rsidRPr="009A7EC3">
        <w:rPr>
          <w:rFonts w:ascii="Arial" w:hAnsi="Arial" w:cs="Arial"/>
          <w:i/>
          <w:spacing w:val="-1"/>
          <w:sz w:val="20"/>
        </w:rPr>
        <w:t xml:space="preserve"> </w:t>
      </w:r>
      <w:r w:rsidRPr="009A7EC3">
        <w:rPr>
          <w:rFonts w:ascii="Arial" w:hAnsi="Arial" w:cs="Arial"/>
          <w:i/>
          <w:sz w:val="20"/>
        </w:rPr>
        <w:t>y</w:t>
      </w:r>
      <w:r w:rsidRPr="009A7EC3">
        <w:rPr>
          <w:rFonts w:ascii="Arial" w:hAnsi="Arial" w:cs="Arial"/>
          <w:i/>
          <w:spacing w:val="-1"/>
          <w:sz w:val="20"/>
        </w:rPr>
        <w:t xml:space="preserve"> g</w:t>
      </w:r>
      <w:r w:rsidRPr="009A7EC3">
        <w:rPr>
          <w:rFonts w:ascii="Arial" w:hAnsi="Arial" w:cs="Arial"/>
          <w:i/>
          <w:sz w:val="20"/>
        </w:rPr>
        <w:t>ara</w:t>
      </w:r>
      <w:r w:rsidRPr="009A7EC3">
        <w:rPr>
          <w:rFonts w:ascii="Arial" w:hAnsi="Arial" w:cs="Arial"/>
          <w:i/>
          <w:spacing w:val="-1"/>
          <w:sz w:val="20"/>
        </w:rPr>
        <w:t>n</w:t>
      </w:r>
      <w:r w:rsidRPr="009A7EC3">
        <w:rPr>
          <w:rFonts w:ascii="Arial" w:hAnsi="Arial" w:cs="Arial"/>
          <w:i/>
          <w:sz w:val="20"/>
        </w:rPr>
        <w:t>tía?</w:t>
      </w:r>
    </w:p>
    <w:p w14:paraId="117D5115" w14:textId="2E23745C" w:rsidR="00E851F3" w:rsidRPr="00680312" w:rsidRDefault="00E851F3" w:rsidP="00E851F3">
      <w:pPr>
        <w:pStyle w:val="Sinespaciado"/>
        <w:ind w:left="720"/>
        <w:jc w:val="both"/>
        <w:rPr>
          <w:rFonts w:ascii="Arial" w:hAnsi="Arial" w:cs="Arial"/>
          <w:b/>
          <w:bCs/>
          <w:i/>
          <w:sz w:val="20"/>
        </w:rPr>
      </w:pPr>
      <w:r w:rsidRPr="00680312">
        <w:rPr>
          <w:rFonts w:ascii="Arial" w:hAnsi="Arial" w:cs="Arial"/>
          <w:b/>
          <w:bCs/>
          <w:i/>
          <w:sz w:val="20"/>
        </w:rPr>
        <w:t xml:space="preserve">Lo </w:t>
      </w:r>
      <w:proofErr w:type="spellStart"/>
      <w:r w:rsidRPr="00680312">
        <w:rPr>
          <w:rFonts w:ascii="Arial" w:hAnsi="Arial" w:cs="Arial"/>
          <w:b/>
          <w:bCs/>
          <w:i/>
          <w:sz w:val="20"/>
        </w:rPr>
        <w:t>mas</w:t>
      </w:r>
      <w:proofErr w:type="spellEnd"/>
      <w:r w:rsidRPr="00680312">
        <w:rPr>
          <w:rFonts w:ascii="Arial" w:hAnsi="Arial" w:cs="Arial"/>
          <w:b/>
          <w:bCs/>
          <w:i/>
          <w:sz w:val="20"/>
        </w:rPr>
        <w:t xml:space="preserve"> probable es que el sistema no se puede realizar para ya que todo depende de todo para lo que es necesario que todos los encargados del desarrollo y los distint</w:t>
      </w:r>
      <w:r w:rsidR="005D446C" w:rsidRPr="00680312">
        <w:rPr>
          <w:rFonts w:ascii="Arial" w:hAnsi="Arial" w:cs="Arial"/>
          <w:b/>
          <w:bCs/>
          <w:i/>
          <w:sz w:val="20"/>
        </w:rPr>
        <w:t>as funciones que todos deben tener clara.</w:t>
      </w:r>
    </w:p>
    <w:p w14:paraId="0CF5EDF6" w14:textId="77777777" w:rsidR="002748FB" w:rsidRPr="003E614D" w:rsidRDefault="002748FB" w:rsidP="00F37891">
      <w:pPr>
        <w:pStyle w:val="Sinespaciado"/>
        <w:jc w:val="both"/>
        <w:rPr>
          <w:rFonts w:ascii="Arial" w:hAnsi="Arial" w:cs="Arial"/>
          <w:i/>
          <w:color w:val="FFFF00"/>
          <w:sz w:val="18"/>
          <w:szCs w:val="20"/>
        </w:rPr>
      </w:pPr>
    </w:p>
    <w:p w14:paraId="51B6B3F5" w14:textId="3117FE83" w:rsidR="002748FB" w:rsidRPr="002748FB" w:rsidRDefault="002748FB" w:rsidP="00F37891">
      <w:pPr>
        <w:pStyle w:val="Sinespaciado"/>
        <w:jc w:val="both"/>
        <w:rPr>
          <w:rFonts w:ascii="Arial" w:hAnsi="Arial" w:cs="Arial"/>
          <w:i/>
          <w:sz w:val="20"/>
        </w:rPr>
      </w:pPr>
      <w:r w:rsidRPr="002748FB">
        <w:rPr>
          <w:rFonts w:ascii="Arial" w:hAnsi="Arial" w:cs="Arial"/>
          <w:i/>
          <w:sz w:val="20"/>
        </w:rPr>
        <w:t>C</w:t>
      </w:r>
      <w:r w:rsidRPr="002748FB">
        <w:rPr>
          <w:rFonts w:ascii="Arial" w:hAnsi="Arial" w:cs="Arial"/>
          <w:i/>
          <w:spacing w:val="1"/>
          <w:sz w:val="20"/>
        </w:rPr>
        <w:t>o</w:t>
      </w:r>
      <w:r w:rsidRPr="002748FB">
        <w:rPr>
          <w:rFonts w:ascii="Arial" w:hAnsi="Arial" w:cs="Arial"/>
          <w:i/>
          <w:sz w:val="20"/>
        </w:rPr>
        <w:t>n</w:t>
      </w:r>
      <w:r w:rsidRPr="002748FB">
        <w:rPr>
          <w:rFonts w:ascii="Arial" w:hAnsi="Arial" w:cs="Arial"/>
          <w:i/>
          <w:spacing w:val="5"/>
          <w:sz w:val="20"/>
        </w:rPr>
        <w:t xml:space="preserve"> </w:t>
      </w:r>
      <w:r w:rsidRPr="002748FB">
        <w:rPr>
          <w:rFonts w:ascii="Arial" w:hAnsi="Arial" w:cs="Arial"/>
          <w:i/>
          <w:sz w:val="20"/>
        </w:rPr>
        <w:t>respe</w:t>
      </w:r>
      <w:r w:rsidRPr="002748FB">
        <w:rPr>
          <w:rFonts w:ascii="Arial" w:hAnsi="Arial" w:cs="Arial"/>
          <w:i/>
          <w:spacing w:val="-2"/>
          <w:sz w:val="20"/>
        </w:rPr>
        <w:t>c</w:t>
      </w:r>
      <w:r w:rsidRPr="002748FB">
        <w:rPr>
          <w:rFonts w:ascii="Arial" w:hAnsi="Arial" w:cs="Arial"/>
          <w:i/>
          <w:sz w:val="20"/>
        </w:rPr>
        <w:t>to</w:t>
      </w:r>
      <w:r w:rsidRPr="002748FB">
        <w:rPr>
          <w:rFonts w:ascii="Arial" w:hAnsi="Arial" w:cs="Arial"/>
          <w:i/>
          <w:spacing w:val="7"/>
          <w:sz w:val="20"/>
        </w:rPr>
        <w:t xml:space="preserve"> </w:t>
      </w:r>
      <w:r w:rsidRPr="002748FB">
        <w:rPr>
          <w:rFonts w:ascii="Arial" w:hAnsi="Arial" w:cs="Arial"/>
          <w:i/>
          <w:sz w:val="20"/>
        </w:rPr>
        <w:t>a</w:t>
      </w:r>
      <w:r w:rsidRPr="002748FB">
        <w:rPr>
          <w:rFonts w:ascii="Arial" w:hAnsi="Arial" w:cs="Arial"/>
          <w:i/>
          <w:spacing w:val="5"/>
          <w:sz w:val="20"/>
        </w:rPr>
        <w:t xml:space="preserve"> </w:t>
      </w:r>
      <w:r w:rsidRPr="002748FB">
        <w:rPr>
          <w:rFonts w:ascii="Arial" w:hAnsi="Arial" w:cs="Arial"/>
          <w:i/>
          <w:sz w:val="20"/>
        </w:rPr>
        <w:t>su</w:t>
      </w:r>
      <w:r w:rsidRPr="002748FB">
        <w:rPr>
          <w:rFonts w:ascii="Arial" w:hAnsi="Arial" w:cs="Arial"/>
          <w:i/>
          <w:spacing w:val="4"/>
          <w:sz w:val="20"/>
        </w:rPr>
        <w:t xml:space="preserve"> </w:t>
      </w:r>
      <w:r w:rsidRPr="002748FB">
        <w:rPr>
          <w:rFonts w:ascii="Arial" w:hAnsi="Arial" w:cs="Arial"/>
          <w:i/>
          <w:spacing w:val="-1"/>
          <w:sz w:val="20"/>
        </w:rPr>
        <w:t>p</w:t>
      </w:r>
      <w:r w:rsidRPr="002748FB">
        <w:rPr>
          <w:rFonts w:ascii="Arial" w:hAnsi="Arial" w:cs="Arial"/>
          <w:i/>
          <w:sz w:val="20"/>
        </w:rPr>
        <w:t>r</w:t>
      </w:r>
      <w:r w:rsidRPr="002748FB">
        <w:rPr>
          <w:rFonts w:ascii="Arial" w:hAnsi="Arial" w:cs="Arial"/>
          <w:i/>
          <w:spacing w:val="1"/>
          <w:sz w:val="20"/>
        </w:rPr>
        <w:t>o</w:t>
      </w:r>
      <w:r w:rsidRPr="002748FB">
        <w:rPr>
          <w:rFonts w:ascii="Arial" w:hAnsi="Arial" w:cs="Arial"/>
          <w:i/>
          <w:spacing w:val="-1"/>
          <w:sz w:val="20"/>
        </w:rPr>
        <w:t>y</w:t>
      </w:r>
      <w:r w:rsidRPr="002748FB">
        <w:rPr>
          <w:rFonts w:ascii="Arial" w:hAnsi="Arial" w:cs="Arial"/>
          <w:i/>
          <w:sz w:val="20"/>
        </w:rPr>
        <w:t>ec</w:t>
      </w:r>
      <w:r w:rsidRPr="002748FB">
        <w:rPr>
          <w:rFonts w:ascii="Arial" w:hAnsi="Arial" w:cs="Arial"/>
          <w:i/>
          <w:spacing w:val="-1"/>
          <w:sz w:val="20"/>
        </w:rPr>
        <w:t>t</w:t>
      </w:r>
      <w:r w:rsidRPr="002748FB">
        <w:rPr>
          <w:rFonts w:ascii="Arial" w:hAnsi="Arial" w:cs="Arial"/>
          <w:i/>
          <w:sz w:val="20"/>
        </w:rPr>
        <w:t>o</w:t>
      </w:r>
      <w:r w:rsidRPr="002748FB">
        <w:rPr>
          <w:rFonts w:ascii="Arial" w:hAnsi="Arial" w:cs="Arial"/>
          <w:i/>
          <w:spacing w:val="6"/>
          <w:sz w:val="20"/>
        </w:rPr>
        <w:t xml:space="preserve"> </w:t>
      </w:r>
      <w:r w:rsidRPr="002748FB">
        <w:rPr>
          <w:rFonts w:ascii="Arial" w:hAnsi="Arial" w:cs="Arial"/>
          <w:i/>
          <w:sz w:val="20"/>
        </w:rPr>
        <w:t>f</w:t>
      </w:r>
      <w:r w:rsidRPr="002748FB">
        <w:rPr>
          <w:rFonts w:ascii="Arial" w:hAnsi="Arial" w:cs="Arial"/>
          <w:i/>
          <w:spacing w:val="1"/>
          <w:sz w:val="20"/>
        </w:rPr>
        <w:t>o</w:t>
      </w:r>
      <w:r w:rsidRPr="002748FB">
        <w:rPr>
          <w:rFonts w:ascii="Arial" w:hAnsi="Arial" w:cs="Arial"/>
          <w:i/>
          <w:spacing w:val="-3"/>
          <w:sz w:val="20"/>
        </w:rPr>
        <w:t>r</w:t>
      </w:r>
      <w:r w:rsidRPr="002748FB">
        <w:rPr>
          <w:rFonts w:ascii="Arial" w:hAnsi="Arial" w:cs="Arial"/>
          <w:i/>
          <w:spacing w:val="1"/>
          <w:sz w:val="20"/>
        </w:rPr>
        <w:t>m</w:t>
      </w:r>
      <w:r w:rsidRPr="002748FB">
        <w:rPr>
          <w:rFonts w:ascii="Arial" w:hAnsi="Arial" w:cs="Arial"/>
          <w:i/>
          <w:sz w:val="20"/>
        </w:rPr>
        <w:t>at</w:t>
      </w:r>
      <w:r w:rsidRPr="002748FB">
        <w:rPr>
          <w:rFonts w:ascii="Arial" w:hAnsi="Arial" w:cs="Arial"/>
          <w:i/>
          <w:spacing w:val="-2"/>
          <w:sz w:val="20"/>
        </w:rPr>
        <w:t>i</w:t>
      </w:r>
      <w:r w:rsidRPr="002748FB">
        <w:rPr>
          <w:rFonts w:ascii="Arial" w:hAnsi="Arial" w:cs="Arial"/>
          <w:i/>
          <w:spacing w:val="1"/>
          <w:sz w:val="20"/>
        </w:rPr>
        <w:t>v</w:t>
      </w:r>
      <w:r w:rsidRPr="002748FB">
        <w:rPr>
          <w:rFonts w:ascii="Arial" w:hAnsi="Arial" w:cs="Arial"/>
          <w:i/>
          <w:sz w:val="20"/>
        </w:rPr>
        <w:t>o</w:t>
      </w:r>
      <w:r w:rsidRPr="002748FB">
        <w:rPr>
          <w:rFonts w:ascii="Arial" w:hAnsi="Arial" w:cs="Arial"/>
          <w:i/>
          <w:spacing w:val="6"/>
          <w:sz w:val="20"/>
        </w:rPr>
        <w:t xml:space="preserve"> </w:t>
      </w:r>
      <w:r w:rsidRPr="002748FB">
        <w:rPr>
          <w:rFonts w:ascii="Arial" w:hAnsi="Arial" w:cs="Arial"/>
          <w:i/>
          <w:spacing w:val="-2"/>
          <w:sz w:val="20"/>
        </w:rPr>
        <w:t>c</w:t>
      </w:r>
      <w:r w:rsidRPr="002748FB">
        <w:rPr>
          <w:rFonts w:ascii="Arial" w:hAnsi="Arial" w:cs="Arial"/>
          <w:i/>
          <w:spacing w:val="1"/>
          <w:sz w:val="20"/>
        </w:rPr>
        <w:t>o</w:t>
      </w:r>
      <w:r w:rsidRPr="002748FB">
        <w:rPr>
          <w:rFonts w:ascii="Arial" w:hAnsi="Arial" w:cs="Arial"/>
          <w:i/>
          <w:spacing w:val="-1"/>
          <w:sz w:val="20"/>
        </w:rPr>
        <w:t>n</w:t>
      </w:r>
      <w:r w:rsidRPr="002748FB">
        <w:rPr>
          <w:rFonts w:ascii="Arial" w:hAnsi="Arial" w:cs="Arial"/>
          <w:i/>
          <w:sz w:val="20"/>
        </w:rPr>
        <w:t>str</w:t>
      </w:r>
      <w:r w:rsidRPr="002748FB">
        <w:rPr>
          <w:rFonts w:ascii="Arial" w:hAnsi="Arial" w:cs="Arial"/>
          <w:i/>
          <w:spacing w:val="-3"/>
          <w:sz w:val="20"/>
        </w:rPr>
        <w:t>u</w:t>
      </w:r>
      <w:r w:rsidRPr="002748FB">
        <w:rPr>
          <w:rFonts w:ascii="Arial" w:hAnsi="Arial" w:cs="Arial"/>
          <w:i/>
          <w:spacing w:val="1"/>
          <w:sz w:val="20"/>
        </w:rPr>
        <w:t>y</w:t>
      </w:r>
      <w:r w:rsidRPr="002748FB">
        <w:rPr>
          <w:rFonts w:ascii="Arial" w:hAnsi="Arial" w:cs="Arial"/>
          <w:i/>
          <w:sz w:val="20"/>
        </w:rPr>
        <w:t>a</w:t>
      </w:r>
      <w:r w:rsidRPr="002748FB">
        <w:rPr>
          <w:rFonts w:ascii="Arial" w:hAnsi="Arial" w:cs="Arial"/>
          <w:i/>
          <w:spacing w:val="5"/>
          <w:sz w:val="20"/>
        </w:rPr>
        <w:t xml:space="preserve"> </w:t>
      </w:r>
      <w:r w:rsidRPr="002748FB">
        <w:rPr>
          <w:rFonts w:ascii="Arial" w:hAnsi="Arial" w:cs="Arial"/>
          <w:i/>
          <w:spacing w:val="-1"/>
          <w:sz w:val="20"/>
        </w:rPr>
        <w:t>u</w:t>
      </w:r>
      <w:r w:rsidRPr="002748FB">
        <w:rPr>
          <w:rFonts w:ascii="Arial" w:hAnsi="Arial" w:cs="Arial"/>
          <w:i/>
          <w:sz w:val="20"/>
        </w:rPr>
        <w:t>n</w:t>
      </w:r>
      <w:r w:rsidRPr="002748FB">
        <w:rPr>
          <w:rFonts w:ascii="Arial" w:hAnsi="Arial" w:cs="Arial"/>
          <w:i/>
          <w:spacing w:val="5"/>
          <w:sz w:val="20"/>
        </w:rPr>
        <w:t xml:space="preserve"> </w:t>
      </w:r>
      <w:r w:rsidRPr="002748FB">
        <w:rPr>
          <w:rFonts w:ascii="Arial" w:hAnsi="Arial" w:cs="Arial"/>
          <w:i/>
          <w:spacing w:val="-1"/>
          <w:sz w:val="20"/>
        </w:rPr>
        <w:t>d</w:t>
      </w:r>
      <w:r w:rsidRPr="002748FB">
        <w:rPr>
          <w:rFonts w:ascii="Arial" w:hAnsi="Arial" w:cs="Arial"/>
          <w:i/>
          <w:spacing w:val="1"/>
          <w:sz w:val="20"/>
        </w:rPr>
        <w:t>o</w:t>
      </w:r>
      <w:r w:rsidRPr="002748FB">
        <w:rPr>
          <w:rFonts w:ascii="Arial" w:hAnsi="Arial" w:cs="Arial"/>
          <w:i/>
          <w:sz w:val="20"/>
        </w:rPr>
        <w:t>cu</w:t>
      </w:r>
      <w:r w:rsidRPr="002748FB">
        <w:rPr>
          <w:rFonts w:ascii="Arial" w:hAnsi="Arial" w:cs="Arial"/>
          <w:i/>
          <w:spacing w:val="-2"/>
          <w:sz w:val="20"/>
        </w:rPr>
        <w:t>m</w:t>
      </w:r>
      <w:r w:rsidRPr="002748FB">
        <w:rPr>
          <w:rFonts w:ascii="Arial" w:hAnsi="Arial" w:cs="Arial"/>
          <w:i/>
          <w:sz w:val="20"/>
        </w:rPr>
        <w:t>en</w:t>
      </w:r>
      <w:r w:rsidRPr="002748FB">
        <w:rPr>
          <w:rFonts w:ascii="Arial" w:hAnsi="Arial" w:cs="Arial"/>
          <w:i/>
          <w:spacing w:val="-2"/>
          <w:sz w:val="20"/>
        </w:rPr>
        <w:t>t</w:t>
      </w:r>
      <w:r w:rsidRPr="002748FB">
        <w:rPr>
          <w:rFonts w:ascii="Arial" w:hAnsi="Arial" w:cs="Arial"/>
          <w:i/>
          <w:sz w:val="20"/>
        </w:rPr>
        <w:t>o</w:t>
      </w:r>
      <w:r w:rsidRPr="002748FB">
        <w:rPr>
          <w:rFonts w:ascii="Arial" w:hAnsi="Arial" w:cs="Arial"/>
          <w:i/>
          <w:spacing w:val="6"/>
          <w:sz w:val="20"/>
        </w:rPr>
        <w:t xml:space="preserve"> </w:t>
      </w:r>
      <w:r w:rsidRPr="002748FB">
        <w:rPr>
          <w:rFonts w:ascii="Arial" w:hAnsi="Arial" w:cs="Arial"/>
          <w:i/>
          <w:spacing w:val="-1"/>
          <w:sz w:val="20"/>
        </w:rPr>
        <w:t>d</w:t>
      </w:r>
      <w:r w:rsidRPr="002748FB">
        <w:rPr>
          <w:rFonts w:ascii="Arial" w:hAnsi="Arial" w:cs="Arial"/>
          <w:i/>
          <w:spacing w:val="1"/>
          <w:sz w:val="20"/>
        </w:rPr>
        <w:t>o</w:t>
      </w:r>
      <w:r w:rsidRPr="002748FB">
        <w:rPr>
          <w:rFonts w:ascii="Arial" w:hAnsi="Arial" w:cs="Arial"/>
          <w:i/>
          <w:spacing w:val="-1"/>
          <w:sz w:val="20"/>
        </w:rPr>
        <w:t>nd</w:t>
      </w:r>
      <w:r w:rsidRPr="002748FB">
        <w:rPr>
          <w:rFonts w:ascii="Arial" w:hAnsi="Arial" w:cs="Arial"/>
          <w:i/>
          <w:sz w:val="20"/>
        </w:rPr>
        <w:t>e</w:t>
      </w:r>
      <w:r w:rsidRPr="002748FB">
        <w:rPr>
          <w:rFonts w:ascii="Arial" w:hAnsi="Arial" w:cs="Arial"/>
          <w:i/>
          <w:spacing w:val="6"/>
          <w:sz w:val="20"/>
        </w:rPr>
        <w:t xml:space="preserve"> </w:t>
      </w:r>
      <w:r w:rsidRPr="002748FB">
        <w:rPr>
          <w:rFonts w:ascii="Arial" w:hAnsi="Arial" w:cs="Arial"/>
          <w:i/>
          <w:sz w:val="20"/>
        </w:rPr>
        <w:t>ar</w:t>
      </w:r>
      <w:r w:rsidRPr="002748FB">
        <w:rPr>
          <w:rFonts w:ascii="Arial" w:hAnsi="Arial" w:cs="Arial"/>
          <w:i/>
          <w:spacing w:val="-1"/>
          <w:sz w:val="20"/>
        </w:rPr>
        <w:t>gum</w:t>
      </w:r>
      <w:r w:rsidRPr="002748FB">
        <w:rPr>
          <w:rFonts w:ascii="Arial" w:hAnsi="Arial" w:cs="Arial"/>
          <w:i/>
          <w:sz w:val="20"/>
        </w:rPr>
        <w:t>ente</w:t>
      </w:r>
      <w:r w:rsidRPr="002748FB">
        <w:rPr>
          <w:rFonts w:ascii="Arial" w:hAnsi="Arial" w:cs="Arial"/>
          <w:i/>
          <w:spacing w:val="6"/>
          <w:sz w:val="20"/>
        </w:rPr>
        <w:t xml:space="preserve"> </w:t>
      </w:r>
      <w:r w:rsidRPr="002748FB">
        <w:rPr>
          <w:rFonts w:ascii="Arial" w:hAnsi="Arial" w:cs="Arial"/>
          <w:i/>
          <w:sz w:val="20"/>
        </w:rPr>
        <w:t>la</w:t>
      </w:r>
      <w:r w:rsidRPr="002748FB">
        <w:rPr>
          <w:rFonts w:ascii="Arial" w:hAnsi="Arial" w:cs="Arial"/>
          <w:i/>
          <w:spacing w:val="5"/>
          <w:sz w:val="20"/>
        </w:rPr>
        <w:t xml:space="preserve"> </w:t>
      </w:r>
      <w:r w:rsidRPr="002748FB">
        <w:rPr>
          <w:rFonts w:ascii="Arial" w:hAnsi="Arial" w:cs="Arial"/>
          <w:i/>
          <w:spacing w:val="-1"/>
          <w:sz w:val="20"/>
        </w:rPr>
        <w:t>n</w:t>
      </w:r>
      <w:r w:rsidRPr="002748FB">
        <w:rPr>
          <w:rFonts w:ascii="Arial" w:hAnsi="Arial" w:cs="Arial"/>
          <w:i/>
          <w:sz w:val="20"/>
        </w:rPr>
        <w:t>ec</w:t>
      </w:r>
      <w:r w:rsidRPr="002748FB">
        <w:rPr>
          <w:rFonts w:ascii="Arial" w:hAnsi="Arial" w:cs="Arial"/>
          <w:i/>
          <w:spacing w:val="1"/>
          <w:sz w:val="20"/>
        </w:rPr>
        <w:t>e</w:t>
      </w:r>
      <w:r w:rsidRPr="002748FB">
        <w:rPr>
          <w:rFonts w:ascii="Arial" w:hAnsi="Arial" w:cs="Arial"/>
          <w:i/>
          <w:sz w:val="20"/>
        </w:rPr>
        <w:t>si</w:t>
      </w:r>
      <w:r w:rsidRPr="002748FB">
        <w:rPr>
          <w:rFonts w:ascii="Arial" w:hAnsi="Arial" w:cs="Arial"/>
          <w:i/>
          <w:spacing w:val="-1"/>
          <w:sz w:val="20"/>
        </w:rPr>
        <w:t>d</w:t>
      </w:r>
      <w:r w:rsidRPr="002748FB">
        <w:rPr>
          <w:rFonts w:ascii="Arial" w:hAnsi="Arial" w:cs="Arial"/>
          <w:i/>
          <w:sz w:val="20"/>
        </w:rPr>
        <w:t>ad</w:t>
      </w:r>
      <w:r w:rsidRPr="002748FB">
        <w:rPr>
          <w:rFonts w:ascii="Arial" w:hAnsi="Arial" w:cs="Arial"/>
          <w:i/>
          <w:spacing w:val="4"/>
          <w:sz w:val="20"/>
        </w:rPr>
        <w:t xml:space="preserve"> </w:t>
      </w:r>
      <w:r w:rsidRPr="002748FB">
        <w:rPr>
          <w:rFonts w:ascii="Arial" w:hAnsi="Arial" w:cs="Arial"/>
          <w:i/>
          <w:spacing w:val="-1"/>
          <w:sz w:val="20"/>
        </w:rPr>
        <w:t>d</w:t>
      </w:r>
      <w:r w:rsidRPr="002748FB">
        <w:rPr>
          <w:rFonts w:ascii="Arial" w:hAnsi="Arial" w:cs="Arial"/>
          <w:i/>
          <w:sz w:val="20"/>
        </w:rPr>
        <w:t>e i</w:t>
      </w:r>
      <w:r w:rsidRPr="002748FB">
        <w:rPr>
          <w:rFonts w:ascii="Arial" w:hAnsi="Arial" w:cs="Arial"/>
          <w:i/>
          <w:spacing w:val="-1"/>
          <w:sz w:val="20"/>
        </w:rPr>
        <w:t>n</w:t>
      </w:r>
      <w:r w:rsidRPr="002748FB">
        <w:rPr>
          <w:rFonts w:ascii="Arial" w:hAnsi="Arial" w:cs="Arial"/>
          <w:i/>
          <w:sz w:val="20"/>
        </w:rPr>
        <w:t>stalar e</w:t>
      </w:r>
      <w:r w:rsidRPr="002748FB">
        <w:rPr>
          <w:rFonts w:ascii="Arial" w:hAnsi="Arial" w:cs="Arial"/>
          <w:i/>
          <w:spacing w:val="1"/>
          <w:sz w:val="20"/>
        </w:rPr>
        <w:t xml:space="preserve"> </w:t>
      </w:r>
      <w:r w:rsidRPr="002748FB">
        <w:rPr>
          <w:rFonts w:ascii="Arial" w:hAnsi="Arial" w:cs="Arial"/>
          <w:i/>
          <w:spacing w:val="-3"/>
          <w:sz w:val="20"/>
        </w:rPr>
        <w:t>i</w:t>
      </w:r>
      <w:r w:rsidRPr="002748FB">
        <w:rPr>
          <w:rFonts w:ascii="Arial" w:hAnsi="Arial" w:cs="Arial"/>
          <w:i/>
          <w:spacing w:val="1"/>
          <w:sz w:val="20"/>
        </w:rPr>
        <w:t>m</w:t>
      </w:r>
      <w:r w:rsidRPr="002748FB">
        <w:rPr>
          <w:rFonts w:ascii="Arial" w:hAnsi="Arial" w:cs="Arial"/>
          <w:i/>
          <w:spacing w:val="-1"/>
          <w:sz w:val="20"/>
        </w:rPr>
        <w:t>p</w:t>
      </w:r>
      <w:r w:rsidRPr="002748FB">
        <w:rPr>
          <w:rFonts w:ascii="Arial" w:hAnsi="Arial" w:cs="Arial"/>
          <w:i/>
          <w:sz w:val="20"/>
        </w:rPr>
        <w:t>l</w:t>
      </w:r>
      <w:r w:rsidRPr="002748FB">
        <w:rPr>
          <w:rFonts w:ascii="Arial" w:hAnsi="Arial" w:cs="Arial"/>
          <w:i/>
          <w:spacing w:val="-2"/>
          <w:sz w:val="20"/>
        </w:rPr>
        <w:t>e</w:t>
      </w:r>
      <w:r w:rsidRPr="002748FB">
        <w:rPr>
          <w:rFonts w:ascii="Arial" w:hAnsi="Arial" w:cs="Arial"/>
          <w:i/>
          <w:spacing w:val="1"/>
          <w:sz w:val="20"/>
        </w:rPr>
        <w:t>m</w:t>
      </w:r>
      <w:r w:rsidRPr="002748FB">
        <w:rPr>
          <w:rFonts w:ascii="Arial" w:hAnsi="Arial" w:cs="Arial"/>
          <w:i/>
          <w:sz w:val="20"/>
        </w:rPr>
        <w:t>e</w:t>
      </w:r>
      <w:r w:rsidRPr="002748FB">
        <w:rPr>
          <w:rFonts w:ascii="Arial" w:hAnsi="Arial" w:cs="Arial"/>
          <w:i/>
          <w:spacing w:val="-3"/>
          <w:sz w:val="20"/>
        </w:rPr>
        <w:t>n</w:t>
      </w:r>
      <w:r w:rsidRPr="002748FB">
        <w:rPr>
          <w:rFonts w:ascii="Arial" w:hAnsi="Arial" w:cs="Arial"/>
          <w:i/>
          <w:sz w:val="20"/>
        </w:rPr>
        <w:t xml:space="preserve">tar </w:t>
      </w:r>
      <w:r w:rsidRPr="002748FB">
        <w:rPr>
          <w:rFonts w:ascii="Arial" w:hAnsi="Arial" w:cs="Arial"/>
          <w:i/>
          <w:spacing w:val="-2"/>
          <w:sz w:val="20"/>
        </w:rPr>
        <w:t>s</w:t>
      </w:r>
      <w:r w:rsidRPr="002748FB">
        <w:rPr>
          <w:rFonts w:ascii="Arial" w:hAnsi="Arial" w:cs="Arial"/>
          <w:i/>
          <w:spacing w:val="1"/>
          <w:sz w:val="20"/>
        </w:rPr>
        <w:t>o</w:t>
      </w:r>
      <w:r w:rsidRPr="002748FB">
        <w:rPr>
          <w:rFonts w:ascii="Arial" w:hAnsi="Arial" w:cs="Arial"/>
          <w:i/>
          <w:sz w:val="20"/>
        </w:rPr>
        <w:t>l</w:t>
      </w:r>
      <w:r w:rsidRPr="002748FB">
        <w:rPr>
          <w:rFonts w:ascii="Arial" w:hAnsi="Arial" w:cs="Arial"/>
          <w:i/>
          <w:spacing w:val="-4"/>
          <w:sz w:val="20"/>
        </w:rPr>
        <w:t>u</w:t>
      </w:r>
      <w:r w:rsidRPr="002748FB">
        <w:rPr>
          <w:rFonts w:ascii="Arial" w:hAnsi="Arial" w:cs="Arial"/>
          <w:i/>
          <w:sz w:val="20"/>
        </w:rPr>
        <w:t>ci</w:t>
      </w:r>
      <w:r w:rsidRPr="002748FB">
        <w:rPr>
          <w:rFonts w:ascii="Arial" w:hAnsi="Arial" w:cs="Arial"/>
          <w:i/>
          <w:spacing w:val="1"/>
          <w:sz w:val="20"/>
        </w:rPr>
        <w:t>o</w:t>
      </w:r>
      <w:r w:rsidRPr="002748FB">
        <w:rPr>
          <w:rFonts w:ascii="Arial" w:hAnsi="Arial" w:cs="Arial"/>
          <w:i/>
          <w:spacing w:val="-1"/>
          <w:sz w:val="20"/>
        </w:rPr>
        <w:t>n</w:t>
      </w:r>
      <w:r w:rsidRPr="002748FB">
        <w:rPr>
          <w:rFonts w:ascii="Arial" w:hAnsi="Arial" w:cs="Arial"/>
          <w:i/>
          <w:sz w:val="20"/>
        </w:rPr>
        <w:t>es</w:t>
      </w:r>
      <w:r w:rsidRPr="002748FB">
        <w:rPr>
          <w:rFonts w:ascii="Arial" w:hAnsi="Arial" w:cs="Arial"/>
          <w:i/>
          <w:spacing w:val="1"/>
          <w:sz w:val="20"/>
        </w:rPr>
        <w:t xml:space="preserve"> </w:t>
      </w:r>
      <w:r w:rsidRPr="002748FB">
        <w:rPr>
          <w:rFonts w:ascii="Arial" w:hAnsi="Arial" w:cs="Arial"/>
          <w:i/>
          <w:spacing w:val="-3"/>
          <w:sz w:val="20"/>
        </w:rPr>
        <w:t>d</w:t>
      </w:r>
      <w:r w:rsidRPr="002748FB">
        <w:rPr>
          <w:rFonts w:ascii="Arial" w:hAnsi="Arial" w:cs="Arial"/>
          <w:i/>
          <w:sz w:val="20"/>
        </w:rPr>
        <w:t>e</w:t>
      </w:r>
      <w:r w:rsidRPr="002748FB">
        <w:rPr>
          <w:rFonts w:ascii="Arial" w:hAnsi="Arial" w:cs="Arial"/>
          <w:i/>
          <w:spacing w:val="1"/>
          <w:sz w:val="20"/>
        </w:rPr>
        <w:t xml:space="preserve"> </w:t>
      </w:r>
      <w:r w:rsidRPr="002748FB">
        <w:rPr>
          <w:rFonts w:ascii="Arial" w:hAnsi="Arial" w:cs="Arial"/>
          <w:i/>
          <w:spacing w:val="-1"/>
          <w:sz w:val="20"/>
        </w:rPr>
        <w:t>h</w:t>
      </w:r>
      <w:r w:rsidRPr="002748FB">
        <w:rPr>
          <w:rFonts w:ascii="Arial" w:hAnsi="Arial" w:cs="Arial"/>
          <w:i/>
          <w:sz w:val="20"/>
        </w:rPr>
        <w:t>ar</w:t>
      </w:r>
      <w:r w:rsidRPr="002748FB">
        <w:rPr>
          <w:rFonts w:ascii="Arial" w:hAnsi="Arial" w:cs="Arial"/>
          <w:i/>
          <w:spacing w:val="-1"/>
          <w:sz w:val="20"/>
        </w:rPr>
        <w:t>d</w:t>
      </w:r>
      <w:r w:rsidRPr="002748FB">
        <w:rPr>
          <w:rFonts w:ascii="Arial" w:hAnsi="Arial" w:cs="Arial"/>
          <w:i/>
          <w:sz w:val="20"/>
        </w:rPr>
        <w:t>wa</w:t>
      </w:r>
      <w:r w:rsidRPr="002748FB">
        <w:rPr>
          <w:rFonts w:ascii="Arial" w:hAnsi="Arial" w:cs="Arial"/>
          <w:i/>
          <w:spacing w:val="-2"/>
          <w:sz w:val="20"/>
        </w:rPr>
        <w:t>r</w:t>
      </w:r>
      <w:r w:rsidRPr="002748FB">
        <w:rPr>
          <w:rFonts w:ascii="Arial" w:hAnsi="Arial" w:cs="Arial"/>
          <w:i/>
          <w:sz w:val="20"/>
        </w:rPr>
        <w:t>e</w:t>
      </w:r>
      <w:r w:rsidRPr="002748FB">
        <w:rPr>
          <w:rFonts w:ascii="Arial" w:hAnsi="Arial" w:cs="Arial"/>
          <w:i/>
          <w:spacing w:val="-1"/>
          <w:sz w:val="20"/>
        </w:rPr>
        <w:t xml:space="preserve"> </w:t>
      </w:r>
      <w:r w:rsidRPr="002748FB">
        <w:rPr>
          <w:rFonts w:ascii="Arial" w:hAnsi="Arial" w:cs="Arial"/>
          <w:i/>
          <w:sz w:val="20"/>
        </w:rPr>
        <w:t>y</w:t>
      </w:r>
      <w:r w:rsidRPr="002748FB">
        <w:rPr>
          <w:rFonts w:ascii="Arial" w:hAnsi="Arial" w:cs="Arial"/>
          <w:i/>
          <w:spacing w:val="4"/>
          <w:sz w:val="20"/>
        </w:rPr>
        <w:t xml:space="preserve"> </w:t>
      </w:r>
      <w:r w:rsidRPr="002748FB">
        <w:rPr>
          <w:rFonts w:ascii="Arial" w:hAnsi="Arial" w:cs="Arial"/>
          <w:i/>
          <w:spacing w:val="-2"/>
          <w:sz w:val="20"/>
        </w:rPr>
        <w:t>s</w:t>
      </w:r>
      <w:r w:rsidRPr="002748FB">
        <w:rPr>
          <w:rFonts w:ascii="Arial" w:hAnsi="Arial" w:cs="Arial"/>
          <w:i/>
          <w:spacing w:val="1"/>
          <w:sz w:val="20"/>
        </w:rPr>
        <w:t>o</w:t>
      </w:r>
      <w:r w:rsidRPr="002748FB">
        <w:rPr>
          <w:rFonts w:ascii="Arial" w:hAnsi="Arial" w:cs="Arial"/>
          <w:i/>
          <w:sz w:val="20"/>
        </w:rPr>
        <w:t>f</w:t>
      </w:r>
      <w:r w:rsidRPr="002748FB">
        <w:rPr>
          <w:rFonts w:ascii="Arial" w:hAnsi="Arial" w:cs="Arial"/>
          <w:i/>
          <w:spacing w:val="-2"/>
          <w:sz w:val="20"/>
        </w:rPr>
        <w:t>t</w:t>
      </w:r>
      <w:r w:rsidRPr="002748FB">
        <w:rPr>
          <w:rFonts w:ascii="Arial" w:hAnsi="Arial" w:cs="Arial"/>
          <w:i/>
          <w:sz w:val="20"/>
        </w:rPr>
        <w:t>ware</w:t>
      </w:r>
      <w:r w:rsidRPr="002748FB">
        <w:rPr>
          <w:rFonts w:ascii="Arial" w:hAnsi="Arial" w:cs="Arial"/>
          <w:i/>
          <w:spacing w:val="1"/>
          <w:sz w:val="20"/>
        </w:rPr>
        <w:t xml:space="preserve"> </w:t>
      </w:r>
      <w:r w:rsidRPr="002748FB">
        <w:rPr>
          <w:rFonts w:ascii="Arial" w:hAnsi="Arial" w:cs="Arial"/>
          <w:i/>
          <w:spacing w:val="-2"/>
          <w:sz w:val="20"/>
        </w:rPr>
        <w:t>c</w:t>
      </w:r>
      <w:r w:rsidRPr="002748FB">
        <w:rPr>
          <w:rFonts w:ascii="Arial" w:hAnsi="Arial" w:cs="Arial"/>
          <w:i/>
          <w:spacing w:val="1"/>
          <w:sz w:val="20"/>
        </w:rPr>
        <w:t>o</w:t>
      </w:r>
      <w:r w:rsidRPr="002748FB">
        <w:rPr>
          <w:rFonts w:ascii="Arial" w:hAnsi="Arial" w:cs="Arial"/>
          <w:i/>
          <w:sz w:val="20"/>
        </w:rPr>
        <w:t>n</w:t>
      </w:r>
      <w:r w:rsidRPr="002748FB">
        <w:rPr>
          <w:rFonts w:ascii="Arial" w:hAnsi="Arial" w:cs="Arial"/>
          <w:i/>
          <w:spacing w:val="-1"/>
          <w:sz w:val="20"/>
        </w:rPr>
        <w:t xml:space="preserve"> </w:t>
      </w:r>
      <w:r w:rsidRPr="002748FB">
        <w:rPr>
          <w:rFonts w:ascii="Arial" w:hAnsi="Arial" w:cs="Arial"/>
          <w:i/>
          <w:sz w:val="20"/>
        </w:rPr>
        <w:t>la</w:t>
      </w:r>
      <w:r w:rsidRPr="002748FB">
        <w:rPr>
          <w:rFonts w:ascii="Arial" w:hAnsi="Arial" w:cs="Arial"/>
          <w:i/>
          <w:spacing w:val="-2"/>
          <w:sz w:val="20"/>
        </w:rPr>
        <w:t xml:space="preserve"> </w:t>
      </w:r>
      <w:r w:rsidRPr="002748FB">
        <w:rPr>
          <w:rFonts w:ascii="Arial" w:hAnsi="Arial" w:cs="Arial"/>
          <w:i/>
          <w:spacing w:val="1"/>
          <w:sz w:val="20"/>
        </w:rPr>
        <w:t>t</w:t>
      </w:r>
      <w:r w:rsidRPr="002748FB">
        <w:rPr>
          <w:rFonts w:ascii="Arial" w:hAnsi="Arial" w:cs="Arial"/>
          <w:i/>
          <w:sz w:val="20"/>
        </w:rPr>
        <w:t>e</w:t>
      </w:r>
      <w:r w:rsidRPr="002748FB">
        <w:rPr>
          <w:rFonts w:ascii="Arial" w:hAnsi="Arial" w:cs="Arial"/>
          <w:i/>
          <w:spacing w:val="-2"/>
          <w:sz w:val="20"/>
        </w:rPr>
        <w:t>r</w:t>
      </w:r>
      <w:r w:rsidRPr="002748FB">
        <w:rPr>
          <w:rFonts w:ascii="Arial" w:hAnsi="Arial" w:cs="Arial"/>
          <w:i/>
          <w:spacing w:val="1"/>
          <w:sz w:val="20"/>
        </w:rPr>
        <w:t>m</w:t>
      </w:r>
      <w:r w:rsidRPr="002748FB">
        <w:rPr>
          <w:rFonts w:ascii="Arial" w:hAnsi="Arial" w:cs="Arial"/>
          <w:i/>
          <w:sz w:val="20"/>
        </w:rPr>
        <w:t>i</w:t>
      </w:r>
      <w:r w:rsidRPr="002748FB">
        <w:rPr>
          <w:rFonts w:ascii="Arial" w:hAnsi="Arial" w:cs="Arial"/>
          <w:i/>
          <w:spacing w:val="-4"/>
          <w:sz w:val="20"/>
        </w:rPr>
        <w:t>n</w:t>
      </w:r>
      <w:r w:rsidRPr="002748FB">
        <w:rPr>
          <w:rFonts w:ascii="Arial" w:hAnsi="Arial" w:cs="Arial"/>
          <w:i/>
          <w:spacing w:val="1"/>
          <w:sz w:val="20"/>
        </w:rPr>
        <w:t>o</w:t>
      </w:r>
      <w:r w:rsidRPr="002748FB">
        <w:rPr>
          <w:rFonts w:ascii="Arial" w:hAnsi="Arial" w:cs="Arial"/>
          <w:i/>
          <w:sz w:val="20"/>
        </w:rPr>
        <w:t>l</w:t>
      </w:r>
      <w:r w:rsidRPr="002748FB">
        <w:rPr>
          <w:rFonts w:ascii="Arial" w:hAnsi="Arial" w:cs="Arial"/>
          <w:i/>
          <w:spacing w:val="1"/>
          <w:sz w:val="20"/>
        </w:rPr>
        <w:t>o</w:t>
      </w:r>
      <w:r w:rsidRPr="002748FB">
        <w:rPr>
          <w:rFonts w:ascii="Arial" w:hAnsi="Arial" w:cs="Arial"/>
          <w:i/>
          <w:spacing w:val="-1"/>
          <w:sz w:val="20"/>
        </w:rPr>
        <w:t>g</w:t>
      </w:r>
      <w:r w:rsidRPr="002748FB">
        <w:rPr>
          <w:rFonts w:ascii="Arial" w:hAnsi="Arial" w:cs="Arial"/>
          <w:i/>
          <w:sz w:val="20"/>
        </w:rPr>
        <w:t xml:space="preserve">ía </w:t>
      </w:r>
      <w:r w:rsidRPr="002748FB">
        <w:rPr>
          <w:rFonts w:ascii="Arial" w:hAnsi="Arial" w:cs="Arial"/>
          <w:i/>
          <w:spacing w:val="-3"/>
          <w:sz w:val="20"/>
        </w:rPr>
        <w:t>r</w:t>
      </w:r>
      <w:r w:rsidRPr="002748FB">
        <w:rPr>
          <w:rFonts w:ascii="Arial" w:hAnsi="Arial" w:cs="Arial"/>
          <w:i/>
          <w:sz w:val="20"/>
        </w:rPr>
        <w:t>espec</w:t>
      </w:r>
      <w:r w:rsidRPr="002748FB">
        <w:rPr>
          <w:rFonts w:ascii="Arial" w:hAnsi="Arial" w:cs="Arial"/>
          <w:i/>
          <w:spacing w:val="1"/>
          <w:sz w:val="20"/>
        </w:rPr>
        <w:t>t</w:t>
      </w:r>
      <w:r w:rsidRPr="002748FB">
        <w:rPr>
          <w:rFonts w:ascii="Arial" w:hAnsi="Arial" w:cs="Arial"/>
          <w:i/>
          <w:spacing w:val="-3"/>
          <w:sz w:val="20"/>
        </w:rPr>
        <w:t>i</w:t>
      </w:r>
      <w:r w:rsidRPr="002748FB">
        <w:rPr>
          <w:rFonts w:ascii="Arial" w:hAnsi="Arial" w:cs="Arial"/>
          <w:i/>
          <w:spacing w:val="1"/>
          <w:sz w:val="20"/>
        </w:rPr>
        <w:t>v</w:t>
      </w:r>
      <w:r w:rsidRPr="002748FB">
        <w:rPr>
          <w:rFonts w:ascii="Arial" w:hAnsi="Arial" w:cs="Arial"/>
          <w:i/>
          <w:sz w:val="20"/>
        </w:rPr>
        <w:t>a.</w:t>
      </w:r>
    </w:p>
    <w:p w14:paraId="46DEECF6" w14:textId="77777777" w:rsidR="00F37891" w:rsidRDefault="00F37891" w:rsidP="00F37891">
      <w:pPr>
        <w:pStyle w:val="Sinespaciado"/>
        <w:jc w:val="both"/>
        <w:rPr>
          <w:rFonts w:ascii="Arial" w:hAnsi="Arial" w:cs="Arial"/>
          <w:i/>
          <w:sz w:val="20"/>
        </w:rPr>
      </w:pPr>
    </w:p>
    <w:p w14:paraId="6922A3AE" w14:textId="5F331CA6" w:rsidR="002748FB" w:rsidRPr="002748FB" w:rsidRDefault="002748FB" w:rsidP="00F37891">
      <w:pPr>
        <w:pStyle w:val="Sinespaciado"/>
        <w:jc w:val="both"/>
        <w:rPr>
          <w:rFonts w:ascii="Arial" w:hAnsi="Arial" w:cs="Arial"/>
          <w:i/>
          <w:sz w:val="20"/>
        </w:rPr>
      </w:pPr>
      <w:r w:rsidRPr="002748FB">
        <w:rPr>
          <w:rFonts w:ascii="Arial" w:hAnsi="Arial" w:cs="Arial"/>
          <w:i/>
          <w:sz w:val="20"/>
        </w:rPr>
        <w:t xml:space="preserve">Realice </w:t>
      </w:r>
      <w:r w:rsidRPr="002748FB">
        <w:rPr>
          <w:rFonts w:ascii="Arial" w:hAnsi="Arial" w:cs="Arial"/>
          <w:i/>
          <w:spacing w:val="-1"/>
          <w:sz w:val="20"/>
        </w:rPr>
        <w:t>u</w:t>
      </w:r>
      <w:r w:rsidRPr="002748FB">
        <w:rPr>
          <w:rFonts w:ascii="Arial" w:hAnsi="Arial" w:cs="Arial"/>
          <w:i/>
          <w:sz w:val="20"/>
        </w:rPr>
        <w:t xml:space="preserve">n </w:t>
      </w:r>
      <w:r w:rsidRPr="002748FB">
        <w:rPr>
          <w:rFonts w:ascii="Arial" w:hAnsi="Arial" w:cs="Arial"/>
          <w:i/>
          <w:spacing w:val="1"/>
          <w:sz w:val="20"/>
        </w:rPr>
        <w:t>c</w:t>
      </w:r>
      <w:r w:rsidRPr="002748FB">
        <w:rPr>
          <w:rFonts w:ascii="Arial" w:hAnsi="Arial" w:cs="Arial"/>
          <w:i/>
          <w:spacing w:val="-1"/>
          <w:sz w:val="20"/>
        </w:rPr>
        <w:t>u</w:t>
      </w:r>
      <w:r w:rsidRPr="002748FB">
        <w:rPr>
          <w:rFonts w:ascii="Arial" w:hAnsi="Arial" w:cs="Arial"/>
          <w:i/>
          <w:sz w:val="20"/>
        </w:rPr>
        <w:t>a</w:t>
      </w:r>
      <w:r w:rsidRPr="002748FB">
        <w:rPr>
          <w:rFonts w:ascii="Arial" w:hAnsi="Arial" w:cs="Arial"/>
          <w:i/>
          <w:spacing w:val="-1"/>
          <w:sz w:val="20"/>
        </w:rPr>
        <w:t>d</w:t>
      </w:r>
      <w:r w:rsidRPr="002748FB">
        <w:rPr>
          <w:rFonts w:ascii="Arial" w:hAnsi="Arial" w:cs="Arial"/>
          <w:i/>
          <w:spacing w:val="-3"/>
          <w:sz w:val="20"/>
        </w:rPr>
        <w:t>r</w:t>
      </w:r>
      <w:r w:rsidRPr="002748FB">
        <w:rPr>
          <w:rFonts w:ascii="Arial" w:hAnsi="Arial" w:cs="Arial"/>
          <w:i/>
          <w:sz w:val="20"/>
        </w:rPr>
        <w:t xml:space="preserve">o </w:t>
      </w:r>
      <w:r w:rsidRPr="002748FB">
        <w:rPr>
          <w:rFonts w:ascii="Arial" w:hAnsi="Arial" w:cs="Arial"/>
          <w:i/>
          <w:spacing w:val="-2"/>
          <w:sz w:val="20"/>
        </w:rPr>
        <w:t>c</w:t>
      </w:r>
      <w:r w:rsidRPr="002748FB">
        <w:rPr>
          <w:rFonts w:ascii="Arial" w:hAnsi="Arial" w:cs="Arial"/>
          <w:i/>
          <w:spacing w:val="-1"/>
          <w:sz w:val="20"/>
        </w:rPr>
        <w:t>o</w:t>
      </w:r>
      <w:r w:rsidRPr="002748FB">
        <w:rPr>
          <w:rFonts w:ascii="Arial" w:hAnsi="Arial" w:cs="Arial"/>
          <w:i/>
          <w:spacing w:val="1"/>
          <w:sz w:val="20"/>
        </w:rPr>
        <w:t>m</w:t>
      </w:r>
      <w:r w:rsidRPr="002748FB">
        <w:rPr>
          <w:rFonts w:ascii="Arial" w:hAnsi="Arial" w:cs="Arial"/>
          <w:i/>
          <w:spacing w:val="-1"/>
          <w:sz w:val="20"/>
        </w:rPr>
        <w:t>p</w:t>
      </w:r>
      <w:r w:rsidRPr="002748FB">
        <w:rPr>
          <w:rFonts w:ascii="Arial" w:hAnsi="Arial" w:cs="Arial"/>
          <w:i/>
          <w:spacing w:val="-3"/>
          <w:sz w:val="20"/>
        </w:rPr>
        <w:t>a</w:t>
      </w:r>
      <w:r w:rsidRPr="002748FB">
        <w:rPr>
          <w:rFonts w:ascii="Arial" w:hAnsi="Arial" w:cs="Arial"/>
          <w:i/>
          <w:sz w:val="20"/>
        </w:rPr>
        <w:t>rati</w:t>
      </w:r>
      <w:r w:rsidRPr="002748FB">
        <w:rPr>
          <w:rFonts w:ascii="Arial" w:hAnsi="Arial" w:cs="Arial"/>
          <w:i/>
          <w:spacing w:val="-1"/>
          <w:sz w:val="20"/>
        </w:rPr>
        <w:t>v</w:t>
      </w:r>
      <w:r w:rsidRPr="002748FB">
        <w:rPr>
          <w:rFonts w:ascii="Arial" w:hAnsi="Arial" w:cs="Arial"/>
          <w:i/>
          <w:sz w:val="20"/>
        </w:rPr>
        <w:t>o e</w:t>
      </w:r>
      <w:r w:rsidRPr="002748FB">
        <w:rPr>
          <w:rFonts w:ascii="Arial" w:hAnsi="Arial" w:cs="Arial"/>
          <w:i/>
          <w:spacing w:val="-3"/>
          <w:sz w:val="20"/>
        </w:rPr>
        <w:t>n</w:t>
      </w:r>
      <w:r w:rsidRPr="002748FB">
        <w:rPr>
          <w:rFonts w:ascii="Arial" w:hAnsi="Arial" w:cs="Arial"/>
          <w:i/>
          <w:sz w:val="20"/>
        </w:rPr>
        <w:t>tre l</w:t>
      </w:r>
      <w:r w:rsidRPr="002748FB">
        <w:rPr>
          <w:rFonts w:ascii="Arial" w:hAnsi="Arial" w:cs="Arial"/>
          <w:i/>
          <w:spacing w:val="1"/>
          <w:sz w:val="20"/>
        </w:rPr>
        <w:t>o</w:t>
      </w:r>
      <w:r w:rsidRPr="002748FB">
        <w:rPr>
          <w:rFonts w:ascii="Arial" w:hAnsi="Arial" w:cs="Arial"/>
          <w:i/>
          <w:sz w:val="20"/>
        </w:rPr>
        <w:t xml:space="preserve">s </w:t>
      </w:r>
      <w:r w:rsidRPr="002748FB">
        <w:rPr>
          <w:rFonts w:ascii="Arial" w:hAnsi="Arial" w:cs="Arial"/>
          <w:i/>
          <w:spacing w:val="-1"/>
          <w:sz w:val="20"/>
        </w:rPr>
        <w:t>d</w:t>
      </w:r>
      <w:r w:rsidRPr="002748FB">
        <w:rPr>
          <w:rFonts w:ascii="Arial" w:hAnsi="Arial" w:cs="Arial"/>
          <w:i/>
          <w:sz w:val="20"/>
        </w:rPr>
        <w:t>ifere</w:t>
      </w:r>
      <w:r w:rsidRPr="002748FB">
        <w:rPr>
          <w:rFonts w:ascii="Arial" w:hAnsi="Arial" w:cs="Arial"/>
          <w:i/>
          <w:spacing w:val="-3"/>
          <w:sz w:val="20"/>
        </w:rPr>
        <w:t>n</w:t>
      </w:r>
      <w:r w:rsidRPr="002748FB">
        <w:rPr>
          <w:rFonts w:ascii="Arial" w:hAnsi="Arial" w:cs="Arial"/>
          <w:i/>
          <w:sz w:val="20"/>
        </w:rPr>
        <w:t>t</w:t>
      </w:r>
      <w:r w:rsidRPr="002748FB">
        <w:rPr>
          <w:rFonts w:ascii="Arial" w:hAnsi="Arial" w:cs="Arial"/>
          <w:i/>
          <w:spacing w:val="-1"/>
          <w:sz w:val="20"/>
        </w:rPr>
        <w:t>e</w:t>
      </w:r>
      <w:r w:rsidRPr="002748FB">
        <w:rPr>
          <w:rFonts w:ascii="Arial" w:hAnsi="Arial" w:cs="Arial"/>
          <w:i/>
          <w:sz w:val="20"/>
        </w:rPr>
        <w:t xml:space="preserve">s </w:t>
      </w:r>
      <w:r w:rsidRPr="002748FB">
        <w:rPr>
          <w:rFonts w:ascii="Arial" w:hAnsi="Arial" w:cs="Arial"/>
          <w:i/>
          <w:spacing w:val="-1"/>
          <w:sz w:val="20"/>
        </w:rPr>
        <w:t>p</w:t>
      </w:r>
      <w:r w:rsidRPr="002748FB">
        <w:rPr>
          <w:rFonts w:ascii="Arial" w:hAnsi="Arial" w:cs="Arial"/>
          <w:i/>
          <w:sz w:val="20"/>
        </w:rPr>
        <w:t>r</w:t>
      </w:r>
      <w:r w:rsidRPr="002748FB">
        <w:rPr>
          <w:rFonts w:ascii="Arial" w:hAnsi="Arial" w:cs="Arial"/>
          <w:i/>
          <w:spacing w:val="-1"/>
          <w:sz w:val="20"/>
        </w:rPr>
        <w:t>o</w:t>
      </w:r>
      <w:r w:rsidRPr="002748FB">
        <w:rPr>
          <w:rFonts w:ascii="Arial" w:hAnsi="Arial" w:cs="Arial"/>
          <w:i/>
          <w:spacing w:val="1"/>
          <w:sz w:val="20"/>
        </w:rPr>
        <w:t>v</w:t>
      </w:r>
      <w:r w:rsidRPr="002748FB">
        <w:rPr>
          <w:rFonts w:ascii="Arial" w:hAnsi="Arial" w:cs="Arial"/>
          <w:i/>
          <w:spacing w:val="-2"/>
          <w:sz w:val="20"/>
        </w:rPr>
        <w:t>e</w:t>
      </w:r>
      <w:r w:rsidRPr="002748FB">
        <w:rPr>
          <w:rFonts w:ascii="Arial" w:hAnsi="Arial" w:cs="Arial"/>
          <w:i/>
          <w:sz w:val="20"/>
        </w:rPr>
        <w:t>ed</w:t>
      </w:r>
      <w:r w:rsidRPr="002748FB">
        <w:rPr>
          <w:rFonts w:ascii="Arial" w:hAnsi="Arial" w:cs="Arial"/>
          <w:i/>
          <w:spacing w:val="1"/>
          <w:sz w:val="20"/>
        </w:rPr>
        <w:t>o</w:t>
      </w:r>
      <w:r w:rsidRPr="002748FB">
        <w:rPr>
          <w:rFonts w:ascii="Arial" w:hAnsi="Arial" w:cs="Arial"/>
          <w:i/>
          <w:sz w:val="20"/>
        </w:rPr>
        <w:t>r</w:t>
      </w:r>
      <w:r w:rsidRPr="002748FB">
        <w:rPr>
          <w:rFonts w:ascii="Arial" w:hAnsi="Arial" w:cs="Arial"/>
          <w:i/>
          <w:spacing w:val="-2"/>
          <w:sz w:val="20"/>
        </w:rPr>
        <w:t>e</w:t>
      </w:r>
      <w:r w:rsidRPr="002748FB">
        <w:rPr>
          <w:rFonts w:ascii="Arial" w:hAnsi="Arial" w:cs="Arial"/>
          <w:i/>
          <w:sz w:val="20"/>
        </w:rPr>
        <w:t xml:space="preserve">s </w:t>
      </w:r>
      <w:r w:rsidRPr="002748FB">
        <w:rPr>
          <w:rFonts w:ascii="Arial" w:hAnsi="Arial" w:cs="Arial"/>
          <w:i/>
          <w:spacing w:val="-3"/>
          <w:sz w:val="20"/>
        </w:rPr>
        <w:t>d</w:t>
      </w:r>
      <w:r w:rsidRPr="002748FB">
        <w:rPr>
          <w:rFonts w:ascii="Arial" w:hAnsi="Arial" w:cs="Arial"/>
          <w:i/>
          <w:spacing w:val="1"/>
          <w:sz w:val="20"/>
        </w:rPr>
        <w:t>o</w:t>
      </w:r>
      <w:r w:rsidRPr="002748FB">
        <w:rPr>
          <w:rFonts w:ascii="Arial" w:hAnsi="Arial" w:cs="Arial"/>
          <w:i/>
          <w:spacing w:val="-1"/>
          <w:sz w:val="20"/>
        </w:rPr>
        <w:t>nd</w:t>
      </w:r>
      <w:r w:rsidRPr="002748FB">
        <w:rPr>
          <w:rFonts w:ascii="Arial" w:hAnsi="Arial" w:cs="Arial"/>
          <w:i/>
          <w:sz w:val="20"/>
        </w:rPr>
        <w:t xml:space="preserve">e </w:t>
      </w:r>
      <w:r w:rsidRPr="002748FB">
        <w:rPr>
          <w:rFonts w:ascii="Arial" w:hAnsi="Arial" w:cs="Arial"/>
          <w:i/>
          <w:spacing w:val="-2"/>
          <w:sz w:val="20"/>
        </w:rPr>
        <w:t>s</w:t>
      </w:r>
      <w:r w:rsidRPr="002748FB">
        <w:rPr>
          <w:rFonts w:ascii="Arial" w:hAnsi="Arial" w:cs="Arial"/>
          <w:i/>
          <w:sz w:val="20"/>
        </w:rPr>
        <w:t xml:space="preserve">e </w:t>
      </w:r>
      <w:r w:rsidRPr="002748FB">
        <w:rPr>
          <w:rFonts w:ascii="Arial" w:hAnsi="Arial" w:cs="Arial"/>
          <w:i/>
          <w:spacing w:val="1"/>
          <w:sz w:val="20"/>
        </w:rPr>
        <w:t>v</w:t>
      </w:r>
      <w:r w:rsidRPr="002748FB">
        <w:rPr>
          <w:rFonts w:ascii="Arial" w:hAnsi="Arial" w:cs="Arial"/>
          <w:i/>
          <w:sz w:val="20"/>
        </w:rPr>
        <w:t>a a a</w:t>
      </w:r>
      <w:r w:rsidRPr="002748FB">
        <w:rPr>
          <w:rFonts w:ascii="Arial" w:hAnsi="Arial" w:cs="Arial"/>
          <w:i/>
          <w:spacing w:val="-1"/>
          <w:sz w:val="20"/>
        </w:rPr>
        <w:t>dqu</w:t>
      </w:r>
      <w:r w:rsidRPr="002748FB">
        <w:rPr>
          <w:rFonts w:ascii="Arial" w:hAnsi="Arial" w:cs="Arial"/>
          <w:i/>
          <w:sz w:val="20"/>
        </w:rPr>
        <w:t>ir</w:t>
      </w:r>
      <w:r w:rsidRPr="002748FB">
        <w:rPr>
          <w:rFonts w:ascii="Arial" w:hAnsi="Arial" w:cs="Arial"/>
          <w:i/>
          <w:spacing w:val="-1"/>
          <w:sz w:val="20"/>
        </w:rPr>
        <w:t>i</w:t>
      </w:r>
      <w:r w:rsidRPr="002748FB">
        <w:rPr>
          <w:rFonts w:ascii="Arial" w:hAnsi="Arial" w:cs="Arial"/>
          <w:i/>
          <w:sz w:val="20"/>
        </w:rPr>
        <w:t xml:space="preserve">r el </w:t>
      </w:r>
      <w:r w:rsidRPr="002748FB">
        <w:rPr>
          <w:rFonts w:ascii="Arial" w:hAnsi="Arial" w:cs="Arial"/>
          <w:i/>
          <w:spacing w:val="-1"/>
          <w:sz w:val="20"/>
        </w:rPr>
        <w:t>h</w:t>
      </w:r>
      <w:r w:rsidRPr="002748FB">
        <w:rPr>
          <w:rFonts w:ascii="Arial" w:hAnsi="Arial" w:cs="Arial"/>
          <w:i/>
          <w:sz w:val="20"/>
        </w:rPr>
        <w:t>ar</w:t>
      </w:r>
      <w:r w:rsidRPr="002748FB">
        <w:rPr>
          <w:rFonts w:ascii="Arial" w:hAnsi="Arial" w:cs="Arial"/>
          <w:i/>
          <w:spacing w:val="-1"/>
          <w:sz w:val="20"/>
        </w:rPr>
        <w:t>d</w:t>
      </w:r>
      <w:r w:rsidRPr="002748FB">
        <w:rPr>
          <w:rFonts w:ascii="Arial" w:hAnsi="Arial" w:cs="Arial"/>
          <w:i/>
          <w:sz w:val="20"/>
        </w:rPr>
        <w:t>ware</w:t>
      </w:r>
      <w:r w:rsidRPr="002748FB">
        <w:rPr>
          <w:rFonts w:ascii="Arial" w:hAnsi="Arial" w:cs="Arial"/>
          <w:i/>
          <w:spacing w:val="-1"/>
          <w:sz w:val="20"/>
        </w:rPr>
        <w:t xml:space="preserve"> </w:t>
      </w:r>
      <w:r w:rsidRPr="002748FB">
        <w:rPr>
          <w:rFonts w:ascii="Arial" w:hAnsi="Arial" w:cs="Arial"/>
          <w:i/>
          <w:sz w:val="20"/>
        </w:rPr>
        <w:t>y</w:t>
      </w:r>
      <w:r w:rsidRPr="002748FB">
        <w:rPr>
          <w:rFonts w:ascii="Arial" w:hAnsi="Arial" w:cs="Arial"/>
          <w:i/>
          <w:spacing w:val="1"/>
          <w:sz w:val="20"/>
        </w:rPr>
        <w:t xml:space="preserve"> </w:t>
      </w:r>
      <w:r w:rsidRPr="002748FB">
        <w:rPr>
          <w:rFonts w:ascii="Arial" w:hAnsi="Arial" w:cs="Arial"/>
          <w:i/>
          <w:spacing w:val="-2"/>
          <w:sz w:val="20"/>
        </w:rPr>
        <w:t>s</w:t>
      </w:r>
      <w:r w:rsidRPr="002748FB">
        <w:rPr>
          <w:rFonts w:ascii="Arial" w:hAnsi="Arial" w:cs="Arial"/>
          <w:i/>
          <w:spacing w:val="1"/>
          <w:sz w:val="20"/>
        </w:rPr>
        <w:t>o</w:t>
      </w:r>
      <w:r w:rsidRPr="002748FB">
        <w:rPr>
          <w:rFonts w:ascii="Arial" w:hAnsi="Arial" w:cs="Arial"/>
          <w:i/>
          <w:sz w:val="20"/>
        </w:rPr>
        <w:t>ft</w:t>
      </w:r>
      <w:r w:rsidRPr="002748FB">
        <w:rPr>
          <w:rFonts w:ascii="Arial" w:hAnsi="Arial" w:cs="Arial"/>
          <w:i/>
          <w:spacing w:val="-2"/>
          <w:sz w:val="20"/>
        </w:rPr>
        <w:t>w</w:t>
      </w:r>
      <w:r w:rsidRPr="002748FB">
        <w:rPr>
          <w:rFonts w:ascii="Arial" w:hAnsi="Arial" w:cs="Arial"/>
          <w:i/>
          <w:sz w:val="20"/>
        </w:rPr>
        <w:t>are</w:t>
      </w:r>
      <w:r w:rsidRPr="002748FB">
        <w:rPr>
          <w:rFonts w:ascii="Arial" w:hAnsi="Arial" w:cs="Arial"/>
          <w:i/>
          <w:spacing w:val="1"/>
          <w:sz w:val="20"/>
        </w:rPr>
        <w:t xml:space="preserve"> </w:t>
      </w:r>
      <w:r w:rsidRPr="002748FB">
        <w:rPr>
          <w:rFonts w:ascii="Arial" w:hAnsi="Arial" w:cs="Arial"/>
          <w:i/>
          <w:spacing w:val="-1"/>
          <w:sz w:val="20"/>
        </w:rPr>
        <w:t>n</w:t>
      </w:r>
      <w:r w:rsidRPr="002748FB">
        <w:rPr>
          <w:rFonts w:ascii="Arial" w:hAnsi="Arial" w:cs="Arial"/>
          <w:i/>
          <w:spacing w:val="-2"/>
          <w:sz w:val="20"/>
        </w:rPr>
        <w:t>e</w:t>
      </w:r>
      <w:r w:rsidRPr="002748FB">
        <w:rPr>
          <w:rFonts w:ascii="Arial" w:hAnsi="Arial" w:cs="Arial"/>
          <w:i/>
          <w:sz w:val="20"/>
        </w:rPr>
        <w:t>ce</w:t>
      </w:r>
      <w:r w:rsidRPr="002748FB">
        <w:rPr>
          <w:rFonts w:ascii="Arial" w:hAnsi="Arial" w:cs="Arial"/>
          <w:i/>
          <w:spacing w:val="-2"/>
          <w:sz w:val="20"/>
        </w:rPr>
        <w:t>s</w:t>
      </w:r>
      <w:r w:rsidRPr="002748FB">
        <w:rPr>
          <w:rFonts w:ascii="Arial" w:hAnsi="Arial" w:cs="Arial"/>
          <w:i/>
          <w:sz w:val="20"/>
        </w:rPr>
        <w:t>ar</w:t>
      </w:r>
      <w:r w:rsidRPr="002748FB">
        <w:rPr>
          <w:rFonts w:ascii="Arial" w:hAnsi="Arial" w:cs="Arial"/>
          <w:i/>
          <w:spacing w:val="-1"/>
          <w:sz w:val="20"/>
        </w:rPr>
        <w:t>i</w:t>
      </w:r>
      <w:r w:rsidRPr="002748FB">
        <w:rPr>
          <w:rFonts w:ascii="Arial" w:hAnsi="Arial" w:cs="Arial"/>
          <w:i/>
          <w:sz w:val="20"/>
        </w:rPr>
        <w:t>o</w:t>
      </w:r>
      <w:r w:rsidRPr="002748FB">
        <w:rPr>
          <w:rFonts w:ascii="Arial" w:hAnsi="Arial" w:cs="Arial"/>
          <w:i/>
          <w:spacing w:val="1"/>
          <w:sz w:val="20"/>
        </w:rPr>
        <w:t xml:space="preserve"> </w:t>
      </w:r>
      <w:r w:rsidRPr="002748FB">
        <w:rPr>
          <w:rFonts w:ascii="Arial" w:hAnsi="Arial" w:cs="Arial"/>
          <w:i/>
          <w:sz w:val="20"/>
        </w:rPr>
        <w:t>para</w:t>
      </w:r>
      <w:r w:rsidRPr="002748FB">
        <w:rPr>
          <w:rFonts w:ascii="Arial" w:hAnsi="Arial" w:cs="Arial"/>
          <w:i/>
          <w:spacing w:val="-3"/>
          <w:sz w:val="20"/>
        </w:rPr>
        <w:t xml:space="preserve"> </w:t>
      </w:r>
      <w:r w:rsidRPr="002748FB">
        <w:rPr>
          <w:rFonts w:ascii="Arial" w:hAnsi="Arial" w:cs="Arial"/>
          <w:i/>
          <w:sz w:val="20"/>
        </w:rPr>
        <w:t>el desa</w:t>
      </w:r>
      <w:r w:rsidRPr="002748FB">
        <w:rPr>
          <w:rFonts w:ascii="Arial" w:hAnsi="Arial" w:cs="Arial"/>
          <w:i/>
          <w:spacing w:val="-2"/>
          <w:sz w:val="20"/>
        </w:rPr>
        <w:t>r</w:t>
      </w:r>
      <w:r w:rsidRPr="002748FB">
        <w:rPr>
          <w:rFonts w:ascii="Arial" w:hAnsi="Arial" w:cs="Arial"/>
          <w:i/>
          <w:sz w:val="20"/>
        </w:rPr>
        <w:t>r</w:t>
      </w:r>
      <w:r w:rsidRPr="002748FB">
        <w:rPr>
          <w:rFonts w:ascii="Arial" w:hAnsi="Arial" w:cs="Arial"/>
          <w:i/>
          <w:spacing w:val="1"/>
          <w:sz w:val="20"/>
        </w:rPr>
        <w:t>o</w:t>
      </w:r>
      <w:r w:rsidRPr="002748FB">
        <w:rPr>
          <w:rFonts w:ascii="Arial" w:hAnsi="Arial" w:cs="Arial"/>
          <w:i/>
          <w:sz w:val="20"/>
        </w:rPr>
        <w:t>l</w:t>
      </w:r>
      <w:r w:rsidRPr="002748FB">
        <w:rPr>
          <w:rFonts w:ascii="Arial" w:hAnsi="Arial" w:cs="Arial"/>
          <w:i/>
          <w:spacing w:val="-3"/>
          <w:sz w:val="20"/>
        </w:rPr>
        <w:t>l</w:t>
      </w:r>
      <w:r w:rsidRPr="002748FB">
        <w:rPr>
          <w:rFonts w:ascii="Arial" w:hAnsi="Arial" w:cs="Arial"/>
          <w:i/>
          <w:sz w:val="20"/>
        </w:rPr>
        <w:t>o</w:t>
      </w:r>
      <w:r w:rsidRPr="002748FB">
        <w:rPr>
          <w:rFonts w:ascii="Arial" w:hAnsi="Arial" w:cs="Arial"/>
          <w:i/>
          <w:spacing w:val="1"/>
          <w:sz w:val="20"/>
        </w:rPr>
        <w:t xml:space="preserve"> </w:t>
      </w:r>
      <w:r w:rsidRPr="002748FB">
        <w:rPr>
          <w:rFonts w:ascii="Arial" w:hAnsi="Arial" w:cs="Arial"/>
          <w:i/>
          <w:sz w:val="20"/>
        </w:rPr>
        <w:t>del</w:t>
      </w:r>
      <w:r w:rsidRPr="002748FB">
        <w:rPr>
          <w:rFonts w:ascii="Arial" w:hAnsi="Arial" w:cs="Arial"/>
          <w:i/>
          <w:spacing w:val="-2"/>
          <w:sz w:val="20"/>
        </w:rPr>
        <w:t xml:space="preserve"> s</w:t>
      </w:r>
      <w:r w:rsidRPr="002748FB">
        <w:rPr>
          <w:rFonts w:ascii="Arial" w:hAnsi="Arial" w:cs="Arial"/>
          <w:i/>
          <w:sz w:val="20"/>
        </w:rPr>
        <w:t>ist</w:t>
      </w:r>
      <w:r w:rsidRPr="002748FB">
        <w:rPr>
          <w:rFonts w:ascii="Arial" w:hAnsi="Arial" w:cs="Arial"/>
          <w:i/>
          <w:spacing w:val="-2"/>
          <w:sz w:val="20"/>
        </w:rPr>
        <w:t>e</w:t>
      </w:r>
      <w:r w:rsidRPr="002748FB">
        <w:rPr>
          <w:rFonts w:ascii="Arial" w:hAnsi="Arial" w:cs="Arial"/>
          <w:i/>
          <w:spacing w:val="1"/>
          <w:sz w:val="20"/>
        </w:rPr>
        <w:t>m</w:t>
      </w:r>
      <w:r w:rsidRPr="002748FB">
        <w:rPr>
          <w:rFonts w:ascii="Arial" w:hAnsi="Arial" w:cs="Arial"/>
          <w:i/>
          <w:sz w:val="20"/>
        </w:rPr>
        <w:t>a de in</w:t>
      </w:r>
      <w:r w:rsidRPr="002748FB">
        <w:rPr>
          <w:rFonts w:ascii="Arial" w:hAnsi="Arial" w:cs="Arial"/>
          <w:i/>
          <w:spacing w:val="-3"/>
          <w:sz w:val="20"/>
        </w:rPr>
        <w:t>f</w:t>
      </w:r>
      <w:r w:rsidRPr="002748FB">
        <w:rPr>
          <w:rFonts w:ascii="Arial" w:hAnsi="Arial" w:cs="Arial"/>
          <w:i/>
          <w:spacing w:val="1"/>
          <w:sz w:val="20"/>
        </w:rPr>
        <w:t>o</w:t>
      </w:r>
      <w:r w:rsidRPr="002748FB">
        <w:rPr>
          <w:rFonts w:ascii="Arial" w:hAnsi="Arial" w:cs="Arial"/>
          <w:i/>
          <w:spacing w:val="-3"/>
          <w:sz w:val="20"/>
        </w:rPr>
        <w:t>r</w:t>
      </w:r>
      <w:r w:rsidRPr="002748FB">
        <w:rPr>
          <w:rFonts w:ascii="Arial" w:hAnsi="Arial" w:cs="Arial"/>
          <w:i/>
          <w:spacing w:val="1"/>
          <w:sz w:val="20"/>
        </w:rPr>
        <w:t>m</w:t>
      </w:r>
      <w:r w:rsidRPr="002748FB">
        <w:rPr>
          <w:rFonts w:ascii="Arial" w:hAnsi="Arial" w:cs="Arial"/>
          <w:i/>
          <w:sz w:val="20"/>
        </w:rPr>
        <w:t>ac</w:t>
      </w:r>
      <w:r w:rsidRPr="002748FB">
        <w:rPr>
          <w:rFonts w:ascii="Arial" w:hAnsi="Arial" w:cs="Arial"/>
          <w:i/>
          <w:spacing w:val="-3"/>
          <w:sz w:val="20"/>
        </w:rPr>
        <w:t>i</w:t>
      </w:r>
      <w:r w:rsidRPr="002748FB">
        <w:rPr>
          <w:rFonts w:ascii="Arial" w:hAnsi="Arial" w:cs="Arial"/>
          <w:i/>
          <w:spacing w:val="1"/>
          <w:sz w:val="20"/>
        </w:rPr>
        <w:t>ó</w:t>
      </w:r>
      <w:r w:rsidRPr="002748FB">
        <w:rPr>
          <w:rFonts w:ascii="Arial" w:hAnsi="Arial" w:cs="Arial"/>
          <w:i/>
          <w:spacing w:val="-1"/>
          <w:sz w:val="20"/>
        </w:rPr>
        <w:t>n</w:t>
      </w:r>
      <w:r w:rsidRPr="002748FB">
        <w:rPr>
          <w:rFonts w:ascii="Arial" w:hAnsi="Arial" w:cs="Arial"/>
          <w:i/>
          <w:sz w:val="20"/>
        </w:rPr>
        <w:t>.</w:t>
      </w:r>
    </w:p>
    <w:p w14:paraId="761FA449" w14:textId="77777777" w:rsidR="002748FB" w:rsidRPr="002748FB" w:rsidRDefault="002748FB" w:rsidP="00F37891">
      <w:pPr>
        <w:pStyle w:val="Sinespaciado"/>
        <w:jc w:val="both"/>
        <w:rPr>
          <w:rFonts w:ascii="Arial" w:hAnsi="Arial" w:cs="Arial"/>
          <w:i/>
          <w:sz w:val="18"/>
        </w:rPr>
      </w:pPr>
    </w:p>
    <w:p w14:paraId="01BA240A" w14:textId="77777777" w:rsidR="002748FB" w:rsidRPr="00E26488" w:rsidRDefault="002748FB" w:rsidP="00F37891">
      <w:pPr>
        <w:pStyle w:val="Sinespaciado"/>
        <w:jc w:val="both"/>
      </w:pPr>
    </w:p>
    <w:p w14:paraId="0D77B615" w14:textId="77777777" w:rsidR="00972C6F" w:rsidRPr="00972C6F" w:rsidRDefault="00972C6F" w:rsidP="00972C6F">
      <w:pPr>
        <w:rPr>
          <w:rFonts w:ascii="Arial" w:hAnsi="Arial" w:cs="Arial"/>
          <w:i/>
          <w:sz w:val="20"/>
          <w:lang w:val="es-MX"/>
        </w:rPr>
      </w:pPr>
      <w:r w:rsidRPr="00972C6F">
        <w:rPr>
          <w:rFonts w:ascii="Arial" w:hAnsi="Arial" w:cs="Arial"/>
          <w:i/>
          <w:sz w:val="20"/>
          <w:lang w:val="es-MX"/>
        </w:rPr>
        <w:t>Preocupación de las rede sociales cable noticias</w:t>
      </w:r>
    </w:p>
    <w:p w14:paraId="4490E9D8" w14:textId="77777777" w:rsidR="00972C6F" w:rsidRPr="00972C6F" w:rsidRDefault="00C72767" w:rsidP="00972C6F">
      <w:pPr>
        <w:rPr>
          <w:rFonts w:ascii="Arial" w:hAnsi="Arial" w:cs="Arial"/>
          <w:i/>
          <w:sz w:val="20"/>
          <w:lang w:val="es-MX"/>
        </w:rPr>
      </w:pPr>
      <w:hyperlink r:id="rId9" w:history="1">
        <w:r w:rsidR="00972C6F" w:rsidRPr="00972C6F">
          <w:rPr>
            <w:rStyle w:val="Hipervnculo"/>
            <w:rFonts w:ascii="Arial" w:hAnsi="Arial" w:cs="Arial"/>
            <w:i/>
            <w:sz w:val="20"/>
            <w:lang w:val="es-MX"/>
          </w:rPr>
          <w:t>https://www.youtube.com/watch?v=LvNgcLhkPjU</w:t>
        </w:r>
      </w:hyperlink>
    </w:p>
    <w:p w14:paraId="0667CF60" w14:textId="77777777" w:rsidR="00972C6F" w:rsidRPr="00972C6F" w:rsidRDefault="00972C6F" w:rsidP="00972C6F">
      <w:pPr>
        <w:rPr>
          <w:rFonts w:ascii="Arial" w:hAnsi="Arial" w:cs="Arial"/>
          <w:i/>
          <w:sz w:val="20"/>
          <w:lang w:val="es-MX"/>
        </w:rPr>
      </w:pPr>
    </w:p>
    <w:p w14:paraId="578B496D" w14:textId="77777777" w:rsidR="00972C6F" w:rsidRPr="00972C6F" w:rsidRDefault="00972C6F" w:rsidP="00972C6F">
      <w:pPr>
        <w:rPr>
          <w:rFonts w:ascii="Arial" w:hAnsi="Arial" w:cs="Arial"/>
          <w:i/>
          <w:sz w:val="20"/>
          <w:lang w:val="es-MX"/>
        </w:rPr>
      </w:pPr>
      <w:r w:rsidRPr="00972C6F">
        <w:rPr>
          <w:rFonts w:ascii="Arial" w:hAnsi="Arial" w:cs="Arial"/>
          <w:i/>
          <w:sz w:val="20"/>
          <w:lang w:val="es-MX"/>
        </w:rPr>
        <w:t xml:space="preserve">Tips para el desarrollo </w:t>
      </w:r>
    </w:p>
    <w:p w14:paraId="158CB33E" w14:textId="77777777" w:rsidR="00972C6F" w:rsidRPr="00972C6F" w:rsidRDefault="00C72767" w:rsidP="00972C6F">
      <w:pPr>
        <w:rPr>
          <w:rFonts w:ascii="Arial" w:hAnsi="Arial" w:cs="Arial"/>
          <w:i/>
          <w:sz w:val="20"/>
          <w:lang w:val="es-MX"/>
        </w:rPr>
      </w:pPr>
      <w:hyperlink r:id="rId10" w:history="1">
        <w:r w:rsidR="00972C6F" w:rsidRPr="00972C6F">
          <w:rPr>
            <w:rStyle w:val="Hipervnculo"/>
            <w:rFonts w:ascii="Arial" w:hAnsi="Arial" w:cs="Arial"/>
            <w:i/>
            <w:sz w:val="20"/>
            <w:lang w:val="es-MX"/>
          </w:rPr>
          <w:t>https://www.youtube.com/watch?v=pUENwBIX8lI</w:t>
        </w:r>
      </w:hyperlink>
    </w:p>
    <w:p w14:paraId="51C5006E" w14:textId="77777777" w:rsidR="00972C6F" w:rsidRPr="00972C6F" w:rsidRDefault="00972C6F" w:rsidP="00972C6F">
      <w:pPr>
        <w:rPr>
          <w:rFonts w:ascii="Arial" w:hAnsi="Arial" w:cs="Arial"/>
          <w:i/>
          <w:sz w:val="20"/>
          <w:lang w:val="es-MX"/>
        </w:rPr>
      </w:pPr>
      <w:r w:rsidRPr="00972C6F">
        <w:rPr>
          <w:rFonts w:ascii="Arial" w:hAnsi="Arial" w:cs="Arial"/>
          <w:i/>
          <w:sz w:val="20"/>
          <w:lang w:val="es-MX"/>
        </w:rPr>
        <w:t xml:space="preserve"> Tendencias de las tecnologías</w:t>
      </w:r>
    </w:p>
    <w:p w14:paraId="0DAE4A90" w14:textId="77777777" w:rsidR="00972C6F" w:rsidRPr="00972C6F" w:rsidRDefault="00C72767" w:rsidP="00972C6F">
      <w:pPr>
        <w:rPr>
          <w:rFonts w:ascii="Arial" w:hAnsi="Arial" w:cs="Arial"/>
          <w:i/>
          <w:sz w:val="20"/>
          <w:lang w:val="es-MX"/>
        </w:rPr>
      </w:pPr>
      <w:hyperlink r:id="rId11" w:history="1">
        <w:r w:rsidR="00972C6F" w:rsidRPr="00972C6F">
          <w:rPr>
            <w:rStyle w:val="Hipervnculo"/>
            <w:rFonts w:ascii="Arial" w:hAnsi="Arial" w:cs="Arial"/>
            <w:i/>
            <w:sz w:val="20"/>
            <w:lang w:val="es-MX"/>
          </w:rPr>
          <w:t>https://www.youtube.com/watch?v=ELdvv9jIVbE</w:t>
        </w:r>
      </w:hyperlink>
    </w:p>
    <w:p w14:paraId="726F3E8A" w14:textId="77777777" w:rsidR="00972C6F" w:rsidRPr="00972C6F" w:rsidRDefault="00972C6F" w:rsidP="00972C6F">
      <w:pPr>
        <w:rPr>
          <w:rFonts w:ascii="Arial" w:hAnsi="Arial" w:cs="Arial"/>
          <w:i/>
          <w:sz w:val="20"/>
          <w:lang w:val="es-MX"/>
        </w:rPr>
      </w:pPr>
    </w:p>
    <w:p w14:paraId="30BF383C" w14:textId="77777777" w:rsidR="00972C6F" w:rsidRPr="009D376B" w:rsidRDefault="00972C6F" w:rsidP="00972C6F">
      <w:pPr>
        <w:rPr>
          <w:rFonts w:ascii="Arial" w:hAnsi="Arial" w:cs="Arial"/>
          <w:i/>
          <w:sz w:val="20"/>
          <w:lang w:val="en-US"/>
        </w:rPr>
      </w:pPr>
      <w:r w:rsidRPr="009D376B">
        <w:rPr>
          <w:rFonts w:ascii="Arial" w:hAnsi="Arial" w:cs="Arial"/>
          <w:i/>
          <w:sz w:val="20"/>
          <w:lang w:val="en-US"/>
        </w:rPr>
        <w:t>Cloud Computing</w:t>
      </w:r>
    </w:p>
    <w:p w14:paraId="32DD1244" w14:textId="77777777" w:rsidR="00972C6F" w:rsidRPr="009D376B" w:rsidRDefault="00C72767" w:rsidP="00972C6F">
      <w:pPr>
        <w:rPr>
          <w:rFonts w:ascii="Arial" w:hAnsi="Arial" w:cs="Arial"/>
          <w:i/>
          <w:sz w:val="20"/>
          <w:lang w:val="en-US"/>
        </w:rPr>
      </w:pPr>
      <w:hyperlink r:id="rId12" w:history="1">
        <w:r w:rsidR="00972C6F" w:rsidRPr="009D376B">
          <w:rPr>
            <w:rStyle w:val="Hipervnculo"/>
            <w:rFonts w:ascii="Arial" w:hAnsi="Arial" w:cs="Arial"/>
            <w:i/>
            <w:sz w:val="20"/>
            <w:lang w:val="en-US"/>
          </w:rPr>
          <w:t>https://www.youtube.com/watch?v=WaxaOlnd_xE</w:t>
        </w:r>
      </w:hyperlink>
    </w:p>
    <w:p w14:paraId="66128495" w14:textId="77777777" w:rsidR="00972C6F" w:rsidRPr="00972C6F" w:rsidRDefault="00972C6F" w:rsidP="00972C6F">
      <w:pPr>
        <w:rPr>
          <w:rFonts w:ascii="Arial" w:hAnsi="Arial" w:cs="Arial"/>
          <w:i/>
          <w:sz w:val="20"/>
          <w:lang w:val="es-MX"/>
        </w:rPr>
      </w:pPr>
      <w:r w:rsidRPr="00972C6F">
        <w:rPr>
          <w:rFonts w:ascii="Arial" w:hAnsi="Arial" w:cs="Arial"/>
          <w:i/>
          <w:sz w:val="20"/>
          <w:lang w:val="es-MX"/>
        </w:rPr>
        <w:t>Principios de redes</w:t>
      </w:r>
    </w:p>
    <w:p w14:paraId="6F7525B6" w14:textId="77777777" w:rsidR="00972C6F" w:rsidRPr="00972C6F" w:rsidRDefault="00C72767" w:rsidP="00972C6F">
      <w:pPr>
        <w:rPr>
          <w:rFonts w:ascii="Arial" w:hAnsi="Arial" w:cs="Arial"/>
          <w:i/>
          <w:sz w:val="20"/>
          <w:lang w:val="es-MX"/>
        </w:rPr>
      </w:pPr>
      <w:hyperlink r:id="rId13" w:history="1">
        <w:r w:rsidR="00972C6F" w:rsidRPr="00972C6F">
          <w:rPr>
            <w:rStyle w:val="Hipervnculo"/>
            <w:rFonts w:ascii="Arial" w:hAnsi="Arial" w:cs="Arial"/>
            <w:i/>
            <w:sz w:val="20"/>
            <w:lang w:val="es-MX"/>
          </w:rPr>
          <w:t>https://www.youtube.com/watch?v=k2e6eWyn0fE</w:t>
        </w:r>
      </w:hyperlink>
    </w:p>
    <w:p w14:paraId="7C34B24C" w14:textId="77777777" w:rsidR="00972C6F" w:rsidRPr="00972C6F" w:rsidRDefault="00972C6F" w:rsidP="00972C6F">
      <w:pPr>
        <w:rPr>
          <w:rFonts w:ascii="Arial" w:hAnsi="Arial" w:cs="Arial"/>
          <w:i/>
          <w:sz w:val="20"/>
          <w:lang w:val="es-MX"/>
        </w:rPr>
      </w:pPr>
    </w:p>
    <w:p w14:paraId="0CA8FF21" w14:textId="77777777" w:rsidR="00972C6F" w:rsidRPr="00972C6F" w:rsidRDefault="00972C6F" w:rsidP="00972C6F">
      <w:pPr>
        <w:rPr>
          <w:rFonts w:ascii="Arial" w:hAnsi="Arial" w:cs="Arial"/>
          <w:i/>
          <w:sz w:val="20"/>
          <w:lang w:val="es-MX"/>
        </w:rPr>
      </w:pPr>
      <w:r w:rsidRPr="00972C6F">
        <w:rPr>
          <w:rFonts w:ascii="Arial" w:hAnsi="Arial" w:cs="Arial"/>
          <w:i/>
          <w:sz w:val="20"/>
          <w:lang w:val="es-MX"/>
        </w:rPr>
        <w:t>Hosting</w:t>
      </w:r>
    </w:p>
    <w:p w14:paraId="4A504FA8" w14:textId="77777777" w:rsidR="00972C6F" w:rsidRPr="00972C6F" w:rsidRDefault="00C72767" w:rsidP="00972C6F">
      <w:pPr>
        <w:rPr>
          <w:rFonts w:ascii="Arial" w:hAnsi="Arial" w:cs="Arial"/>
          <w:i/>
          <w:sz w:val="20"/>
          <w:lang w:val="es-MX"/>
        </w:rPr>
      </w:pPr>
      <w:hyperlink r:id="rId14" w:history="1">
        <w:r w:rsidR="00972C6F" w:rsidRPr="00972C6F">
          <w:rPr>
            <w:rStyle w:val="Hipervnculo"/>
            <w:rFonts w:ascii="Arial" w:hAnsi="Arial" w:cs="Arial"/>
            <w:i/>
            <w:sz w:val="20"/>
            <w:lang w:val="es-MX"/>
          </w:rPr>
          <w:t>https://www.youtube.com/watch?v=_5OjSrkZ964</w:t>
        </w:r>
      </w:hyperlink>
    </w:p>
    <w:p w14:paraId="1CD1D374" w14:textId="77777777" w:rsidR="002748FB" w:rsidRPr="00972C6F" w:rsidRDefault="002748FB" w:rsidP="002748FB">
      <w:pPr>
        <w:spacing w:before="14" w:after="0" w:line="200" w:lineRule="exact"/>
        <w:rPr>
          <w:rFonts w:ascii="Arial" w:hAnsi="Arial" w:cs="Arial"/>
          <w:i/>
          <w:sz w:val="18"/>
          <w:szCs w:val="20"/>
        </w:rPr>
      </w:pPr>
    </w:p>
    <w:p w14:paraId="517EFEFD" w14:textId="77777777" w:rsidR="002748FB" w:rsidRPr="00972C6F" w:rsidRDefault="002748FB" w:rsidP="002748FB">
      <w:pPr>
        <w:spacing w:after="0" w:line="277" w:lineRule="auto"/>
        <w:ind w:left="100" w:right="53"/>
        <w:jc w:val="both"/>
        <w:rPr>
          <w:rFonts w:ascii="Arial" w:hAnsi="Arial" w:cs="Arial"/>
          <w:i/>
          <w:sz w:val="18"/>
        </w:rPr>
      </w:pPr>
    </w:p>
    <w:p w14:paraId="6D46D958" w14:textId="77777777" w:rsidR="002748FB" w:rsidRPr="00E26488" w:rsidRDefault="002748FB" w:rsidP="002748FB">
      <w:pPr>
        <w:spacing w:after="0" w:line="200" w:lineRule="exact"/>
        <w:rPr>
          <w:sz w:val="20"/>
          <w:szCs w:val="20"/>
        </w:rPr>
      </w:pPr>
    </w:p>
    <w:p w14:paraId="26045652" w14:textId="77777777" w:rsidR="002748FB" w:rsidRDefault="002748FB" w:rsidP="002C5A39">
      <w:pPr>
        <w:tabs>
          <w:tab w:val="left" w:pos="4320"/>
          <w:tab w:val="left" w:pos="4485"/>
          <w:tab w:val="left" w:pos="5445"/>
        </w:tabs>
        <w:jc w:val="both"/>
        <w:rPr>
          <w:rFonts w:ascii="Arial" w:hAnsi="Arial" w:cs="Arial"/>
          <w:b/>
          <w:sz w:val="20"/>
          <w:szCs w:val="20"/>
          <w:lang w:val="es-MX"/>
        </w:rPr>
      </w:pPr>
    </w:p>
    <w:p w14:paraId="09BB763B" w14:textId="77777777" w:rsidR="00B53D0D" w:rsidRPr="00B53D0D" w:rsidRDefault="00B53D0D" w:rsidP="00B53D0D">
      <w:pPr>
        <w:spacing w:after="0" w:line="240" w:lineRule="auto"/>
        <w:jc w:val="both"/>
        <w:rPr>
          <w:rFonts w:ascii="Arial" w:hAnsi="Arial" w:cs="Arial"/>
          <w:b/>
          <w:color w:val="000000" w:themeColor="text1"/>
          <w:sz w:val="20"/>
          <w:szCs w:val="20"/>
        </w:rPr>
      </w:pPr>
      <w:r w:rsidRPr="00B53D0D">
        <w:rPr>
          <w:rFonts w:ascii="Arial" w:hAnsi="Arial" w:cs="Arial"/>
          <w:b/>
          <w:color w:val="000000" w:themeColor="text1"/>
          <w:sz w:val="20"/>
          <w:szCs w:val="20"/>
        </w:rPr>
        <w:t>4. ACTIVIDADES DE EVALUACIÓN</w:t>
      </w:r>
    </w:p>
    <w:p w14:paraId="77B37831" w14:textId="77777777" w:rsidR="00B53D0D" w:rsidRPr="00B53D0D" w:rsidRDefault="00B53D0D" w:rsidP="00B53D0D">
      <w:pPr>
        <w:spacing w:after="0" w:line="240" w:lineRule="auto"/>
        <w:jc w:val="both"/>
        <w:rPr>
          <w:rFonts w:ascii="Arial" w:hAnsi="Arial" w:cs="Arial"/>
          <w:b/>
          <w:color w:val="000000" w:themeColor="text1"/>
          <w:sz w:val="20"/>
          <w:szCs w:val="20"/>
        </w:rPr>
      </w:pPr>
    </w:p>
    <w:p w14:paraId="3B16E9EF" w14:textId="77777777" w:rsidR="00B53D0D" w:rsidRPr="00B53D0D" w:rsidRDefault="00B53D0D" w:rsidP="00B53D0D">
      <w:pPr>
        <w:spacing w:after="0" w:line="240" w:lineRule="auto"/>
        <w:jc w:val="both"/>
        <w:rPr>
          <w:rFonts w:ascii="Arial" w:hAnsi="Arial" w:cs="Arial"/>
          <w:color w:val="000000" w:themeColor="text1"/>
          <w:sz w:val="20"/>
          <w:szCs w:val="20"/>
        </w:rPr>
      </w:pPr>
      <w:r w:rsidRPr="00B53D0D">
        <w:rPr>
          <w:rFonts w:ascii="Arial" w:hAnsi="Arial" w:cs="Arial"/>
          <w:color w:val="000000" w:themeColor="text1"/>
          <w:sz w:val="20"/>
          <w:szCs w:val="20"/>
        </w:rPr>
        <w:t xml:space="preserve">Tome como referencia la técnica e instrumentos de evaluación citados en la guía de Desarrollo Curricular </w:t>
      </w:r>
    </w:p>
    <w:p w14:paraId="1EF8E1C6" w14:textId="1816DFA1" w:rsidR="00B53D0D" w:rsidRPr="00B53D0D" w:rsidRDefault="00B53D0D" w:rsidP="00B53D0D">
      <w:pPr>
        <w:spacing w:after="0" w:line="240" w:lineRule="auto"/>
        <w:jc w:val="both"/>
        <w:rPr>
          <w:rFonts w:ascii="Arial" w:hAnsi="Arial" w:cs="Arial"/>
          <w:b/>
          <w:color w:val="000000" w:themeColor="text1"/>
          <w:sz w:val="20"/>
          <w:szCs w:val="20"/>
        </w:rPr>
      </w:pPr>
    </w:p>
    <w:p w14:paraId="4CFA3907" w14:textId="77777777" w:rsidR="00B53D0D" w:rsidRPr="00B53D0D" w:rsidRDefault="00B53D0D" w:rsidP="00B53D0D">
      <w:pPr>
        <w:spacing w:after="0" w:line="240" w:lineRule="auto"/>
        <w:jc w:val="both"/>
        <w:rPr>
          <w:rFonts w:ascii="Arial" w:hAnsi="Arial" w:cs="Arial"/>
          <w:b/>
          <w:color w:val="000000" w:themeColor="text1"/>
          <w:sz w:val="20"/>
          <w:szCs w:val="20"/>
        </w:rPr>
      </w:pPr>
    </w:p>
    <w:tbl>
      <w:tblPr>
        <w:tblStyle w:val="Tablaconcuadrcula"/>
        <w:tblW w:w="0" w:type="auto"/>
        <w:tblLook w:val="04A0" w:firstRow="1" w:lastRow="0" w:firstColumn="1" w:lastColumn="0" w:noHBand="0" w:noVBand="1"/>
      </w:tblPr>
      <w:tblGrid>
        <w:gridCol w:w="3062"/>
        <w:gridCol w:w="3100"/>
        <w:gridCol w:w="3260"/>
      </w:tblGrid>
      <w:tr w:rsidR="00B53D0D" w:rsidRPr="00B53D0D" w14:paraId="7EF4B68F" w14:textId="77777777" w:rsidTr="003C275C">
        <w:trPr>
          <w:trHeight w:val="554"/>
        </w:trPr>
        <w:tc>
          <w:tcPr>
            <w:tcW w:w="0" w:type="auto"/>
            <w:shd w:val="clear" w:color="auto" w:fill="A6A6A6" w:themeFill="background1" w:themeFillShade="A6"/>
          </w:tcPr>
          <w:p w14:paraId="366AA20D" w14:textId="77777777" w:rsidR="00B53D0D" w:rsidRPr="00B53D0D" w:rsidRDefault="00B53D0D" w:rsidP="003C275C">
            <w:pPr>
              <w:jc w:val="center"/>
              <w:rPr>
                <w:rFonts w:ascii="Arial" w:hAnsi="Arial" w:cs="Arial"/>
                <w:b/>
                <w:sz w:val="20"/>
                <w:szCs w:val="20"/>
              </w:rPr>
            </w:pPr>
            <w:r w:rsidRPr="00B53D0D">
              <w:rPr>
                <w:rFonts w:ascii="Arial" w:hAnsi="Arial" w:cs="Arial"/>
                <w:b/>
                <w:sz w:val="20"/>
                <w:szCs w:val="20"/>
              </w:rPr>
              <w:t>Evidencias de Aprendizaje</w:t>
            </w:r>
          </w:p>
        </w:tc>
        <w:tc>
          <w:tcPr>
            <w:tcW w:w="3100" w:type="dxa"/>
            <w:shd w:val="clear" w:color="auto" w:fill="A6A6A6" w:themeFill="background1" w:themeFillShade="A6"/>
          </w:tcPr>
          <w:p w14:paraId="33D7A4C4" w14:textId="77777777" w:rsidR="00B53D0D" w:rsidRPr="00B53D0D" w:rsidRDefault="00B53D0D" w:rsidP="003C275C">
            <w:pPr>
              <w:jc w:val="center"/>
              <w:rPr>
                <w:rFonts w:ascii="Arial" w:hAnsi="Arial" w:cs="Arial"/>
                <w:b/>
                <w:sz w:val="20"/>
                <w:szCs w:val="20"/>
              </w:rPr>
            </w:pPr>
            <w:r w:rsidRPr="00B53D0D">
              <w:rPr>
                <w:rFonts w:ascii="Arial" w:hAnsi="Arial" w:cs="Arial"/>
                <w:b/>
                <w:sz w:val="20"/>
                <w:szCs w:val="20"/>
              </w:rPr>
              <w:t>Criterios de Evaluación</w:t>
            </w:r>
          </w:p>
        </w:tc>
        <w:tc>
          <w:tcPr>
            <w:tcW w:w="3260" w:type="dxa"/>
            <w:shd w:val="clear" w:color="auto" w:fill="A6A6A6" w:themeFill="background1" w:themeFillShade="A6"/>
          </w:tcPr>
          <w:p w14:paraId="72D8B716" w14:textId="77777777" w:rsidR="00B53D0D" w:rsidRPr="00B53D0D" w:rsidRDefault="00B53D0D" w:rsidP="003C275C">
            <w:pPr>
              <w:jc w:val="center"/>
              <w:rPr>
                <w:rFonts w:ascii="Arial" w:hAnsi="Arial" w:cs="Arial"/>
                <w:b/>
                <w:sz w:val="20"/>
                <w:szCs w:val="20"/>
              </w:rPr>
            </w:pPr>
            <w:r w:rsidRPr="00B53D0D">
              <w:rPr>
                <w:rFonts w:ascii="Arial" w:hAnsi="Arial" w:cs="Arial"/>
                <w:b/>
                <w:sz w:val="20"/>
                <w:szCs w:val="20"/>
              </w:rPr>
              <w:t>Técnicas e Instrumentos de Evaluación</w:t>
            </w:r>
          </w:p>
        </w:tc>
      </w:tr>
      <w:tr w:rsidR="00B53D0D" w:rsidRPr="00B53D0D" w14:paraId="5B95941D" w14:textId="77777777" w:rsidTr="003C275C">
        <w:tc>
          <w:tcPr>
            <w:tcW w:w="0" w:type="auto"/>
          </w:tcPr>
          <w:p w14:paraId="0D0C77A0" w14:textId="77777777" w:rsidR="00B53D0D" w:rsidRPr="00B53D0D" w:rsidRDefault="00B53D0D" w:rsidP="003C275C">
            <w:pPr>
              <w:rPr>
                <w:rFonts w:ascii="Arial" w:hAnsi="Arial" w:cs="Arial"/>
                <w:b/>
                <w:sz w:val="20"/>
                <w:szCs w:val="20"/>
              </w:rPr>
            </w:pPr>
            <w:r w:rsidRPr="00B53D0D">
              <w:rPr>
                <w:rFonts w:ascii="Arial" w:hAnsi="Arial" w:cs="Arial"/>
                <w:b/>
                <w:sz w:val="20"/>
                <w:szCs w:val="20"/>
              </w:rPr>
              <w:t>Evidencias de Conocimiento :</w:t>
            </w:r>
          </w:p>
          <w:p w14:paraId="1D1BE916" w14:textId="77777777" w:rsidR="00CE7C44" w:rsidRDefault="00CE7C44" w:rsidP="003C275C">
            <w:pPr>
              <w:rPr>
                <w:rFonts w:ascii="Arial" w:hAnsi="Arial" w:cs="Arial"/>
                <w:b/>
                <w:sz w:val="20"/>
                <w:szCs w:val="20"/>
              </w:rPr>
            </w:pPr>
          </w:p>
          <w:p w14:paraId="3255E95A" w14:textId="0882CDC0" w:rsidR="00B53D0D" w:rsidRPr="00B53D0D" w:rsidRDefault="00B53D0D" w:rsidP="003C275C">
            <w:pPr>
              <w:rPr>
                <w:rFonts w:ascii="Arial" w:hAnsi="Arial" w:cs="Arial"/>
                <w:b/>
                <w:sz w:val="20"/>
                <w:szCs w:val="20"/>
              </w:rPr>
            </w:pPr>
            <w:r w:rsidRPr="00B53D0D">
              <w:rPr>
                <w:rFonts w:ascii="Arial" w:hAnsi="Arial" w:cs="Arial"/>
                <w:b/>
                <w:sz w:val="20"/>
                <w:szCs w:val="20"/>
              </w:rPr>
              <w:t>Evidencias de Desempeño</w:t>
            </w:r>
          </w:p>
          <w:p w14:paraId="205217C1" w14:textId="77777777" w:rsidR="00CE7C44" w:rsidRDefault="00CE7C44" w:rsidP="003C275C">
            <w:pPr>
              <w:rPr>
                <w:rFonts w:ascii="Arial" w:hAnsi="Arial" w:cs="Arial"/>
                <w:b/>
                <w:sz w:val="20"/>
                <w:szCs w:val="20"/>
              </w:rPr>
            </w:pPr>
          </w:p>
          <w:p w14:paraId="24E5EC53" w14:textId="52C9BC85" w:rsidR="00B53D0D" w:rsidRPr="00B53D0D" w:rsidRDefault="00B53D0D" w:rsidP="003C275C">
            <w:pPr>
              <w:rPr>
                <w:rFonts w:ascii="Arial" w:hAnsi="Arial" w:cs="Arial"/>
                <w:b/>
                <w:sz w:val="20"/>
                <w:szCs w:val="20"/>
              </w:rPr>
            </w:pPr>
            <w:r w:rsidRPr="00B53D0D">
              <w:rPr>
                <w:rFonts w:ascii="Arial" w:hAnsi="Arial" w:cs="Arial"/>
                <w:b/>
                <w:sz w:val="20"/>
                <w:szCs w:val="20"/>
              </w:rPr>
              <w:lastRenderedPageBreak/>
              <w:t>Evidencias  de Producto:</w:t>
            </w:r>
          </w:p>
        </w:tc>
        <w:tc>
          <w:tcPr>
            <w:tcW w:w="3100" w:type="dxa"/>
          </w:tcPr>
          <w:p w14:paraId="1CE4FE18" w14:textId="77777777" w:rsidR="00B80A1C" w:rsidRDefault="00B80A1C" w:rsidP="00BA6261">
            <w:pPr>
              <w:pStyle w:val="Sinespaciado"/>
              <w:rPr>
                <w:rFonts w:ascii="Arial" w:hAnsi="Arial" w:cs="Arial"/>
                <w:i/>
                <w:sz w:val="20"/>
              </w:rPr>
            </w:pPr>
          </w:p>
          <w:p w14:paraId="23A802B2" w14:textId="757ECF56" w:rsidR="00B53D0D" w:rsidRPr="00CE7C44" w:rsidRDefault="00BA6261" w:rsidP="00BA6261">
            <w:pPr>
              <w:pStyle w:val="Sinespaciado"/>
              <w:rPr>
                <w:rFonts w:ascii="Arial" w:hAnsi="Arial" w:cs="Arial"/>
                <w:b/>
                <w:i/>
                <w:sz w:val="20"/>
                <w:szCs w:val="20"/>
              </w:rPr>
            </w:pPr>
            <w:r w:rsidRPr="00BA6261">
              <w:rPr>
                <w:rFonts w:ascii="Arial" w:hAnsi="Arial" w:cs="Arial"/>
                <w:i/>
                <w:sz w:val="20"/>
              </w:rPr>
              <w:t>Ela</w:t>
            </w:r>
            <w:r w:rsidRPr="00BA6261">
              <w:rPr>
                <w:rFonts w:ascii="Arial" w:hAnsi="Arial" w:cs="Arial"/>
                <w:i/>
                <w:spacing w:val="-1"/>
                <w:sz w:val="20"/>
              </w:rPr>
              <w:t>b</w:t>
            </w:r>
            <w:r w:rsidRPr="00BA6261">
              <w:rPr>
                <w:rFonts w:ascii="Arial" w:hAnsi="Arial" w:cs="Arial"/>
                <w:i/>
                <w:spacing w:val="1"/>
                <w:sz w:val="20"/>
              </w:rPr>
              <w:t>o</w:t>
            </w:r>
            <w:r w:rsidRPr="00BA6261">
              <w:rPr>
                <w:rFonts w:ascii="Arial" w:hAnsi="Arial" w:cs="Arial"/>
                <w:i/>
                <w:sz w:val="20"/>
              </w:rPr>
              <w:t xml:space="preserve">ra </w:t>
            </w:r>
            <w:r w:rsidRPr="00BA6261">
              <w:rPr>
                <w:rFonts w:ascii="Arial" w:hAnsi="Arial" w:cs="Arial"/>
                <w:i/>
                <w:spacing w:val="-1"/>
                <w:sz w:val="20"/>
              </w:rPr>
              <w:t>d</w:t>
            </w:r>
            <w:r w:rsidRPr="00BA6261">
              <w:rPr>
                <w:rFonts w:ascii="Arial" w:hAnsi="Arial" w:cs="Arial"/>
                <w:i/>
                <w:spacing w:val="1"/>
                <w:sz w:val="20"/>
              </w:rPr>
              <w:t>o</w:t>
            </w:r>
            <w:r w:rsidRPr="00BA6261">
              <w:rPr>
                <w:rFonts w:ascii="Arial" w:hAnsi="Arial" w:cs="Arial"/>
                <w:i/>
                <w:sz w:val="20"/>
              </w:rPr>
              <w:t>c</w:t>
            </w:r>
            <w:r w:rsidRPr="00BA6261">
              <w:rPr>
                <w:rFonts w:ascii="Arial" w:hAnsi="Arial" w:cs="Arial"/>
                <w:i/>
                <w:spacing w:val="-3"/>
                <w:sz w:val="20"/>
              </w:rPr>
              <w:t>u</w:t>
            </w:r>
            <w:r w:rsidRPr="00BA6261">
              <w:rPr>
                <w:rFonts w:ascii="Arial" w:hAnsi="Arial" w:cs="Arial"/>
                <w:i/>
                <w:spacing w:val="1"/>
                <w:sz w:val="20"/>
              </w:rPr>
              <w:t>m</w:t>
            </w:r>
            <w:r w:rsidRPr="00BA6261">
              <w:rPr>
                <w:rFonts w:ascii="Arial" w:hAnsi="Arial" w:cs="Arial"/>
                <w:i/>
                <w:sz w:val="20"/>
              </w:rPr>
              <w:t>en</w:t>
            </w:r>
            <w:r w:rsidRPr="00BA6261">
              <w:rPr>
                <w:rFonts w:ascii="Arial" w:hAnsi="Arial" w:cs="Arial"/>
                <w:i/>
                <w:spacing w:val="-2"/>
                <w:sz w:val="20"/>
              </w:rPr>
              <w:t>t</w:t>
            </w:r>
            <w:r w:rsidRPr="00BA6261">
              <w:rPr>
                <w:rFonts w:ascii="Arial" w:hAnsi="Arial" w:cs="Arial"/>
                <w:i/>
                <w:spacing w:val="1"/>
                <w:sz w:val="20"/>
              </w:rPr>
              <w:t>o</w:t>
            </w:r>
            <w:r w:rsidRPr="00BA6261">
              <w:rPr>
                <w:rFonts w:ascii="Arial" w:hAnsi="Arial" w:cs="Arial"/>
                <w:i/>
                <w:sz w:val="20"/>
              </w:rPr>
              <w:t>s re</w:t>
            </w:r>
            <w:r w:rsidRPr="00BA6261">
              <w:rPr>
                <w:rFonts w:ascii="Arial" w:hAnsi="Arial" w:cs="Arial"/>
                <w:i/>
                <w:spacing w:val="-2"/>
                <w:sz w:val="20"/>
              </w:rPr>
              <w:t>fe</w:t>
            </w:r>
            <w:r w:rsidRPr="00BA6261">
              <w:rPr>
                <w:rFonts w:ascii="Arial" w:hAnsi="Arial" w:cs="Arial"/>
                <w:i/>
                <w:sz w:val="20"/>
              </w:rPr>
              <w:t>rentes a</w:t>
            </w:r>
            <w:r>
              <w:rPr>
                <w:rFonts w:ascii="Arial" w:hAnsi="Arial" w:cs="Arial"/>
                <w:i/>
                <w:sz w:val="20"/>
              </w:rPr>
              <w:t xml:space="preserve"> </w:t>
            </w:r>
            <w:r w:rsidRPr="00BA6261">
              <w:rPr>
                <w:rFonts w:ascii="Arial" w:hAnsi="Arial" w:cs="Arial"/>
                <w:i/>
                <w:spacing w:val="-1"/>
                <w:sz w:val="20"/>
              </w:rPr>
              <w:t>n</w:t>
            </w:r>
            <w:r w:rsidRPr="00BA6261">
              <w:rPr>
                <w:rFonts w:ascii="Arial" w:hAnsi="Arial" w:cs="Arial"/>
                <w:i/>
                <w:sz w:val="20"/>
              </w:rPr>
              <w:t>eg</w:t>
            </w:r>
            <w:r w:rsidRPr="00BA6261">
              <w:rPr>
                <w:rFonts w:ascii="Arial" w:hAnsi="Arial" w:cs="Arial"/>
                <w:i/>
                <w:spacing w:val="1"/>
                <w:sz w:val="20"/>
              </w:rPr>
              <w:t>o</w:t>
            </w:r>
            <w:r w:rsidRPr="00BA6261">
              <w:rPr>
                <w:rFonts w:ascii="Arial" w:hAnsi="Arial" w:cs="Arial"/>
                <w:i/>
                <w:sz w:val="20"/>
              </w:rPr>
              <w:t>ciac</w:t>
            </w:r>
            <w:r w:rsidRPr="00BA6261">
              <w:rPr>
                <w:rFonts w:ascii="Arial" w:hAnsi="Arial" w:cs="Arial"/>
                <w:i/>
                <w:spacing w:val="-3"/>
                <w:sz w:val="20"/>
              </w:rPr>
              <w:t>i</w:t>
            </w:r>
            <w:r w:rsidRPr="00BA6261">
              <w:rPr>
                <w:rFonts w:ascii="Arial" w:hAnsi="Arial" w:cs="Arial"/>
                <w:i/>
                <w:spacing w:val="1"/>
                <w:sz w:val="20"/>
              </w:rPr>
              <w:t>ó</w:t>
            </w:r>
            <w:r w:rsidRPr="00BA6261">
              <w:rPr>
                <w:rFonts w:ascii="Arial" w:hAnsi="Arial" w:cs="Arial"/>
                <w:i/>
                <w:sz w:val="20"/>
              </w:rPr>
              <w:t xml:space="preserve">n </w:t>
            </w:r>
            <w:r w:rsidRPr="00BA6261">
              <w:rPr>
                <w:rFonts w:ascii="Arial" w:hAnsi="Arial" w:cs="Arial"/>
                <w:i/>
                <w:spacing w:val="-1"/>
                <w:sz w:val="20"/>
              </w:rPr>
              <w:t>d</w:t>
            </w:r>
            <w:r w:rsidRPr="00BA6261">
              <w:rPr>
                <w:rFonts w:ascii="Arial" w:hAnsi="Arial" w:cs="Arial"/>
                <w:i/>
                <w:sz w:val="20"/>
              </w:rPr>
              <w:t>e</w:t>
            </w:r>
            <w:r w:rsidRPr="00BA6261">
              <w:rPr>
                <w:rFonts w:ascii="Arial" w:hAnsi="Arial" w:cs="Arial"/>
                <w:i/>
                <w:spacing w:val="1"/>
                <w:sz w:val="20"/>
              </w:rPr>
              <w:t xml:space="preserve"> </w:t>
            </w:r>
            <w:r w:rsidRPr="00BA6261">
              <w:rPr>
                <w:rFonts w:ascii="Arial" w:hAnsi="Arial" w:cs="Arial"/>
                <w:i/>
                <w:sz w:val="20"/>
              </w:rPr>
              <w:t>t</w:t>
            </w:r>
            <w:r w:rsidRPr="00BA6261">
              <w:rPr>
                <w:rFonts w:ascii="Arial" w:hAnsi="Arial" w:cs="Arial"/>
                <w:i/>
                <w:spacing w:val="1"/>
                <w:sz w:val="20"/>
              </w:rPr>
              <w:t>e</w:t>
            </w:r>
            <w:r w:rsidRPr="00BA6261">
              <w:rPr>
                <w:rFonts w:ascii="Arial" w:hAnsi="Arial" w:cs="Arial"/>
                <w:i/>
                <w:sz w:val="20"/>
              </w:rPr>
              <w:t>c</w:t>
            </w:r>
            <w:r w:rsidRPr="00BA6261">
              <w:rPr>
                <w:rFonts w:ascii="Arial" w:hAnsi="Arial" w:cs="Arial"/>
                <w:i/>
                <w:spacing w:val="-3"/>
                <w:sz w:val="20"/>
              </w:rPr>
              <w:t>n</w:t>
            </w:r>
            <w:r w:rsidRPr="00BA6261">
              <w:rPr>
                <w:rFonts w:ascii="Arial" w:hAnsi="Arial" w:cs="Arial"/>
                <w:i/>
                <w:spacing w:val="1"/>
                <w:sz w:val="20"/>
              </w:rPr>
              <w:t>o</w:t>
            </w:r>
            <w:r w:rsidRPr="00BA6261">
              <w:rPr>
                <w:rFonts w:ascii="Arial" w:hAnsi="Arial" w:cs="Arial"/>
                <w:i/>
                <w:spacing w:val="-3"/>
                <w:sz w:val="20"/>
              </w:rPr>
              <w:t>l</w:t>
            </w:r>
            <w:r w:rsidRPr="00BA6261">
              <w:rPr>
                <w:rFonts w:ascii="Arial" w:hAnsi="Arial" w:cs="Arial"/>
                <w:i/>
                <w:spacing w:val="1"/>
                <w:sz w:val="20"/>
              </w:rPr>
              <w:t>o</w:t>
            </w:r>
            <w:r w:rsidRPr="00BA6261">
              <w:rPr>
                <w:rFonts w:ascii="Arial" w:hAnsi="Arial" w:cs="Arial"/>
                <w:i/>
                <w:spacing w:val="-1"/>
                <w:sz w:val="20"/>
              </w:rPr>
              <w:t>g</w:t>
            </w:r>
            <w:r w:rsidRPr="00BA6261">
              <w:rPr>
                <w:rFonts w:ascii="Arial" w:hAnsi="Arial" w:cs="Arial"/>
                <w:i/>
                <w:sz w:val="20"/>
              </w:rPr>
              <w:t xml:space="preserve">ía </w:t>
            </w:r>
            <w:r w:rsidRPr="00BA6261">
              <w:rPr>
                <w:rFonts w:ascii="Arial" w:hAnsi="Arial" w:cs="Arial"/>
                <w:i/>
                <w:spacing w:val="-1"/>
                <w:sz w:val="20"/>
              </w:rPr>
              <w:t>d</w:t>
            </w:r>
            <w:r w:rsidRPr="00BA6261">
              <w:rPr>
                <w:rFonts w:ascii="Arial" w:hAnsi="Arial" w:cs="Arial"/>
                <w:i/>
                <w:sz w:val="20"/>
              </w:rPr>
              <w:t>e ac</w:t>
            </w:r>
            <w:r w:rsidRPr="00BA6261">
              <w:rPr>
                <w:rFonts w:ascii="Arial" w:hAnsi="Arial" w:cs="Arial"/>
                <w:i/>
                <w:spacing w:val="-1"/>
                <w:sz w:val="20"/>
              </w:rPr>
              <w:t>u</w:t>
            </w:r>
            <w:r w:rsidRPr="00BA6261">
              <w:rPr>
                <w:rFonts w:ascii="Arial" w:hAnsi="Arial" w:cs="Arial"/>
                <w:i/>
                <w:sz w:val="20"/>
              </w:rPr>
              <w:t>erdo</w:t>
            </w:r>
            <w:r w:rsidRPr="00BA6261">
              <w:rPr>
                <w:rFonts w:ascii="Arial" w:hAnsi="Arial" w:cs="Arial"/>
                <w:i/>
                <w:spacing w:val="3"/>
                <w:sz w:val="20"/>
              </w:rPr>
              <w:t xml:space="preserve"> </w:t>
            </w:r>
            <w:r w:rsidRPr="00BA6261">
              <w:rPr>
                <w:rFonts w:ascii="Arial" w:hAnsi="Arial" w:cs="Arial"/>
                <w:i/>
                <w:sz w:val="20"/>
              </w:rPr>
              <w:t>a las</w:t>
            </w:r>
            <w:r w:rsidRPr="00BA6261">
              <w:rPr>
                <w:rFonts w:ascii="Arial" w:hAnsi="Arial" w:cs="Arial"/>
                <w:i/>
                <w:spacing w:val="2"/>
                <w:sz w:val="20"/>
              </w:rPr>
              <w:t xml:space="preserve"> </w:t>
            </w:r>
            <w:r w:rsidRPr="00BA6261">
              <w:rPr>
                <w:rFonts w:ascii="Arial" w:hAnsi="Arial" w:cs="Arial"/>
                <w:i/>
                <w:spacing w:val="-1"/>
                <w:sz w:val="20"/>
              </w:rPr>
              <w:t>n</w:t>
            </w:r>
            <w:r w:rsidRPr="00BA6261">
              <w:rPr>
                <w:rFonts w:ascii="Arial" w:hAnsi="Arial" w:cs="Arial"/>
                <w:i/>
                <w:spacing w:val="-2"/>
                <w:sz w:val="20"/>
              </w:rPr>
              <w:t>e</w:t>
            </w:r>
            <w:r w:rsidRPr="00BA6261">
              <w:rPr>
                <w:rFonts w:ascii="Arial" w:hAnsi="Arial" w:cs="Arial"/>
                <w:i/>
                <w:sz w:val="20"/>
              </w:rPr>
              <w:t>ce</w:t>
            </w:r>
            <w:r w:rsidRPr="00BA6261">
              <w:rPr>
                <w:rFonts w:ascii="Arial" w:hAnsi="Arial" w:cs="Arial"/>
                <w:i/>
                <w:spacing w:val="1"/>
                <w:sz w:val="20"/>
              </w:rPr>
              <w:t>s</w:t>
            </w:r>
            <w:r w:rsidRPr="00BA6261">
              <w:rPr>
                <w:rFonts w:ascii="Arial" w:hAnsi="Arial" w:cs="Arial"/>
                <w:i/>
                <w:sz w:val="20"/>
              </w:rPr>
              <w:t>i</w:t>
            </w:r>
            <w:r w:rsidRPr="00BA6261">
              <w:rPr>
                <w:rFonts w:ascii="Arial" w:hAnsi="Arial" w:cs="Arial"/>
                <w:i/>
                <w:spacing w:val="-1"/>
                <w:sz w:val="20"/>
              </w:rPr>
              <w:t>d</w:t>
            </w:r>
            <w:r w:rsidRPr="00BA6261">
              <w:rPr>
                <w:rFonts w:ascii="Arial" w:hAnsi="Arial" w:cs="Arial"/>
                <w:i/>
                <w:sz w:val="20"/>
              </w:rPr>
              <w:t>a</w:t>
            </w:r>
            <w:r w:rsidRPr="00BA6261">
              <w:rPr>
                <w:rFonts w:ascii="Arial" w:hAnsi="Arial" w:cs="Arial"/>
                <w:i/>
                <w:spacing w:val="-1"/>
                <w:sz w:val="20"/>
              </w:rPr>
              <w:t>d</w:t>
            </w:r>
            <w:r w:rsidRPr="00BA6261">
              <w:rPr>
                <w:rFonts w:ascii="Arial" w:hAnsi="Arial" w:cs="Arial"/>
                <w:i/>
                <w:sz w:val="20"/>
              </w:rPr>
              <w:t xml:space="preserve">es </w:t>
            </w:r>
            <w:r w:rsidRPr="00BA6261">
              <w:rPr>
                <w:rFonts w:ascii="Arial" w:hAnsi="Arial" w:cs="Arial"/>
                <w:i/>
                <w:spacing w:val="-1"/>
                <w:sz w:val="20"/>
              </w:rPr>
              <w:t>p</w:t>
            </w:r>
            <w:r w:rsidRPr="00BA6261">
              <w:rPr>
                <w:rFonts w:ascii="Arial" w:hAnsi="Arial" w:cs="Arial"/>
                <w:i/>
                <w:sz w:val="20"/>
              </w:rPr>
              <w:t>la</w:t>
            </w:r>
            <w:r w:rsidRPr="00BA6261">
              <w:rPr>
                <w:rFonts w:ascii="Arial" w:hAnsi="Arial" w:cs="Arial"/>
                <w:i/>
                <w:spacing w:val="-1"/>
                <w:sz w:val="20"/>
              </w:rPr>
              <w:t>n</w:t>
            </w:r>
            <w:r w:rsidRPr="00BA6261">
              <w:rPr>
                <w:rFonts w:ascii="Arial" w:hAnsi="Arial" w:cs="Arial"/>
                <w:i/>
                <w:sz w:val="20"/>
              </w:rPr>
              <w:t>t</w:t>
            </w:r>
            <w:r w:rsidRPr="00BA6261">
              <w:rPr>
                <w:rFonts w:ascii="Arial" w:hAnsi="Arial" w:cs="Arial"/>
                <w:i/>
                <w:spacing w:val="1"/>
                <w:sz w:val="20"/>
              </w:rPr>
              <w:t>e</w:t>
            </w:r>
            <w:r w:rsidRPr="00BA6261">
              <w:rPr>
                <w:rFonts w:ascii="Arial" w:hAnsi="Arial" w:cs="Arial"/>
                <w:i/>
                <w:sz w:val="20"/>
              </w:rPr>
              <w:t>a</w:t>
            </w:r>
            <w:r w:rsidRPr="00BA6261">
              <w:rPr>
                <w:rFonts w:ascii="Arial" w:hAnsi="Arial" w:cs="Arial"/>
                <w:i/>
                <w:spacing w:val="-1"/>
                <w:sz w:val="20"/>
              </w:rPr>
              <w:t>d</w:t>
            </w:r>
            <w:r w:rsidRPr="00BA6261">
              <w:rPr>
                <w:rFonts w:ascii="Arial" w:hAnsi="Arial" w:cs="Arial"/>
                <w:i/>
                <w:sz w:val="20"/>
              </w:rPr>
              <w:t>as</w:t>
            </w:r>
            <w:r w:rsidRPr="00BA6261">
              <w:rPr>
                <w:rFonts w:ascii="Arial" w:hAnsi="Arial" w:cs="Arial"/>
                <w:b/>
                <w:i/>
                <w:sz w:val="18"/>
                <w:szCs w:val="20"/>
              </w:rPr>
              <w:t xml:space="preserve"> </w:t>
            </w:r>
          </w:p>
        </w:tc>
        <w:tc>
          <w:tcPr>
            <w:tcW w:w="3260" w:type="dxa"/>
          </w:tcPr>
          <w:p w14:paraId="63D49912" w14:textId="77777777" w:rsidR="00B53D0D" w:rsidRPr="00CE7C44" w:rsidRDefault="00B53D0D" w:rsidP="003C275C">
            <w:pPr>
              <w:jc w:val="center"/>
              <w:rPr>
                <w:rFonts w:ascii="Arial" w:hAnsi="Arial" w:cs="Arial"/>
                <w:b/>
                <w:i/>
                <w:sz w:val="20"/>
                <w:szCs w:val="20"/>
              </w:rPr>
            </w:pPr>
          </w:p>
          <w:p w14:paraId="0211E537" w14:textId="77777777" w:rsidR="00CE7C44" w:rsidRDefault="00CE7C44" w:rsidP="00CE7C44">
            <w:pPr>
              <w:rPr>
                <w:rFonts w:ascii="Arial" w:hAnsi="Arial" w:cs="Arial"/>
                <w:i/>
                <w:sz w:val="20"/>
                <w:szCs w:val="20"/>
              </w:rPr>
            </w:pPr>
            <w:r>
              <w:rPr>
                <w:rFonts w:ascii="Arial" w:hAnsi="Arial" w:cs="Arial"/>
                <w:i/>
                <w:sz w:val="20"/>
                <w:szCs w:val="20"/>
              </w:rPr>
              <w:t>Desarrollo de las actividades en el proyecto.</w:t>
            </w:r>
          </w:p>
          <w:p w14:paraId="3D954014" w14:textId="77777777" w:rsidR="00CE7C44" w:rsidRDefault="00CE7C44" w:rsidP="00CE7C44">
            <w:pPr>
              <w:rPr>
                <w:rFonts w:ascii="Arial" w:hAnsi="Arial" w:cs="Arial"/>
                <w:i/>
                <w:sz w:val="20"/>
                <w:szCs w:val="20"/>
              </w:rPr>
            </w:pPr>
          </w:p>
          <w:p w14:paraId="7F7C38A2" w14:textId="22737DC0" w:rsidR="00CE7C44" w:rsidRPr="00CE7C44" w:rsidRDefault="00BA6261" w:rsidP="002020EB">
            <w:pPr>
              <w:rPr>
                <w:rFonts w:ascii="Arial" w:hAnsi="Arial" w:cs="Arial"/>
                <w:i/>
                <w:sz w:val="20"/>
                <w:szCs w:val="20"/>
              </w:rPr>
            </w:pPr>
            <w:r>
              <w:rPr>
                <w:rFonts w:ascii="Arial" w:hAnsi="Arial" w:cs="Arial"/>
                <w:i/>
                <w:sz w:val="20"/>
                <w:szCs w:val="20"/>
              </w:rPr>
              <w:lastRenderedPageBreak/>
              <w:t>Cuadro comparativo entre los diferentes proveedores de hardware y software</w:t>
            </w:r>
          </w:p>
        </w:tc>
      </w:tr>
    </w:tbl>
    <w:p w14:paraId="79C49F87" w14:textId="77777777" w:rsidR="00D250FF" w:rsidRDefault="00D250FF" w:rsidP="00D250FF">
      <w:pPr>
        <w:spacing w:after="0" w:line="240" w:lineRule="auto"/>
        <w:jc w:val="both"/>
        <w:rPr>
          <w:rFonts w:ascii="Arial" w:hAnsi="Arial" w:cs="Arial"/>
          <w:i/>
          <w:color w:val="000000" w:themeColor="text1"/>
          <w:sz w:val="24"/>
          <w:szCs w:val="24"/>
          <w:highlight w:val="yellow"/>
        </w:rPr>
      </w:pPr>
    </w:p>
    <w:p w14:paraId="146000B8" w14:textId="77777777" w:rsidR="00B53D0D" w:rsidRPr="00B53D0D" w:rsidRDefault="00B53D0D" w:rsidP="00B53D0D">
      <w:pPr>
        <w:spacing w:after="0" w:line="240" w:lineRule="auto"/>
        <w:jc w:val="both"/>
        <w:rPr>
          <w:rFonts w:ascii="Arial" w:hAnsi="Arial" w:cs="Arial"/>
          <w:b/>
          <w:color w:val="000000" w:themeColor="text1"/>
          <w:sz w:val="20"/>
          <w:szCs w:val="20"/>
        </w:rPr>
      </w:pPr>
    </w:p>
    <w:p w14:paraId="420840B3" w14:textId="77777777" w:rsidR="00B53D0D" w:rsidRPr="00B53D0D" w:rsidRDefault="00B53D0D" w:rsidP="00B53D0D">
      <w:pPr>
        <w:spacing w:after="0" w:line="240" w:lineRule="auto"/>
        <w:jc w:val="both"/>
        <w:rPr>
          <w:rFonts w:ascii="Arial" w:hAnsi="Arial" w:cs="Arial"/>
          <w:b/>
          <w:color w:val="000000" w:themeColor="text1"/>
          <w:sz w:val="20"/>
          <w:szCs w:val="20"/>
        </w:rPr>
      </w:pPr>
    </w:p>
    <w:p w14:paraId="51A6F329" w14:textId="77777777" w:rsidR="00B53D0D" w:rsidRPr="00B53D0D" w:rsidRDefault="00B53D0D" w:rsidP="00B53D0D">
      <w:pPr>
        <w:spacing w:after="0" w:line="240" w:lineRule="auto"/>
        <w:jc w:val="both"/>
        <w:rPr>
          <w:rFonts w:ascii="Arial" w:hAnsi="Arial" w:cs="Arial"/>
          <w:b/>
          <w:color w:val="000000" w:themeColor="text1"/>
          <w:sz w:val="20"/>
          <w:szCs w:val="20"/>
        </w:rPr>
      </w:pPr>
    </w:p>
    <w:p w14:paraId="0CCB4776" w14:textId="6DB3CFE1" w:rsidR="00B53D0D" w:rsidRDefault="00B53D0D" w:rsidP="00B53D0D">
      <w:pPr>
        <w:jc w:val="both"/>
        <w:rPr>
          <w:rFonts w:ascii="Arial" w:hAnsi="Arial" w:cs="Arial"/>
          <w:b/>
          <w:sz w:val="20"/>
          <w:szCs w:val="20"/>
        </w:rPr>
      </w:pPr>
      <w:r w:rsidRPr="00B53D0D">
        <w:rPr>
          <w:rFonts w:ascii="Arial" w:hAnsi="Arial" w:cs="Arial"/>
          <w:b/>
          <w:sz w:val="20"/>
          <w:szCs w:val="20"/>
        </w:rPr>
        <w:t>5. GLOSARIO DE TÉRMINOS</w:t>
      </w:r>
    </w:p>
    <w:p w14:paraId="366655B1" w14:textId="77777777" w:rsidR="00BA6261" w:rsidRPr="00BA6261" w:rsidRDefault="00BA6261" w:rsidP="00BA6261">
      <w:pPr>
        <w:spacing w:after="0"/>
        <w:ind w:left="100" w:right="50"/>
        <w:jc w:val="both"/>
        <w:rPr>
          <w:rFonts w:ascii="Arial" w:hAnsi="Arial" w:cs="Arial"/>
          <w:i/>
          <w:sz w:val="20"/>
          <w:szCs w:val="20"/>
        </w:rPr>
      </w:pPr>
      <w:r w:rsidRPr="00BA6261">
        <w:rPr>
          <w:rFonts w:ascii="Arial" w:hAnsi="Arial" w:cs="Arial"/>
          <w:b/>
          <w:bCs/>
          <w:i/>
          <w:sz w:val="20"/>
          <w:szCs w:val="20"/>
        </w:rPr>
        <w:t>P</w:t>
      </w:r>
      <w:r w:rsidRPr="00BA6261">
        <w:rPr>
          <w:rFonts w:ascii="Arial" w:hAnsi="Arial" w:cs="Arial"/>
          <w:b/>
          <w:bCs/>
          <w:i/>
          <w:spacing w:val="1"/>
          <w:sz w:val="20"/>
          <w:szCs w:val="20"/>
        </w:rPr>
        <w:t>r</w:t>
      </w:r>
      <w:r w:rsidRPr="00BA6261">
        <w:rPr>
          <w:rFonts w:ascii="Arial" w:hAnsi="Arial" w:cs="Arial"/>
          <w:b/>
          <w:bCs/>
          <w:i/>
          <w:spacing w:val="-1"/>
          <w:sz w:val="20"/>
          <w:szCs w:val="20"/>
        </w:rPr>
        <w:t>o</w:t>
      </w:r>
      <w:r w:rsidRPr="00BA6261">
        <w:rPr>
          <w:rFonts w:ascii="Arial" w:hAnsi="Arial" w:cs="Arial"/>
          <w:b/>
          <w:bCs/>
          <w:i/>
          <w:spacing w:val="1"/>
          <w:sz w:val="20"/>
          <w:szCs w:val="20"/>
        </w:rPr>
        <w:t>v</w:t>
      </w:r>
      <w:r w:rsidRPr="00BA6261">
        <w:rPr>
          <w:rFonts w:ascii="Arial" w:hAnsi="Arial" w:cs="Arial"/>
          <w:b/>
          <w:bCs/>
          <w:i/>
          <w:spacing w:val="-1"/>
          <w:sz w:val="20"/>
          <w:szCs w:val="20"/>
        </w:rPr>
        <w:t>eedo</w:t>
      </w:r>
      <w:r w:rsidRPr="00BA6261">
        <w:rPr>
          <w:rFonts w:ascii="Arial" w:hAnsi="Arial" w:cs="Arial"/>
          <w:b/>
          <w:bCs/>
          <w:i/>
          <w:spacing w:val="1"/>
          <w:sz w:val="20"/>
          <w:szCs w:val="20"/>
        </w:rPr>
        <w:t>r</w:t>
      </w:r>
      <w:r w:rsidRPr="00BA6261">
        <w:rPr>
          <w:rFonts w:ascii="Arial" w:hAnsi="Arial" w:cs="Arial"/>
          <w:b/>
          <w:bCs/>
          <w:i/>
          <w:sz w:val="20"/>
          <w:szCs w:val="20"/>
        </w:rPr>
        <w:t>:</w:t>
      </w:r>
      <w:r w:rsidRPr="00BA6261">
        <w:rPr>
          <w:rFonts w:ascii="Arial" w:hAnsi="Arial" w:cs="Arial"/>
          <w:b/>
          <w:bCs/>
          <w:i/>
          <w:spacing w:val="2"/>
          <w:sz w:val="20"/>
          <w:szCs w:val="20"/>
        </w:rPr>
        <w:t xml:space="preserve"> </w:t>
      </w:r>
      <w:r w:rsidRPr="00BA6261">
        <w:rPr>
          <w:rFonts w:ascii="Arial" w:hAnsi="Arial" w:cs="Arial"/>
          <w:i/>
          <w:spacing w:val="-1"/>
          <w:sz w:val="20"/>
          <w:szCs w:val="20"/>
        </w:rPr>
        <w:t>pu</w:t>
      </w:r>
      <w:r w:rsidRPr="00BA6261">
        <w:rPr>
          <w:rFonts w:ascii="Arial" w:hAnsi="Arial" w:cs="Arial"/>
          <w:i/>
          <w:sz w:val="20"/>
          <w:szCs w:val="20"/>
        </w:rPr>
        <w:t>ede</w:t>
      </w:r>
      <w:r w:rsidRPr="00BA6261">
        <w:rPr>
          <w:rFonts w:ascii="Arial" w:hAnsi="Arial" w:cs="Arial"/>
          <w:i/>
          <w:spacing w:val="3"/>
          <w:sz w:val="20"/>
          <w:szCs w:val="20"/>
        </w:rPr>
        <w:t xml:space="preserve"> </w:t>
      </w:r>
      <w:r w:rsidRPr="00BA6261">
        <w:rPr>
          <w:rFonts w:ascii="Arial" w:hAnsi="Arial" w:cs="Arial"/>
          <w:i/>
          <w:spacing w:val="-2"/>
          <w:sz w:val="20"/>
          <w:szCs w:val="20"/>
        </w:rPr>
        <w:t>s</w:t>
      </w:r>
      <w:r w:rsidRPr="00BA6261">
        <w:rPr>
          <w:rFonts w:ascii="Arial" w:hAnsi="Arial" w:cs="Arial"/>
          <w:i/>
          <w:sz w:val="20"/>
          <w:szCs w:val="20"/>
        </w:rPr>
        <w:t>er</w:t>
      </w:r>
      <w:r w:rsidRPr="00BA6261">
        <w:rPr>
          <w:rFonts w:ascii="Arial" w:hAnsi="Arial" w:cs="Arial"/>
          <w:i/>
          <w:spacing w:val="3"/>
          <w:sz w:val="20"/>
          <w:szCs w:val="20"/>
        </w:rPr>
        <w:t xml:space="preserve"> </w:t>
      </w:r>
      <w:r w:rsidRPr="00BA6261">
        <w:rPr>
          <w:rFonts w:ascii="Arial" w:hAnsi="Arial" w:cs="Arial"/>
          <w:i/>
          <w:spacing w:val="-1"/>
          <w:sz w:val="20"/>
          <w:szCs w:val="20"/>
        </w:rPr>
        <w:t>u</w:t>
      </w:r>
      <w:r w:rsidRPr="00BA6261">
        <w:rPr>
          <w:rFonts w:ascii="Arial" w:hAnsi="Arial" w:cs="Arial"/>
          <w:i/>
          <w:spacing w:val="-3"/>
          <w:sz w:val="20"/>
          <w:szCs w:val="20"/>
        </w:rPr>
        <w:t>n</w:t>
      </w:r>
      <w:r w:rsidRPr="00BA6261">
        <w:rPr>
          <w:rFonts w:ascii="Arial" w:hAnsi="Arial" w:cs="Arial"/>
          <w:i/>
          <w:sz w:val="20"/>
          <w:szCs w:val="20"/>
        </w:rPr>
        <w:t>a</w:t>
      </w:r>
      <w:r w:rsidRPr="00BA6261">
        <w:rPr>
          <w:rFonts w:ascii="Arial" w:hAnsi="Arial" w:cs="Arial"/>
          <w:i/>
          <w:spacing w:val="3"/>
          <w:sz w:val="20"/>
          <w:szCs w:val="20"/>
        </w:rPr>
        <w:t xml:space="preserve"> </w:t>
      </w:r>
      <w:r w:rsidRPr="00BA6261">
        <w:rPr>
          <w:rFonts w:ascii="Arial" w:hAnsi="Arial" w:cs="Arial"/>
          <w:i/>
          <w:spacing w:val="-1"/>
          <w:sz w:val="20"/>
          <w:szCs w:val="20"/>
        </w:rPr>
        <w:t>p</w:t>
      </w:r>
      <w:r w:rsidRPr="00BA6261">
        <w:rPr>
          <w:rFonts w:ascii="Arial" w:hAnsi="Arial" w:cs="Arial"/>
          <w:i/>
          <w:sz w:val="20"/>
          <w:szCs w:val="20"/>
        </w:rPr>
        <w:t>ers</w:t>
      </w:r>
      <w:r w:rsidRPr="00BA6261">
        <w:rPr>
          <w:rFonts w:ascii="Arial" w:hAnsi="Arial" w:cs="Arial"/>
          <w:i/>
          <w:spacing w:val="1"/>
          <w:sz w:val="20"/>
          <w:szCs w:val="20"/>
        </w:rPr>
        <w:t>o</w:t>
      </w:r>
      <w:r w:rsidRPr="00BA6261">
        <w:rPr>
          <w:rFonts w:ascii="Arial" w:hAnsi="Arial" w:cs="Arial"/>
          <w:i/>
          <w:spacing w:val="-1"/>
          <w:sz w:val="20"/>
          <w:szCs w:val="20"/>
        </w:rPr>
        <w:t>n</w:t>
      </w:r>
      <w:r w:rsidRPr="00BA6261">
        <w:rPr>
          <w:rFonts w:ascii="Arial" w:hAnsi="Arial" w:cs="Arial"/>
          <w:i/>
          <w:sz w:val="20"/>
          <w:szCs w:val="20"/>
        </w:rPr>
        <w:t>a o</w:t>
      </w:r>
      <w:r w:rsidRPr="00BA6261">
        <w:rPr>
          <w:rFonts w:ascii="Arial" w:hAnsi="Arial" w:cs="Arial"/>
          <w:i/>
          <w:spacing w:val="2"/>
          <w:sz w:val="20"/>
          <w:szCs w:val="20"/>
        </w:rPr>
        <w:t xml:space="preserve"> </w:t>
      </w:r>
      <w:r w:rsidRPr="00BA6261">
        <w:rPr>
          <w:rFonts w:ascii="Arial" w:hAnsi="Arial" w:cs="Arial"/>
          <w:i/>
          <w:spacing w:val="-1"/>
          <w:sz w:val="20"/>
          <w:szCs w:val="20"/>
        </w:rPr>
        <w:t>un</w:t>
      </w:r>
      <w:r w:rsidRPr="00BA6261">
        <w:rPr>
          <w:rFonts w:ascii="Arial" w:hAnsi="Arial" w:cs="Arial"/>
          <w:i/>
          <w:sz w:val="20"/>
          <w:szCs w:val="20"/>
        </w:rPr>
        <w:t>a</w:t>
      </w:r>
      <w:r w:rsidRPr="00BA6261">
        <w:rPr>
          <w:rFonts w:ascii="Arial" w:hAnsi="Arial" w:cs="Arial"/>
          <w:i/>
          <w:spacing w:val="3"/>
          <w:sz w:val="20"/>
          <w:szCs w:val="20"/>
        </w:rPr>
        <w:t xml:space="preserve"> </w:t>
      </w:r>
      <w:r w:rsidRPr="00BA6261">
        <w:rPr>
          <w:rFonts w:ascii="Arial" w:hAnsi="Arial" w:cs="Arial"/>
          <w:i/>
          <w:spacing w:val="-2"/>
          <w:sz w:val="20"/>
          <w:szCs w:val="20"/>
        </w:rPr>
        <w:t>e</w:t>
      </w:r>
      <w:r w:rsidRPr="00BA6261">
        <w:rPr>
          <w:rFonts w:ascii="Arial" w:hAnsi="Arial" w:cs="Arial"/>
          <w:i/>
          <w:spacing w:val="1"/>
          <w:sz w:val="20"/>
          <w:szCs w:val="20"/>
        </w:rPr>
        <w:t>m</w:t>
      </w:r>
      <w:r w:rsidRPr="00BA6261">
        <w:rPr>
          <w:rFonts w:ascii="Arial" w:hAnsi="Arial" w:cs="Arial"/>
          <w:i/>
          <w:spacing w:val="-1"/>
          <w:sz w:val="20"/>
          <w:szCs w:val="20"/>
        </w:rPr>
        <w:t>p</w:t>
      </w:r>
      <w:r w:rsidRPr="00BA6261">
        <w:rPr>
          <w:rFonts w:ascii="Arial" w:hAnsi="Arial" w:cs="Arial"/>
          <w:i/>
          <w:sz w:val="20"/>
          <w:szCs w:val="20"/>
        </w:rPr>
        <w:t>re</w:t>
      </w:r>
      <w:r w:rsidRPr="00BA6261">
        <w:rPr>
          <w:rFonts w:ascii="Arial" w:hAnsi="Arial" w:cs="Arial"/>
          <w:i/>
          <w:spacing w:val="-2"/>
          <w:sz w:val="20"/>
          <w:szCs w:val="20"/>
        </w:rPr>
        <w:t>s</w:t>
      </w:r>
      <w:r w:rsidRPr="00BA6261">
        <w:rPr>
          <w:rFonts w:ascii="Arial" w:hAnsi="Arial" w:cs="Arial"/>
          <w:i/>
          <w:sz w:val="20"/>
          <w:szCs w:val="20"/>
        </w:rPr>
        <w:t>a</w:t>
      </w:r>
      <w:r w:rsidRPr="00BA6261">
        <w:rPr>
          <w:rFonts w:ascii="Arial" w:hAnsi="Arial" w:cs="Arial"/>
          <w:i/>
          <w:spacing w:val="3"/>
          <w:sz w:val="20"/>
          <w:szCs w:val="20"/>
        </w:rPr>
        <w:t xml:space="preserve"> </w:t>
      </w:r>
      <w:r w:rsidRPr="00BA6261">
        <w:rPr>
          <w:rFonts w:ascii="Arial" w:hAnsi="Arial" w:cs="Arial"/>
          <w:i/>
          <w:spacing w:val="-1"/>
          <w:sz w:val="20"/>
          <w:szCs w:val="20"/>
        </w:rPr>
        <w:t>qu</w:t>
      </w:r>
      <w:r w:rsidRPr="00BA6261">
        <w:rPr>
          <w:rFonts w:ascii="Arial" w:hAnsi="Arial" w:cs="Arial"/>
          <w:i/>
          <w:sz w:val="20"/>
          <w:szCs w:val="20"/>
        </w:rPr>
        <w:t>e</w:t>
      </w:r>
      <w:r w:rsidRPr="00BA6261">
        <w:rPr>
          <w:rFonts w:ascii="Arial" w:hAnsi="Arial" w:cs="Arial"/>
          <w:i/>
          <w:spacing w:val="3"/>
          <w:sz w:val="20"/>
          <w:szCs w:val="20"/>
        </w:rPr>
        <w:t xml:space="preserve"> </w:t>
      </w:r>
      <w:r w:rsidRPr="00BA6261">
        <w:rPr>
          <w:rFonts w:ascii="Arial" w:hAnsi="Arial" w:cs="Arial"/>
          <w:i/>
          <w:sz w:val="20"/>
          <w:szCs w:val="20"/>
        </w:rPr>
        <w:t>a</w:t>
      </w:r>
      <w:r w:rsidRPr="00BA6261">
        <w:rPr>
          <w:rFonts w:ascii="Arial" w:hAnsi="Arial" w:cs="Arial"/>
          <w:i/>
          <w:spacing w:val="-1"/>
          <w:sz w:val="20"/>
          <w:szCs w:val="20"/>
        </w:rPr>
        <w:t>b</w:t>
      </w:r>
      <w:r w:rsidRPr="00BA6261">
        <w:rPr>
          <w:rFonts w:ascii="Arial" w:hAnsi="Arial" w:cs="Arial"/>
          <w:i/>
          <w:sz w:val="20"/>
          <w:szCs w:val="20"/>
        </w:rPr>
        <w:t>as</w:t>
      </w:r>
      <w:r w:rsidRPr="00BA6261">
        <w:rPr>
          <w:rFonts w:ascii="Arial" w:hAnsi="Arial" w:cs="Arial"/>
          <w:i/>
          <w:spacing w:val="-2"/>
          <w:sz w:val="20"/>
          <w:szCs w:val="20"/>
        </w:rPr>
        <w:t>t</w:t>
      </w:r>
      <w:r w:rsidRPr="00BA6261">
        <w:rPr>
          <w:rFonts w:ascii="Arial" w:hAnsi="Arial" w:cs="Arial"/>
          <w:i/>
          <w:sz w:val="20"/>
          <w:szCs w:val="20"/>
        </w:rPr>
        <w:t>ece</w:t>
      </w:r>
      <w:r w:rsidRPr="00BA6261">
        <w:rPr>
          <w:rFonts w:ascii="Arial" w:hAnsi="Arial" w:cs="Arial"/>
          <w:i/>
          <w:spacing w:val="4"/>
          <w:sz w:val="20"/>
          <w:szCs w:val="20"/>
        </w:rPr>
        <w:t xml:space="preserve"> </w:t>
      </w:r>
      <w:r w:rsidRPr="00BA6261">
        <w:rPr>
          <w:rFonts w:ascii="Arial" w:hAnsi="Arial" w:cs="Arial"/>
          <w:i/>
          <w:sz w:val="20"/>
          <w:szCs w:val="20"/>
        </w:rPr>
        <w:t xml:space="preserve">a </w:t>
      </w:r>
      <w:r w:rsidRPr="00BA6261">
        <w:rPr>
          <w:rFonts w:ascii="Arial" w:hAnsi="Arial" w:cs="Arial"/>
          <w:i/>
          <w:spacing w:val="-1"/>
          <w:sz w:val="20"/>
          <w:szCs w:val="20"/>
        </w:rPr>
        <w:t>o</w:t>
      </w:r>
      <w:r w:rsidRPr="00BA6261">
        <w:rPr>
          <w:rFonts w:ascii="Arial" w:hAnsi="Arial" w:cs="Arial"/>
          <w:i/>
          <w:sz w:val="20"/>
          <w:szCs w:val="20"/>
        </w:rPr>
        <w:t>tras e</w:t>
      </w:r>
      <w:r w:rsidRPr="00BA6261">
        <w:rPr>
          <w:rFonts w:ascii="Arial" w:hAnsi="Arial" w:cs="Arial"/>
          <w:i/>
          <w:spacing w:val="1"/>
          <w:sz w:val="20"/>
          <w:szCs w:val="20"/>
        </w:rPr>
        <w:t>m</w:t>
      </w:r>
      <w:r w:rsidRPr="00BA6261">
        <w:rPr>
          <w:rFonts w:ascii="Arial" w:hAnsi="Arial" w:cs="Arial"/>
          <w:i/>
          <w:spacing w:val="-1"/>
          <w:sz w:val="20"/>
          <w:szCs w:val="20"/>
        </w:rPr>
        <w:t>p</w:t>
      </w:r>
      <w:r w:rsidRPr="00BA6261">
        <w:rPr>
          <w:rFonts w:ascii="Arial" w:hAnsi="Arial" w:cs="Arial"/>
          <w:i/>
          <w:sz w:val="20"/>
          <w:szCs w:val="20"/>
        </w:rPr>
        <w:t>r</w:t>
      </w:r>
      <w:r w:rsidRPr="00BA6261">
        <w:rPr>
          <w:rFonts w:ascii="Arial" w:hAnsi="Arial" w:cs="Arial"/>
          <w:i/>
          <w:spacing w:val="-2"/>
          <w:sz w:val="20"/>
          <w:szCs w:val="20"/>
        </w:rPr>
        <w:t>e</w:t>
      </w:r>
      <w:r w:rsidRPr="00BA6261">
        <w:rPr>
          <w:rFonts w:ascii="Arial" w:hAnsi="Arial" w:cs="Arial"/>
          <w:i/>
          <w:sz w:val="20"/>
          <w:szCs w:val="20"/>
        </w:rPr>
        <w:t>sas</w:t>
      </w:r>
      <w:r w:rsidRPr="00BA6261">
        <w:rPr>
          <w:rFonts w:ascii="Arial" w:hAnsi="Arial" w:cs="Arial"/>
          <w:i/>
          <w:spacing w:val="3"/>
          <w:sz w:val="20"/>
          <w:szCs w:val="20"/>
        </w:rPr>
        <w:t xml:space="preserve"> </w:t>
      </w:r>
      <w:r w:rsidRPr="00BA6261">
        <w:rPr>
          <w:rFonts w:ascii="Arial" w:hAnsi="Arial" w:cs="Arial"/>
          <w:i/>
          <w:spacing w:val="-2"/>
          <w:sz w:val="20"/>
          <w:szCs w:val="20"/>
        </w:rPr>
        <w:t>c</w:t>
      </w:r>
      <w:r w:rsidRPr="00BA6261">
        <w:rPr>
          <w:rFonts w:ascii="Arial" w:hAnsi="Arial" w:cs="Arial"/>
          <w:i/>
          <w:spacing w:val="1"/>
          <w:sz w:val="20"/>
          <w:szCs w:val="20"/>
        </w:rPr>
        <w:t>o</w:t>
      </w:r>
      <w:r w:rsidRPr="00BA6261">
        <w:rPr>
          <w:rFonts w:ascii="Arial" w:hAnsi="Arial" w:cs="Arial"/>
          <w:i/>
          <w:sz w:val="20"/>
          <w:szCs w:val="20"/>
        </w:rPr>
        <w:t>n</w:t>
      </w:r>
      <w:r w:rsidRPr="00BA6261">
        <w:rPr>
          <w:rFonts w:ascii="Arial" w:hAnsi="Arial" w:cs="Arial"/>
          <w:i/>
          <w:spacing w:val="2"/>
          <w:sz w:val="20"/>
          <w:szCs w:val="20"/>
        </w:rPr>
        <w:t xml:space="preserve"> </w:t>
      </w:r>
      <w:r w:rsidRPr="00BA6261">
        <w:rPr>
          <w:rFonts w:ascii="Arial" w:hAnsi="Arial" w:cs="Arial"/>
          <w:i/>
          <w:spacing w:val="-2"/>
          <w:sz w:val="20"/>
          <w:szCs w:val="20"/>
        </w:rPr>
        <w:t>e</w:t>
      </w:r>
      <w:r w:rsidRPr="00BA6261">
        <w:rPr>
          <w:rFonts w:ascii="Arial" w:hAnsi="Arial" w:cs="Arial"/>
          <w:i/>
          <w:sz w:val="20"/>
          <w:szCs w:val="20"/>
        </w:rPr>
        <w:t>xis</w:t>
      </w:r>
      <w:r w:rsidRPr="00BA6261">
        <w:rPr>
          <w:rFonts w:ascii="Arial" w:hAnsi="Arial" w:cs="Arial"/>
          <w:i/>
          <w:spacing w:val="-2"/>
          <w:sz w:val="20"/>
          <w:szCs w:val="20"/>
        </w:rPr>
        <w:t>t</w:t>
      </w:r>
      <w:r w:rsidRPr="00BA6261">
        <w:rPr>
          <w:rFonts w:ascii="Arial" w:hAnsi="Arial" w:cs="Arial"/>
          <w:i/>
          <w:sz w:val="20"/>
          <w:szCs w:val="20"/>
        </w:rPr>
        <w:t>encias (artícu</w:t>
      </w:r>
      <w:r w:rsidRPr="00BA6261">
        <w:rPr>
          <w:rFonts w:ascii="Arial" w:hAnsi="Arial" w:cs="Arial"/>
          <w:i/>
          <w:spacing w:val="-1"/>
          <w:sz w:val="20"/>
          <w:szCs w:val="20"/>
        </w:rPr>
        <w:t>l</w:t>
      </w:r>
      <w:r w:rsidRPr="00BA6261">
        <w:rPr>
          <w:rFonts w:ascii="Arial" w:hAnsi="Arial" w:cs="Arial"/>
          <w:i/>
          <w:spacing w:val="1"/>
          <w:sz w:val="20"/>
          <w:szCs w:val="20"/>
        </w:rPr>
        <w:t>o</w:t>
      </w:r>
      <w:r w:rsidRPr="00BA6261">
        <w:rPr>
          <w:rFonts w:ascii="Arial" w:hAnsi="Arial" w:cs="Arial"/>
          <w:i/>
          <w:spacing w:val="-2"/>
          <w:sz w:val="20"/>
          <w:szCs w:val="20"/>
        </w:rPr>
        <w:t>s</w:t>
      </w:r>
      <w:r w:rsidRPr="00BA6261">
        <w:rPr>
          <w:rFonts w:ascii="Arial" w:hAnsi="Arial" w:cs="Arial"/>
          <w:i/>
          <w:sz w:val="20"/>
          <w:szCs w:val="20"/>
        </w:rPr>
        <w:t>),</w:t>
      </w:r>
      <w:r w:rsidRPr="00BA6261">
        <w:rPr>
          <w:rFonts w:ascii="Arial" w:hAnsi="Arial" w:cs="Arial"/>
          <w:i/>
          <w:spacing w:val="40"/>
          <w:sz w:val="20"/>
          <w:szCs w:val="20"/>
        </w:rPr>
        <w:t xml:space="preserve"> </w:t>
      </w:r>
      <w:r w:rsidRPr="00BA6261">
        <w:rPr>
          <w:rFonts w:ascii="Arial" w:hAnsi="Arial" w:cs="Arial"/>
          <w:i/>
          <w:spacing w:val="-3"/>
          <w:sz w:val="20"/>
          <w:szCs w:val="20"/>
        </w:rPr>
        <w:t>l</w:t>
      </w:r>
      <w:r w:rsidRPr="00BA6261">
        <w:rPr>
          <w:rFonts w:ascii="Arial" w:hAnsi="Arial" w:cs="Arial"/>
          <w:i/>
          <w:spacing w:val="1"/>
          <w:sz w:val="20"/>
          <w:szCs w:val="20"/>
        </w:rPr>
        <w:t>o</w:t>
      </w:r>
      <w:r w:rsidRPr="00BA6261">
        <w:rPr>
          <w:rFonts w:ascii="Arial" w:hAnsi="Arial" w:cs="Arial"/>
          <w:i/>
          <w:sz w:val="20"/>
          <w:szCs w:val="20"/>
        </w:rPr>
        <w:t>s</w:t>
      </w:r>
      <w:r w:rsidRPr="00BA6261">
        <w:rPr>
          <w:rFonts w:ascii="Arial" w:hAnsi="Arial" w:cs="Arial"/>
          <w:i/>
          <w:spacing w:val="37"/>
          <w:sz w:val="20"/>
          <w:szCs w:val="20"/>
        </w:rPr>
        <w:t xml:space="preserve"> </w:t>
      </w:r>
      <w:r w:rsidRPr="00BA6261">
        <w:rPr>
          <w:rFonts w:ascii="Arial" w:hAnsi="Arial" w:cs="Arial"/>
          <w:i/>
          <w:sz w:val="20"/>
          <w:szCs w:val="20"/>
        </w:rPr>
        <w:t>cu</w:t>
      </w:r>
      <w:r w:rsidRPr="00BA6261">
        <w:rPr>
          <w:rFonts w:ascii="Arial" w:hAnsi="Arial" w:cs="Arial"/>
          <w:i/>
          <w:spacing w:val="-1"/>
          <w:sz w:val="20"/>
          <w:szCs w:val="20"/>
        </w:rPr>
        <w:t>a</w:t>
      </w:r>
      <w:r w:rsidRPr="00BA6261">
        <w:rPr>
          <w:rFonts w:ascii="Arial" w:hAnsi="Arial" w:cs="Arial"/>
          <w:i/>
          <w:sz w:val="20"/>
          <w:szCs w:val="20"/>
        </w:rPr>
        <w:t>les</w:t>
      </w:r>
      <w:r w:rsidRPr="00BA6261">
        <w:rPr>
          <w:rFonts w:ascii="Arial" w:hAnsi="Arial" w:cs="Arial"/>
          <w:i/>
          <w:spacing w:val="37"/>
          <w:sz w:val="20"/>
          <w:szCs w:val="20"/>
        </w:rPr>
        <w:t xml:space="preserve"> </w:t>
      </w:r>
      <w:r w:rsidRPr="00BA6261">
        <w:rPr>
          <w:rFonts w:ascii="Arial" w:hAnsi="Arial" w:cs="Arial"/>
          <w:i/>
          <w:sz w:val="20"/>
          <w:szCs w:val="20"/>
        </w:rPr>
        <w:t>ser</w:t>
      </w:r>
      <w:r w:rsidRPr="00BA6261">
        <w:rPr>
          <w:rFonts w:ascii="Arial" w:hAnsi="Arial" w:cs="Arial"/>
          <w:i/>
          <w:spacing w:val="-2"/>
          <w:sz w:val="20"/>
          <w:szCs w:val="20"/>
        </w:rPr>
        <w:t>á</w:t>
      </w:r>
      <w:r w:rsidRPr="00BA6261">
        <w:rPr>
          <w:rFonts w:ascii="Arial" w:hAnsi="Arial" w:cs="Arial"/>
          <w:i/>
          <w:sz w:val="20"/>
          <w:szCs w:val="20"/>
        </w:rPr>
        <w:t>n</w:t>
      </w:r>
      <w:r w:rsidRPr="00BA6261">
        <w:rPr>
          <w:rFonts w:ascii="Arial" w:hAnsi="Arial" w:cs="Arial"/>
          <w:i/>
          <w:spacing w:val="38"/>
          <w:sz w:val="20"/>
          <w:szCs w:val="20"/>
        </w:rPr>
        <w:t xml:space="preserve"> </w:t>
      </w:r>
      <w:r w:rsidRPr="00BA6261">
        <w:rPr>
          <w:rFonts w:ascii="Arial" w:hAnsi="Arial" w:cs="Arial"/>
          <w:i/>
          <w:sz w:val="20"/>
          <w:szCs w:val="20"/>
        </w:rPr>
        <w:t>tra</w:t>
      </w:r>
      <w:r w:rsidRPr="00BA6261">
        <w:rPr>
          <w:rFonts w:ascii="Arial" w:hAnsi="Arial" w:cs="Arial"/>
          <w:i/>
          <w:spacing w:val="-1"/>
          <w:sz w:val="20"/>
          <w:szCs w:val="20"/>
        </w:rPr>
        <w:t>n</w:t>
      </w:r>
      <w:r w:rsidRPr="00BA6261">
        <w:rPr>
          <w:rFonts w:ascii="Arial" w:hAnsi="Arial" w:cs="Arial"/>
          <w:i/>
          <w:sz w:val="20"/>
          <w:szCs w:val="20"/>
        </w:rPr>
        <w:t>sf</w:t>
      </w:r>
      <w:r w:rsidRPr="00BA6261">
        <w:rPr>
          <w:rFonts w:ascii="Arial" w:hAnsi="Arial" w:cs="Arial"/>
          <w:i/>
          <w:spacing w:val="1"/>
          <w:sz w:val="20"/>
          <w:szCs w:val="20"/>
        </w:rPr>
        <w:t>o</w:t>
      </w:r>
      <w:r w:rsidRPr="00BA6261">
        <w:rPr>
          <w:rFonts w:ascii="Arial" w:hAnsi="Arial" w:cs="Arial"/>
          <w:i/>
          <w:spacing w:val="-3"/>
          <w:sz w:val="20"/>
          <w:szCs w:val="20"/>
        </w:rPr>
        <w:t>r</w:t>
      </w:r>
      <w:r w:rsidRPr="00BA6261">
        <w:rPr>
          <w:rFonts w:ascii="Arial" w:hAnsi="Arial" w:cs="Arial"/>
          <w:i/>
          <w:spacing w:val="1"/>
          <w:sz w:val="20"/>
          <w:szCs w:val="20"/>
        </w:rPr>
        <w:t>m</w:t>
      </w:r>
      <w:r w:rsidRPr="00BA6261">
        <w:rPr>
          <w:rFonts w:ascii="Arial" w:hAnsi="Arial" w:cs="Arial"/>
          <w:i/>
          <w:sz w:val="20"/>
          <w:szCs w:val="20"/>
        </w:rPr>
        <w:t>a</w:t>
      </w:r>
      <w:r w:rsidRPr="00BA6261">
        <w:rPr>
          <w:rFonts w:ascii="Arial" w:hAnsi="Arial" w:cs="Arial"/>
          <w:i/>
          <w:spacing w:val="-3"/>
          <w:sz w:val="20"/>
          <w:szCs w:val="20"/>
        </w:rPr>
        <w:t>d</w:t>
      </w:r>
      <w:r w:rsidRPr="00BA6261">
        <w:rPr>
          <w:rFonts w:ascii="Arial" w:hAnsi="Arial" w:cs="Arial"/>
          <w:i/>
          <w:spacing w:val="1"/>
          <w:sz w:val="20"/>
          <w:szCs w:val="20"/>
        </w:rPr>
        <w:t>o</w:t>
      </w:r>
      <w:r w:rsidRPr="00BA6261">
        <w:rPr>
          <w:rFonts w:ascii="Arial" w:hAnsi="Arial" w:cs="Arial"/>
          <w:i/>
          <w:sz w:val="20"/>
          <w:szCs w:val="20"/>
        </w:rPr>
        <w:t>s</w:t>
      </w:r>
      <w:r w:rsidRPr="00BA6261">
        <w:rPr>
          <w:rFonts w:ascii="Arial" w:hAnsi="Arial" w:cs="Arial"/>
          <w:i/>
          <w:spacing w:val="39"/>
          <w:sz w:val="20"/>
          <w:szCs w:val="20"/>
        </w:rPr>
        <w:t xml:space="preserve"> </w:t>
      </w:r>
      <w:r w:rsidRPr="00BA6261">
        <w:rPr>
          <w:rFonts w:ascii="Arial" w:hAnsi="Arial" w:cs="Arial"/>
          <w:i/>
          <w:spacing w:val="-1"/>
          <w:sz w:val="20"/>
          <w:szCs w:val="20"/>
        </w:rPr>
        <w:t>p</w:t>
      </w:r>
      <w:r w:rsidRPr="00BA6261">
        <w:rPr>
          <w:rFonts w:ascii="Arial" w:hAnsi="Arial" w:cs="Arial"/>
          <w:i/>
          <w:sz w:val="20"/>
          <w:szCs w:val="20"/>
        </w:rPr>
        <w:t>ara</w:t>
      </w:r>
      <w:r w:rsidRPr="00BA6261">
        <w:rPr>
          <w:rFonts w:ascii="Arial" w:hAnsi="Arial" w:cs="Arial"/>
          <w:i/>
          <w:spacing w:val="36"/>
          <w:sz w:val="20"/>
          <w:szCs w:val="20"/>
        </w:rPr>
        <w:t xml:space="preserve"> </w:t>
      </w:r>
      <w:r w:rsidRPr="00BA6261">
        <w:rPr>
          <w:rFonts w:ascii="Arial" w:hAnsi="Arial" w:cs="Arial"/>
          <w:i/>
          <w:spacing w:val="-1"/>
          <w:sz w:val="20"/>
          <w:szCs w:val="20"/>
        </w:rPr>
        <w:t>v</w:t>
      </w:r>
      <w:r w:rsidRPr="00BA6261">
        <w:rPr>
          <w:rFonts w:ascii="Arial" w:hAnsi="Arial" w:cs="Arial"/>
          <w:i/>
          <w:sz w:val="20"/>
          <w:szCs w:val="20"/>
        </w:rPr>
        <w:t>e</w:t>
      </w:r>
      <w:r w:rsidRPr="00BA6261">
        <w:rPr>
          <w:rFonts w:ascii="Arial" w:hAnsi="Arial" w:cs="Arial"/>
          <w:i/>
          <w:spacing w:val="-3"/>
          <w:sz w:val="20"/>
          <w:szCs w:val="20"/>
        </w:rPr>
        <w:t>n</w:t>
      </w:r>
      <w:r w:rsidRPr="00BA6261">
        <w:rPr>
          <w:rFonts w:ascii="Arial" w:hAnsi="Arial" w:cs="Arial"/>
          <w:i/>
          <w:spacing w:val="-1"/>
          <w:sz w:val="20"/>
          <w:szCs w:val="20"/>
        </w:rPr>
        <w:t>d</w:t>
      </w:r>
      <w:r w:rsidRPr="00BA6261">
        <w:rPr>
          <w:rFonts w:ascii="Arial" w:hAnsi="Arial" w:cs="Arial"/>
          <w:i/>
          <w:sz w:val="20"/>
          <w:szCs w:val="20"/>
        </w:rPr>
        <w:t>erl</w:t>
      </w:r>
      <w:r w:rsidRPr="00BA6261">
        <w:rPr>
          <w:rFonts w:ascii="Arial" w:hAnsi="Arial" w:cs="Arial"/>
          <w:i/>
          <w:spacing w:val="1"/>
          <w:sz w:val="20"/>
          <w:szCs w:val="20"/>
        </w:rPr>
        <w:t>o</w:t>
      </w:r>
      <w:r w:rsidRPr="00BA6261">
        <w:rPr>
          <w:rFonts w:ascii="Arial" w:hAnsi="Arial" w:cs="Arial"/>
          <w:i/>
          <w:sz w:val="20"/>
          <w:szCs w:val="20"/>
        </w:rPr>
        <w:t>s</w:t>
      </w:r>
      <w:r w:rsidRPr="00BA6261">
        <w:rPr>
          <w:rFonts w:ascii="Arial" w:hAnsi="Arial" w:cs="Arial"/>
          <w:i/>
          <w:spacing w:val="39"/>
          <w:sz w:val="20"/>
          <w:szCs w:val="20"/>
        </w:rPr>
        <w:t xml:space="preserve"> </w:t>
      </w:r>
      <w:r w:rsidRPr="00BA6261">
        <w:rPr>
          <w:rFonts w:ascii="Arial" w:hAnsi="Arial" w:cs="Arial"/>
          <w:i/>
          <w:spacing w:val="-3"/>
          <w:sz w:val="20"/>
          <w:szCs w:val="20"/>
        </w:rPr>
        <w:t>p</w:t>
      </w:r>
      <w:r w:rsidRPr="00BA6261">
        <w:rPr>
          <w:rFonts w:ascii="Arial" w:hAnsi="Arial" w:cs="Arial"/>
          <w:i/>
          <w:spacing w:val="1"/>
          <w:sz w:val="20"/>
          <w:szCs w:val="20"/>
        </w:rPr>
        <w:t>o</w:t>
      </w:r>
      <w:r w:rsidRPr="00BA6261">
        <w:rPr>
          <w:rFonts w:ascii="Arial" w:hAnsi="Arial" w:cs="Arial"/>
          <w:i/>
          <w:sz w:val="20"/>
          <w:szCs w:val="20"/>
        </w:rPr>
        <w:t>s</w:t>
      </w:r>
      <w:r w:rsidRPr="00BA6261">
        <w:rPr>
          <w:rFonts w:ascii="Arial" w:hAnsi="Arial" w:cs="Arial"/>
          <w:i/>
          <w:spacing w:val="-2"/>
          <w:sz w:val="20"/>
          <w:szCs w:val="20"/>
        </w:rPr>
        <w:t>t</w:t>
      </w:r>
      <w:r w:rsidRPr="00BA6261">
        <w:rPr>
          <w:rFonts w:ascii="Arial" w:hAnsi="Arial" w:cs="Arial"/>
          <w:i/>
          <w:sz w:val="20"/>
          <w:szCs w:val="20"/>
        </w:rPr>
        <w:t>eri</w:t>
      </w:r>
      <w:r w:rsidRPr="00BA6261">
        <w:rPr>
          <w:rFonts w:ascii="Arial" w:hAnsi="Arial" w:cs="Arial"/>
          <w:i/>
          <w:spacing w:val="1"/>
          <w:sz w:val="20"/>
          <w:szCs w:val="20"/>
        </w:rPr>
        <w:t>o</w:t>
      </w:r>
      <w:r w:rsidRPr="00BA6261">
        <w:rPr>
          <w:rFonts w:ascii="Arial" w:hAnsi="Arial" w:cs="Arial"/>
          <w:i/>
          <w:spacing w:val="-3"/>
          <w:sz w:val="20"/>
          <w:szCs w:val="20"/>
        </w:rPr>
        <w:t>r</w:t>
      </w:r>
      <w:r w:rsidRPr="00BA6261">
        <w:rPr>
          <w:rFonts w:ascii="Arial" w:hAnsi="Arial" w:cs="Arial"/>
          <w:i/>
          <w:spacing w:val="-1"/>
          <w:sz w:val="20"/>
          <w:szCs w:val="20"/>
        </w:rPr>
        <w:t>m</w:t>
      </w:r>
      <w:r w:rsidRPr="00BA6261">
        <w:rPr>
          <w:rFonts w:ascii="Arial" w:hAnsi="Arial" w:cs="Arial"/>
          <w:i/>
          <w:sz w:val="20"/>
          <w:szCs w:val="20"/>
        </w:rPr>
        <w:t>ente</w:t>
      </w:r>
      <w:r w:rsidRPr="00BA6261">
        <w:rPr>
          <w:rFonts w:ascii="Arial" w:hAnsi="Arial" w:cs="Arial"/>
          <w:i/>
          <w:spacing w:val="37"/>
          <w:sz w:val="20"/>
          <w:szCs w:val="20"/>
        </w:rPr>
        <w:t xml:space="preserve"> </w:t>
      </w:r>
      <w:r w:rsidRPr="00BA6261">
        <w:rPr>
          <w:rFonts w:ascii="Arial" w:hAnsi="Arial" w:cs="Arial"/>
          <w:i/>
          <w:sz w:val="20"/>
          <w:szCs w:val="20"/>
        </w:rPr>
        <w:t>o</w:t>
      </w:r>
      <w:r w:rsidRPr="00BA6261">
        <w:rPr>
          <w:rFonts w:ascii="Arial" w:hAnsi="Arial" w:cs="Arial"/>
          <w:i/>
          <w:spacing w:val="38"/>
          <w:sz w:val="20"/>
          <w:szCs w:val="20"/>
        </w:rPr>
        <w:t xml:space="preserve"> </w:t>
      </w:r>
      <w:r w:rsidRPr="00BA6261">
        <w:rPr>
          <w:rFonts w:ascii="Arial" w:hAnsi="Arial" w:cs="Arial"/>
          <w:i/>
          <w:spacing w:val="-1"/>
          <w:sz w:val="20"/>
          <w:szCs w:val="20"/>
        </w:rPr>
        <w:t>d</w:t>
      </w:r>
      <w:r w:rsidRPr="00BA6261">
        <w:rPr>
          <w:rFonts w:ascii="Arial" w:hAnsi="Arial" w:cs="Arial"/>
          <w:i/>
          <w:sz w:val="20"/>
          <w:szCs w:val="20"/>
        </w:rPr>
        <w:t>irect</w:t>
      </w:r>
      <w:r w:rsidRPr="00BA6261">
        <w:rPr>
          <w:rFonts w:ascii="Arial" w:hAnsi="Arial" w:cs="Arial"/>
          <w:i/>
          <w:spacing w:val="-2"/>
          <w:sz w:val="20"/>
          <w:szCs w:val="20"/>
        </w:rPr>
        <w:t>a</w:t>
      </w:r>
      <w:r w:rsidRPr="00BA6261">
        <w:rPr>
          <w:rFonts w:ascii="Arial" w:hAnsi="Arial" w:cs="Arial"/>
          <w:i/>
          <w:spacing w:val="1"/>
          <w:sz w:val="20"/>
          <w:szCs w:val="20"/>
        </w:rPr>
        <w:t>m</w:t>
      </w:r>
      <w:r w:rsidRPr="00BA6261">
        <w:rPr>
          <w:rFonts w:ascii="Arial" w:hAnsi="Arial" w:cs="Arial"/>
          <w:i/>
          <w:sz w:val="20"/>
          <w:szCs w:val="20"/>
        </w:rPr>
        <w:t>en</w:t>
      </w:r>
      <w:r w:rsidRPr="00BA6261">
        <w:rPr>
          <w:rFonts w:ascii="Arial" w:hAnsi="Arial" w:cs="Arial"/>
          <w:i/>
          <w:spacing w:val="-2"/>
          <w:sz w:val="20"/>
          <w:szCs w:val="20"/>
        </w:rPr>
        <w:t>t</w:t>
      </w:r>
      <w:r w:rsidRPr="00BA6261">
        <w:rPr>
          <w:rFonts w:ascii="Arial" w:hAnsi="Arial" w:cs="Arial"/>
          <w:i/>
          <w:sz w:val="20"/>
          <w:szCs w:val="20"/>
        </w:rPr>
        <w:t>e</w:t>
      </w:r>
      <w:r w:rsidRPr="00BA6261">
        <w:rPr>
          <w:rFonts w:ascii="Arial" w:hAnsi="Arial" w:cs="Arial"/>
          <w:i/>
          <w:spacing w:val="40"/>
          <w:sz w:val="20"/>
          <w:szCs w:val="20"/>
        </w:rPr>
        <w:t xml:space="preserve"> </w:t>
      </w:r>
      <w:r w:rsidRPr="00BA6261">
        <w:rPr>
          <w:rFonts w:ascii="Arial" w:hAnsi="Arial" w:cs="Arial"/>
          <w:i/>
          <w:spacing w:val="-2"/>
          <w:sz w:val="20"/>
          <w:szCs w:val="20"/>
        </w:rPr>
        <w:t>s</w:t>
      </w:r>
      <w:r w:rsidRPr="00BA6261">
        <w:rPr>
          <w:rFonts w:ascii="Arial" w:hAnsi="Arial" w:cs="Arial"/>
          <w:i/>
          <w:sz w:val="20"/>
          <w:szCs w:val="20"/>
        </w:rPr>
        <w:t>e</w:t>
      </w:r>
      <w:r w:rsidRPr="00BA6261">
        <w:rPr>
          <w:rFonts w:ascii="Arial" w:hAnsi="Arial" w:cs="Arial"/>
          <w:i/>
          <w:spacing w:val="40"/>
          <w:sz w:val="20"/>
          <w:szCs w:val="20"/>
        </w:rPr>
        <w:t xml:space="preserve"> </w:t>
      </w:r>
      <w:r w:rsidRPr="00BA6261">
        <w:rPr>
          <w:rFonts w:ascii="Arial" w:hAnsi="Arial" w:cs="Arial"/>
          <w:i/>
          <w:spacing w:val="-2"/>
          <w:sz w:val="20"/>
          <w:szCs w:val="20"/>
        </w:rPr>
        <w:t>c</w:t>
      </w:r>
      <w:r w:rsidRPr="00BA6261">
        <w:rPr>
          <w:rFonts w:ascii="Arial" w:hAnsi="Arial" w:cs="Arial"/>
          <w:i/>
          <w:spacing w:val="-1"/>
          <w:sz w:val="20"/>
          <w:szCs w:val="20"/>
        </w:rPr>
        <w:t>o</w:t>
      </w:r>
      <w:r w:rsidRPr="00BA6261">
        <w:rPr>
          <w:rFonts w:ascii="Arial" w:hAnsi="Arial" w:cs="Arial"/>
          <w:i/>
          <w:spacing w:val="1"/>
          <w:sz w:val="20"/>
          <w:szCs w:val="20"/>
        </w:rPr>
        <w:t>m</w:t>
      </w:r>
      <w:r w:rsidRPr="00BA6261">
        <w:rPr>
          <w:rFonts w:ascii="Arial" w:hAnsi="Arial" w:cs="Arial"/>
          <w:i/>
          <w:spacing w:val="-1"/>
          <w:sz w:val="20"/>
          <w:szCs w:val="20"/>
        </w:rPr>
        <w:t>p</w:t>
      </w:r>
      <w:r w:rsidRPr="00BA6261">
        <w:rPr>
          <w:rFonts w:ascii="Arial" w:hAnsi="Arial" w:cs="Arial"/>
          <w:i/>
          <w:sz w:val="20"/>
          <w:szCs w:val="20"/>
        </w:rPr>
        <w:t xml:space="preserve">ran </w:t>
      </w:r>
      <w:r w:rsidRPr="00BA6261">
        <w:rPr>
          <w:rFonts w:ascii="Arial" w:hAnsi="Arial" w:cs="Arial"/>
          <w:i/>
          <w:spacing w:val="-1"/>
          <w:sz w:val="20"/>
          <w:szCs w:val="20"/>
        </w:rPr>
        <w:t>p</w:t>
      </w:r>
      <w:r w:rsidRPr="00BA6261">
        <w:rPr>
          <w:rFonts w:ascii="Arial" w:hAnsi="Arial" w:cs="Arial"/>
          <w:i/>
          <w:sz w:val="20"/>
          <w:szCs w:val="20"/>
        </w:rPr>
        <w:t>ara</w:t>
      </w:r>
      <w:r w:rsidRPr="00BA6261">
        <w:rPr>
          <w:rFonts w:ascii="Arial" w:hAnsi="Arial" w:cs="Arial"/>
          <w:i/>
          <w:spacing w:val="14"/>
          <w:sz w:val="20"/>
          <w:szCs w:val="20"/>
        </w:rPr>
        <w:t xml:space="preserve"> </w:t>
      </w:r>
      <w:r w:rsidRPr="00BA6261">
        <w:rPr>
          <w:rFonts w:ascii="Arial" w:hAnsi="Arial" w:cs="Arial"/>
          <w:i/>
          <w:sz w:val="20"/>
          <w:szCs w:val="20"/>
        </w:rPr>
        <w:t>su</w:t>
      </w:r>
      <w:r w:rsidRPr="00BA6261">
        <w:rPr>
          <w:rFonts w:ascii="Arial" w:hAnsi="Arial" w:cs="Arial"/>
          <w:i/>
          <w:spacing w:val="14"/>
          <w:sz w:val="20"/>
          <w:szCs w:val="20"/>
        </w:rPr>
        <w:t xml:space="preserve"> </w:t>
      </w:r>
      <w:r w:rsidRPr="00BA6261">
        <w:rPr>
          <w:rFonts w:ascii="Arial" w:hAnsi="Arial" w:cs="Arial"/>
          <w:i/>
          <w:spacing w:val="-1"/>
          <w:sz w:val="20"/>
          <w:szCs w:val="20"/>
        </w:rPr>
        <w:t>v</w:t>
      </w:r>
      <w:r w:rsidRPr="00BA6261">
        <w:rPr>
          <w:rFonts w:ascii="Arial" w:hAnsi="Arial" w:cs="Arial"/>
          <w:i/>
          <w:sz w:val="20"/>
          <w:szCs w:val="20"/>
        </w:rPr>
        <w:t>enta.</w:t>
      </w:r>
      <w:r w:rsidRPr="00BA6261">
        <w:rPr>
          <w:rFonts w:ascii="Arial" w:hAnsi="Arial" w:cs="Arial"/>
          <w:i/>
          <w:spacing w:val="14"/>
          <w:sz w:val="20"/>
          <w:szCs w:val="20"/>
        </w:rPr>
        <w:t xml:space="preserve"> </w:t>
      </w:r>
      <w:r w:rsidRPr="00BA6261">
        <w:rPr>
          <w:rFonts w:ascii="Arial" w:hAnsi="Arial" w:cs="Arial"/>
          <w:i/>
          <w:sz w:val="20"/>
          <w:szCs w:val="20"/>
        </w:rPr>
        <w:t>E</w:t>
      </w:r>
      <w:r w:rsidRPr="00BA6261">
        <w:rPr>
          <w:rFonts w:ascii="Arial" w:hAnsi="Arial" w:cs="Arial"/>
          <w:i/>
          <w:spacing w:val="-2"/>
          <w:sz w:val="20"/>
          <w:szCs w:val="20"/>
        </w:rPr>
        <w:t>s</w:t>
      </w:r>
      <w:r w:rsidRPr="00BA6261">
        <w:rPr>
          <w:rFonts w:ascii="Arial" w:hAnsi="Arial" w:cs="Arial"/>
          <w:i/>
          <w:sz w:val="20"/>
          <w:szCs w:val="20"/>
        </w:rPr>
        <w:t>tas</w:t>
      </w:r>
      <w:r w:rsidRPr="00BA6261">
        <w:rPr>
          <w:rFonts w:ascii="Arial" w:hAnsi="Arial" w:cs="Arial"/>
          <w:i/>
          <w:spacing w:val="13"/>
          <w:sz w:val="20"/>
          <w:szCs w:val="20"/>
        </w:rPr>
        <w:t xml:space="preserve"> </w:t>
      </w:r>
      <w:r w:rsidRPr="00BA6261">
        <w:rPr>
          <w:rFonts w:ascii="Arial" w:hAnsi="Arial" w:cs="Arial"/>
          <w:i/>
          <w:sz w:val="20"/>
          <w:szCs w:val="20"/>
        </w:rPr>
        <w:t>e</w:t>
      </w:r>
      <w:r w:rsidRPr="00BA6261">
        <w:rPr>
          <w:rFonts w:ascii="Arial" w:hAnsi="Arial" w:cs="Arial"/>
          <w:i/>
          <w:spacing w:val="1"/>
          <w:sz w:val="20"/>
          <w:szCs w:val="20"/>
        </w:rPr>
        <w:t>x</w:t>
      </w:r>
      <w:r w:rsidRPr="00BA6261">
        <w:rPr>
          <w:rFonts w:ascii="Arial" w:hAnsi="Arial" w:cs="Arial"/>
          <w:i/>
          <w:sz w:val="20"/>
          <w:szCs w:val="20"/>
        </w:rPr>
        <w:t>is</w:t>
      </w:r>
      <w:r w:rsidRPr="00BA6261">
        <w:rPr>
          <w:rFonts w:ascii="Arial" w:hAnsi="Arial" w:cs="Arial"/>
          <w:i/>
          <w:spacing w:val="-2"/>
          <w:sz w:val="20"/>
          <w:szCs w:val="20"/>
        </w:rPr>
        <w:t>te</w:t>
      </w:r>
      <w:r w:rsidRPr="00BA6261">
        <w:rPr>
          <w:rFonts w:ascii="Arial" w:hAnsi="Arial" w:cs="Arial"/>
          <w:i/>
          <w:spacing w:val="-1"/>
          <w:sz w:val="20"/>
          <w:szCs w:val="20"/>
        </w:rPr>
        <w:t>n</w:t>
      </w:r>
      <w:r w:rsidRPr="00BA6261">
        <w:rPr>
          <w:rFonts w:ascii="Arial" w:hAnsi="Arial" w:cs="Arial"/>
          <w:i/>
          <w:sz w:val="20"/>
          <w:szCs w:val="20"/>
        </w:rPr>
        <w:t>cias</w:t>
      </w:r>
      <w:r w:rsidRPr="00BA6261">
        <w:rPr>
          <w:rFonts w:ascii="Arial" w:hAnsi="Arial" w:cs="Arial"/>
          <w:i/>
          <w:spacing w:val="15"/>
          <w:sz w:val="20"/>
          <w:szCs w:val="20"/>
        </w:rPr>
        <w:t xml:space="preserve"> </w:t>
      </w:r>
      <w:r w:rsidRPr="00BA6261">
        <w:rPr>
          <w:rFonts w:ascii="Arial" w:hAnsi="Arial" w:cs="Arial"/>
          <w:i/>
          <w:sz w:val="20"/>
          <w:szCs w:val="20"/>
        </w:rPr>
        <w:t>a</w:t>
      </w:r>
      <w:r w:rsidRPr="00BA6261">
        <w:rPr>
          <w:rFonts w:ascii="Arial" w:hAnsi="Arial" w:cs="Arial"/>
          <w:i/>
          <w:spacing w:val="-1"/>
          <w:sz w:val="20"/>
          <w:szCs w:val="20"/>
        </w:rPr>
        <w:t>dqu</w:t>
      </w:r>
      <w:r w:rsidRPr="00BA6261">
        <w:rPr>
          <w:rFonts w:ascii="Arial" w:hAnsi="Arial" w:cs="Arial"/>
          <w:i/>
          <w:sz w:val="20"/>
          <w:szCs w:val="20"/>
        </w:rPr>
        <w:t>ir</w:t>
      </w:r>
      <w:r w:rsidRPr="00BA6261">
        <w:rPr>
          <w:rFonts w:ascii="Arial" w:hAnsi="Arial" w:cs="Arial"/>
          <w:i/>
          <w:spacing w:val="-1"/>
          <w:sz w:val="20"/>
          <w:szCs w:val="20"/>
        </w:rPr>
        <w:t>id</w:t>
      </w:r>
      <w:r w:rsidRPr="00BA6261">
        <w:rPr>
          <w:rFonts w:ascii="Arial" w:hAnsi="Arial" w:cs="Arial"/>
          <w:i/>
          <w:sz w:val="20"/>
          <w:szCs w:val="20"/>
        </w:rPr>
        <w:t>as</w:t>
      </w:r>
      <w:r w:rsidRPr="00BA6261">
        <w:rPr>
          <w:rFonts w:ascii="Arial" w:hAnsi="Arial" w:cs="Arial"/>
          <w:i/>
          <w:spacing w:val="15"/>
          <w:sz w:val="20"/>
          <w:szCs w:val="20"/>
        </w:rPr>
        <w:t xml:space="preserve"> </w:t>
      </w:r>
      <w:r w:rsidRPr="00BA6261">
        <w:rPr>
          <w:rFonts w:ascii="Arial" w:hAnsi="Arial" w:cs="Arial"/>
          <w:i/>
          <w:sz w:val="20"/>
          <w:szCs w:val="20"/>
        </w:rPr>
        <w:t>es</w:t>
      </w:r>
      <w:r w:rsidRPr="00BA6261">
        <w:rPr>
          <w:rFonts w:ascii="Arial" w:hAnsi="Arial" w:cs="Arial"/>
          <w:i/>
          <w:spacing w:val="1"/>
          <w:sz w:val="20"/>
          <w:szCs w:val="20"/>
        </w:rPr>
        <w:t>t</w:t>
      </w:r>
      <w:r w:rsidRPr="00BA6261">
        <w:rPr>
          <w:rFonts w:ascii="Arial" w:hAnsi="Arial" w:cs="Arial"/>
          <w:i/>
          <w:sz w:val="20"/>
          <w:szCs w:val="20"/>
        </w:rPr>
        <w:t>án</w:t>
      </w:r>
      <w:r w:rsidRPr="00BA6261">
        <w:rPr>
          <w:rFonts w:ascii="Arial" w:hAnsi="Arial" w:cs="Arial"/>
          <w:i/>
          <w:spacing w:val="11"/>
          <w:sz w:val="20"/>
          <w:szCs w:val="20"/>
        </w:rPr>
        <w:t xml:space="preserve"> </w:t>
      </w:r>
      <w:r w:rsidRPr="00BA6261">
        <w:rPr>
          <w:rFonts w:ascii="Arial" w:hAnsi="Arial" w:cs="Arial"/>
          <w:i/>
          <w:spacing w:val="-1"/>
          <w:sz w:val="20"/>
          <w:szCs w:val="20"/>
        </w:rPr>
        <w:t>d</w:t>
      </w:r>
      <w:r w:rsidRPr="00BA6261">
        <w:rPr>
          <w:rFonts w:ascii="Arial" w:hAnsi="Arial" w:cs="Arial"/>
          <w:i/>
          <w:sz w:val="20"/>
          <w:szCs w:val="20"/>
        </w:rPr>
        <w:t>ir</w:t>
      </w:r>
      <w:r w:rsidRPr="00BA6261">
        <w:rPr>
          <w:rFonts w:ascii="Arial" w:hAnsi="Arial" w:cs="Arial"/>
          <w:i/>
          <w:spacing w:val="-1"/>
          <w:sz w:val="20"/>
          <w:szCs w:val="20"/>
        </w:rPr>
        <w:t>ig</w:t>
      </w:r>
      <w:r w:rsidRPr="00BA6261">
        <w:rPr>
          <w:rFonts w:ascii="Arial" w:hAnsi="Arial" w:cs="Arial"/>
          <w:i/>
          <w:sz w:val="20"/>
          <w:szCs w:val="20"/>
        </w:rPr>
        <w:t>i</w:t>
      </w:r>
      <w:r w:rsidRPr="00BA6261">
        <w:rPr>
          <w:rFonts w:ascii="Arial" w:hAnsi="Arial" w:cs="Arial"/>
          <w:i/>
          <w:spacing w:val="-1"/>
          <w:sz w:val="20"/>
          <w:szCs w:val="20"/>
        </w:rPr>
        <w:t>d</w:t>
      </w:r>
      <w:r w:rsidRPr="00BA6261">
        <w:rPr>
          <w:rFonts w:ascii="Arial" w:hAnsi="Arial" w:cs="Arial"/>
          <w:i/>
          <w:sz w:val="20"/>
          <w:szCs w:val="20"/>
        </w:rPr>
        <w:t>as</w:t>
      </w:r>
      <w:r w:rsidRPr="00BA6261">
        <w:rPr>
          <w:rFonts w:ascii="Arial" w:hAnsi="Arial" w:cs="Arial"/>
          <w:i/>
          <w:spacing w:val="15"/>
          <w:sz w:val="20"/>
          <w:szCs w:val="20"/>
        </w:rPr>
        <w:t xml:space="preserve"> </w:t>
      </w:r>
      <w:r w:rsidRPr="00BA6261">
        <w:rPr>
          <w:rFonts w:ascii="Arial" w:hAnsi="Arial" w:cs="Arial"/>
          <w:i/>
          <w:spacing w:val="-1"/>
          <w:sz w:val="20"/>
          <w:szCs w:val="20"/>
        </w:rPr>
        <w:t>d</w:t>
      </w:r>
      <w:r w:rsidRPr="00BA6261">
        <w:rPr>
          <w:rFonts w:ascii="Arial" w:hAnsi="Arial" w:cs="Arial"/>
          <w:i/>
          <w:sz w:val="20"/>
          <w:szCs w:val="20"/>
        </w:rPr>
        <w:t>irect</w:t>
      </w:r>
      <w:r w:rsidRPr="00BA6261">
        <w:rPr>
          <w:rFonts w:ascii="Arial" w:hAnsi="Arial" w:cs="Arial"/>
          <w:i/>
          <w:spacing w:val="-2"/>
          <w:sz w:val="20"/>
          <w:szCs w:val="20"/>
        </w:rPr>
        <w:t>a</w:t>
      </w:r>
      <w:r w:rsidRPr="00BA6261">
        <w:rPr>
          <w:rFonts w:ascii="Arial" w:hAnsi="Arial" w:cs="Arial"/>
          <w:i/>
          <w:spacing w:val="1"/>
          <w:sz w:val="20"/>
          <w:szCs w:val="20"/>
        </w:rPr>
        <w:t>m</w:t>
      </w:r>
      <w:r w:rsidRPr="00BA6261">
        <w:rPr>
          <w:rFonts w:ascii="Arial" w:hAnsi="Arial" w:cs="Arial"/>
          <w:i/>
          <w:sz w:val="20"/>
          <w:szCs w:val="20"/>
        </w:rPr>
        <w:t>en</w:t>
      </w:r>
      <w:r w:rsidRPr="00BA6261">
        <w:rPr>
          <w:rFonts w:ascii="Arial" w:hAnsi="Arial" w:cs="Arial"/>
          <w:i/>
          <w:spacing w:val="-2"/>
          <w:sz w:val="20"/>
          <w:szCs w:val="20"/>
        </w:rPr>
        <w:t>t</w:t>
      </w:r>
      <w:r w:rsidRPr="00BA6261">
        <w:rPr>
          <w:rFonts w:ascii="Arial" w:hAnsi="Arial" w:cs="Arial"/>
          <w:i/>
          <w:sz w:val="20"/>
          <w:szCs w:val="20"/>
        </w:rPr>
        <w:t>e</w:t>
      </w:r>
      <w:r w:rsidRPr="00BA6261">
        <w:rPr>
          <w:rFonts w:ascii="Arial" w:hAnsi="Arial" w:cs="Arial"/>
          <w:i/>
          <w:spacing w:val="19"/>
          <w:sz w:val="20"/>
          <w:szCs w:val="20"/>
        </w:rPr>
        <w:t xml:space="preserve"> </w:t>
      </w:r>
      <w:r w:rsidRPr="00BA6261">
        <w:rPr>
          <w:rFonts w:ascii="Arial" w:hAnsi="Arial" w:cs="Arial"/>
          <w:i/>
          <w:sz w:val="20"/>
          <w:szCs w:val="20"/>
        </w:rPr>
        <w:t>a</w:t>
      </w:r>
      <w:r w:rsidRPr="00BA6261">
        <w:rPr>
          <w:rFonts w:ascii="Arial" w:hAnsi="Arial" w:cs="Arial"/>
          <w:i/>
          <w:spacing w:val="15"/>
          <w:sz w:val="20"/>
          <w:szCs w:val="20"/>
        </w:rPr>
        <w:t xml:space="preserve"> </w:t>
      </w:r>
      <w:r w:rsidRPr="00BA6261">
        <w:rPr>
          <w:rFonts w:ascii="Arial" w:hAnsi="Arial" w:cs="Arial"/>
          <w:i/>
          <w:sz w:val="20"/>
          <w:szCs w:val="20"/>
        </w:rPr>
        <w:t>la</w:t>
      </w:r>
      <w:r w:rsidRPr="00BA6261">
        <w:rPr>
          <w:rFonts w:ascii="Arial" w:hAnsi="Arial" w:cs="Arial"/>
          <w:i/>
          <w:spacing w:val="12"/>
          <w:sz w:val="20"/>
          <w:szCs w:val="20"/>
        </w:rPr>
        <w:t xml:space="preserve"> </w:t>
      </w:r>
      <w:r w:rsidRPr="00BA6261">
        <w:rPr>
          <w:rFonts w:ascii="Arial" w:hAnsi="Arial" w:cs="Arial"/>
          <w:i/>
          <w:sz w:val="20"/>
          <w:szCs w:val="20"/>
        </w:rPr>
        <w:t>a</w:t>
      </w:r>
      <w:r w:rsidRPr="00BA6261">
        <w:rPr>
          <w:rFonts w:ascii="Arial" w:hAnsi="Arial" w:cs="Arial"/>
          <w:i/>
          <w:spacing w:val="-2"/>
          <w:sz w:val="20"/>
          <w:szCs w:val="20"/>
        </w:rPr>
        <w:t>c</w:t>
      </w:r>
      <w:r w:rsidRPr="00BA6261">
        <w:rPr>
          <w:rFonts w:ascii="Arial" w:hAnsi="Arial" w:cs="Arial"/>
          <w:i/>
          <w:sz w:val="20"/>
          <w:szCs w:val="20"/>
        </w:rPr>
        <w:t>ti</w:t>
      </w:r>
      <w:r w:rsidRPr="00BA6261">
        <w:rPr>
          <w:rFonts w:ascii="Arial" w:hAnsi="Arial" w:cs="Arial"/>
          <w:i/>
          <w:spacing w:val="1"/>
          <w:sz w:val="20"/>
          <w:szCs w:val="20"/>
        </w:rPr>
        <w:t>v</w:t>
      </w:r>
      <w:r w:rsidRPr="00BA6261">
        <w:rPr>
          <w:rFonts w:ascii="Arial" w:hAnsi="Arial" w:cs="Arial"/>
          <w:i/>
          <w:sz w:val="20"/>
          <w:szCs w:val="20"/>
        </w:rPr>
        <w:t>i</w:t>
      </w:r>
      <w:r w:rsidRPr="00BA6261">
        <w:rPr>
          <w:rFonts w:ascii="Arial" w:hAnsi="Arial" w:cs="Arial"/>
          <w:i/>
          <w:spacing w:val="-1"/>
          <w:sz w:val="20"/>
          <w:szCs w:val="20"/>
        </w:rPr>
        <w:t>d</w:t>
      </w:r>
      <w:r w:rsidRPr="00BA6261">
        <w:rPr>
          <w:rFonts w:ascii="Arial" w:hAnsi="Arial" w:cs="Arial"/>
          <w:i/>
          <w:sz w:val="20"/>
          <w:szCs w:val="20"/>
        </w:rPr>
        <w:t>ad</w:t>
      </w:r>
      <w:r w:rsidRPr="00BA6261">
        <w:rPr>
          <w:rFonts w:ascii="Arial" w:hAnsi="Arial" w:cs="Arial"/>
          <w:i/>
          <w:spacing w:val="12"/>
          <w:sz w:val="20"/>
          <w:szCs w:val="20"/>
        </w:rPr>
        <w:t xml:space="preserve"> </w:t>
      </w:r>
      <w:r w:rsidRPr="00BA6261">
        <w:rPr>
          <w:rFonts w:ascii="Arial" w:hAnsi="Arial" w:cs="Arial"/>
          <w:i/>
          <w:sz w:val="20"/>
          <w:szCs w:val="20"/>
        </w:rPr>
        <w:t>o</w:t>
      </w:r>
      <w:r w:rsidRPr="00BA6261">
        <w:rPr>
          <w:rFonts w:ascii="Arial" w:hAnsi="Arial" w:cs="Arial"/>
          <w:i/>
          <w:spacing w:val="16"/>
          <w:sz w:val="20"/>
          <w:szCs w:val="20"/>
        </w:rPr>
        <w:t xml:space="preserve"> </w:t>
      </w:r>
      <w:r w:rsidRPr="00BA6261">
        <w:rPr>
          <w:rFonts w:ascii="Arial" w:hAnsi="Arial" w:cs="Arial"/>
          <w:i/>
          <w:spacing w:val="-1"/>
          <w:sz w:val="20"/>
          <w:szCs w:val="20"/>
        </w:rPr>
        <w:t>n</w:t>
      </w:r>
      <w:r w:rsidRPr="00BA6261">
        <w:rPr>
          <w:rFonts w:ascii="Arial" w:hAnsi="Arial" w:cs="Arial"/>
          <w:i/>
          <w:sz w:val="20"/>
          <w:szCs w:val="20"/>
        </w:rPr>
        <w:t>e</w:t>
      </w:r>
      <w:r w:rsidRPr="00BA6261">
        <w:rPr>
          <w:rFonts w:ascii="Arial" w:hAnsi="Arial" w:cs="Arial"/>
          <w:i/>
          <w:spacing w:val="-2"/>
          <w:sz w:val="20"/>
          <w:szCs w:val="20"/>
        </w:rPr>
        <w:t>g</w:t>
      </w:r>
      <w:r w:rsidRPr="00BA6261">
        <w:rPr>
          <w:rFonts w:ascii="Arial" w:hAnsi="Arial" w:cs="Arial"/>
          <w:i/>
          <w:spacing w:val="1"/>
          <w:sz w:val="20"/>
          <w:szCs w:val="20"/>
        </w:rPr>
        <w:t>o</w:t>
      </w:r>
      <w:r w:rsidRPr="00BA6261">
        <w:rPr>
          <w:rFonts w:ascii="Arial" w:hAnsi="Arial" w:cs="Arial"/>
          <w:i/>
          <w:sz w:val="20"/>
          <w:szCs w:val="20"/>
        </w:rPr>
        <w:t>cio</w:t>
      </w:r>
      <w:r w:rsidRPr="00BA6261">
        <w:rPr>
          <w:rFonts w:ascii="Arial" w:hAnsi="Arial" w:cs="Arial"/>
          <w:i/>
          <w:spacing w:val="13"/>
          <w:sz w:val="20"/>
          <w:szCs w:val="20"/>
        </w:rPr>
        <w:t xml:space="preserve"> </w:t>
      </w:r>
      <w:r w:rsidRPr="00BA6261">
        <w:rPr>
          <w:rFonts w:ascii="Arial" w:hAnsi="Arial" w:cs="Arial"/>
          <w:i/>
          <w:spacing w:val="-1"/>
          <w:sz w:val="20"/>
          <w:szCs w:val="20"/>
        </w:rPr>
        <w:t>p</w:t>
      </w:r>
      <w:r w:rsidRPr="00BA6261">
        <w:rPr>
          <w:rFonts w:ascii="Arial" w:hAnsi="Arial" w:cs="Arial"/>
          <w:i/>
          <w:sz w:val="20"/>
          <w:szCs w:val="20"/>
        </w:rPr>
        <w:t>ri</w:t>
      </w:r>
      <w:r w:rsidRPr="00BA6261">
        <w:rPr>
          <w:rFonts w:ascii="Arial" w:hAnsi="Arial" w:cs="Arial"/>
          <w:i/>
          <w:spacing w:val="-1"/>
          <w:sz w:val="20"/>
          <w:szCs w:val="20"/>
        </w:rPr>
        <w:t>n</w:t>
      </w:r>
      <w:r w:rsidRPr="00BA6261">
        <w:rPr>
          <w:rFonts w:ascii="Arial" w:hAnsi="Arial" w:cs="Arial"/>
          <w:i/>
          <w:sz w:val="20"/>
          <w:szCs w:val="20"/>
        </w:rPr>
        <w:t>ci</w:t>
      </w:r>
      <w:r w:rsidRPr="00BA6261">
        <w:rPr>
          <w:rFonts w:ascii="Arial" w:hAnsi="Arial" w:cs="Arial"/>
          <w:i/>
          <w:spacing w:val="-1"/>
          <w:sz w:val="20"/>
          <w:szCs w:val="20"/>
        </w:rPr>
        <w:t>p</w:t>
      </w:r>
      <w:r w:rsidRPr="00BA6261">
        <w:rPr>
          <w:rFonts w:ascii="Arial" w:hAnsi="Arial" w:cs="Arial"/>
          <w:i/>
          <w:sz w:val="20"/>
          <w:szCs w:val="20"/>
        </w:rPr>
        <w:t xml:space="preserve">al </w:t>
      </w:r>
      <w:r w:rsidRPr="00BA6261">
        <w:rPr>
          <w:rFonts w:ascii="Arial" w:hAnsi="Arial" w:cs="Arial"/>
          <w:i/>
          <w:spacing w:val="-1"/>
          <w:sz w:val="20"/>
          <w:szCs w:val="20"/>
        </w:rPr>
        <w:t>d</w:t>
      </w:r>
      <w:r w:rsidRPr="00BA6261">
        <w:rPr>
          <w:rFonts w:ascii="Arial" w:hAnsi="Arial" w:cs="Arial"/>
          <w:i/>
          <w:sz w:val="20"/>
          <w:szCs w:val="20"/>
        </w:rPr>
        <w:t>e</w:t>
      </w:r>
      <w:r w:rsidRPr="00BA6261">
        <w:rPr>
          <w:rFonts w:ascii="Arial" w:hAnsi="Arial" w:cs="Arial"/>
          <w:i/>
          <w:spacing w:val="1"/>
          <w:sz w:val="20"/>
          <w:szCs w:val="20"/>
        </w:rPr>
        <w:t xml:space="preserve"> </w:t>
      </w:r>
      <w:r w:rsidRPr="00BA6261">
        <w:rPr>
          <w:rFonts w:ascii="Arial" w:hAnsi="Arial" w:cs="Arial"/>
          <w:i/>
          <w:sz w:val="20"/>
          <w:szCs w:val="20"/>
        </w:rPr>
        <w:t xml:space="preserve">la </w:t>
      </w:r>
      <w:r w:rsidRPr="00BA6261">
        <w:rPr>
          <w:rFonts w:ascii="Arial" w:hAnsi="Arial" w:cs="Arial"/>
          <w:i/>
          <w:spacing w:val="-2"/>
          <w:sz w:val="20"/>
          <w:szCs w:val="20"/>
        </w:rPr>
        <w:t>e</w:t>
      </w:r>
      <w:r w:rsidRPr="00BA6261">
        <w:rPr>
          <w:rFonts w:ascii="Arial" w:hAnsi="Arial" w:cs="Arial"/>
          <w:i/>
          <w:spacing w:val="1"/>
          <w:sz w:val="20"/>
          <w:szCs w:val="20"/>
        </w:rPr>
        <w:t>m</w:t>
      </w:r>
      <w:r w:rsidRPr="00BA6261">
        <w:rPr>
          <w:rFonts w:ascii="Arial" w:hAnsi="Arial" w:cs="Arial"/>
          <w:i/>
          <w:spacing w:val="-1"/>
          <w:sz w:val="20"/>
          <w:szCs w:val="20"/>
        </w:rPr>
        <w:t>p</w:t>
      </w:r>
      <w:r w:rsidRPr="00BA6261">
        <w:rPr>
          <w:rFonts w:ascii="Arial" w:hAnsi="Arial" w:cs="Arial"/>
          <w:i/>
          <w:sz w:val="20"/>
          <w:szCs w:val="20"/>
        </w:rPr>
        <w:t>resa</w:t>
      </w:r>
      <w:r w:rsidRPr="00BA6261">
        <w:rPr>
          <w:rFonts w:ascii="Arial" w:hAnsi="Arial" w:cs="Arial"/>
          <w:i/>
          <w:spacing w:val="-2"/>
          <w:sz w:val="20"/>
          <w:szCs w:val="20"/>
        </w:rPr>
        <w:t xml:space="preserve"> </w:t>
      </w:r>
      <w:r w:rsidRPr="00BA6261">
        <w:rPr>
          <w:rFonts w:ascii="Arial" w:hAnsi="Arial" w:cs="Arial"/>
          <w:i/>
          <w:sz w:val="20"/>
          <w:szCs w:val="20"/>
        </w:rPr>
        <w:t>q</w:t>
      </w:r>
      <w:r w:rsidRPr="00BA6261">
        <w:rPr>
          <w:rFonts w:ascii="Arial" w:hAnsi="Arial" w:cs="Arial"/>
          <w:i/>
          <w:spacing w:val="-1"/>
          <w:sz w:val="20"/>
          <w:szCs w:val="20"/>
        </w:rPr>
        <w:t>u</w:t>
      </w:r>
      <w:r w:rsidRPr="00BA6261">
        <w:rPr>
          <w:rFonts w:ascii="Arial" w:hAnsi="Arial" w:cs="Arial"/>
          <w:i/>
          <w:sz w:val="20"/>
          <w:szCs w:val="20"/>
        </w:rPr>
        <w:t>e</w:t>
      </w:r>
      <w:r w:rsidRPr="00BA6261">
        <w:rPr>
          <w:rFonts w:ascii="Arial" w:hAnsi="Arial" w:cs="Arial"/>
          <w:i/>
          <w:spacing w:val="1"/>
          <w:sz w:val="20"/>
          <w:szCs w:val="20"/>
        </w:rPr>
        <w:t xml:space="preserve"> </w:t>
      </w:r>
      <w:r w:rsidRPr="00BA6261">
        <w:rPr>
          <w:rFonts w:ascii="Arial" w:hAnsi="Arial" w:cs="Arial"/>
          <w:i/>
          <w:spacing w:val="-2"/>
          <w:sz w:val="20"/>
          <w:szCs w:val="20"/>
        </w:rPr>
        <w:t>c</w:t>
      </w:r>
      <w:r w:rsidRPr="00BA6261">
        <w:rPr>
          <w:rFonts w:ascii="Arial" w:hAnsi="Arial" w:cs="Arial"/>
          <w:i/>
          <w:spacing w:val="-1"/>
          <w:sz w:val="20"/>
          <w:szCs w:val="20"/>
        </w:rPr>
        <w:t>o</w:t>
      </w:r>
      <w:r w:rsidRPr="00BA6261">
        <w:rPr>
          <w:rFonts w:ascii="Arial" w:hAnsi="Arial" w:cs="Arial"/>
          <w:i/>
          <w:spacing w:val="1"/>
          <w:sz w:val="20"/>
          <w:szCs w:val="20"/>
        </w:rPr>
        <w:t>m</w:t>
      </w:r>
      <w:r w:rsidRPr="00BA6261">
        <w:rPr>
          <w:rFonts w:ascii="Arial" w:hAnsi="Arial" w:cs="Arial"/>
          <w:i/>
          <w:spacing w:val="-1"/>
          <w:sz w:val="20"/>
          <w:szCs w:val="20"/>
        </w:rPr>
        <w:t>p</w:t>
      </w:r>
      <w:r w:rsidRPr="00BA6261">
        <w:rPr>
          <w:rFonts w:ascii="Arial" w:hAnsi="Arial" w:cs="Arial"/>
          <w:i/>
          <w:sz w:val="20"/>
          <w:szCs w:val="20"/>
        </w:rPr>
        <w:t>ra</w:t>
      </w:r>
      <w:r w:rsidRPr="00BA6261">
        <w:rPr>
          <w:rFonts w:ascii="Arial" w:hAnsi="Arial" w:cs="Arial"/>
          <w:i/>
          <w:spacing w:val="-2"/>
          <w:sz w:val="20"/>
          <w:szCs w:val="20"/>
        </w:rPr>
        <w:t xml:space="preserve"> </w:t>
      </w:r>
      <w:r w:rsidRPr="00BA6261">
        <w:rPr>
          <w:rFonts w:ascii="Arial" w:hAnsi="Arial" w:cs="Arial"/>
          <w:i/>
          <w:sz w:val="20"/>
          <w:szCs w:val="20"/>
        </w:rPr>
        <w:t>es</w:t>
      </w:r>
      <w:r w:rsidRPr="00BA6261">
        <w:rPr>
          <w:rFonts w:ascii="Arial" w:hAnsi="Arial" w:cs="Arial"/>
          <w:i/>
          <w:spacing w:val="2"/>
          <w:sz w:val="20"/>
          <w:szCs w:val="20"/>
        </w:rPr>
        <w:t>o</w:t>
      </w:r>
      <w:r w:rsidRPr="00BA6261">
        <w:rPr>
          <w:rFonts w:ascii="Arial" w:hAnsi="Arial" w:cs="Arial"/>
          <w:i/>
          <w:sz w:val="20"/>
          <w:szCs w:val="20"/>
        </w:rPr>
        <w:t>s</w:t>
      </w:r>
      <w:r w:rsidRPr="00BA6261">
        <w:rPr>
          <w:rFonts w:ascii="Arial" w:hAnsi="Arial" w:cs="Arial"/>
          <w:i/>
          <w:spacing w:val="-2"/>
          <w:sz w:val="20"/>
          <w:szCs w:val="20"/>
        </w:rPr>
        <w:t xml:space="preserve"> </w:t>
      </w:r>
      <w:r w:rsidRPr="00BA6261">
        <w:rPr>
          <w:rFonts w:ascii="Arial" w:hAnsi="Arial" w:cs="Arial"/>
          <w:i/>
          <w:spacing w:val="1"/>
          <w:sz w:val="20"/>
          <w:szCs w:val="20"/>
        </w:rPr>
        <w:t>e</w:t>
      </w:r>
      <w:r w:rsidRPr="00BA6261">
        <w:rPr>
          <w:rFonts w:ascii="Arial" w:hAnsi="Arial" w:cs="Arial"/>
          <w:i/>
          <w:sz w:val="20"/>
          <w:szCs w:val="20"/>
        </w:rPr>
        <w:t>l</w:t>
      </w:r>
      <w:r w:rsidRPr="00BA6261">
        <w:rPr>
          <w:rFonts w:ascii="Arial" w:hAnsi="Arial" w:cs="Arial"/>
          <w:i/>
          <w:spacing w:val="-2"/>
          <w:sz w:val="20"/>
          <w:szCs w:val="20"/>
        </w:rPr>
        <w:t>e</w:t>
      </w:r>
      <w:r w:rsidRPr="00BA6261">
        <w:rPr>
          <w:rFonts w:ascii="Arial" w:hAnsi="Arial" w:cs="Arial"/>
          <w:i/>
          <w:spacing w:val="1"/>
          <w:sz w:val="20"/>
          <w:szCs w:val="20"/>
        </w:rPr>
        <w:t>m</w:t>
      </w:r>
      <w:r w:rsidRPr="00BA6261">
        <w:rPr>
          <w:rFonts w:ascii="Arial" w:hAnsi="Arial" w:cs="Arial"/>
          <w:i/>
          <w:sz w:val="20"/>
          <w:szCs w:val="20"/>
        </w:rPr>
        <w:t>e</w:t>
      </w:r>
      <w:r w:rsidRPr="00BA6261">
        <w:rPr>
          <w:rFonts w:ascii="Arial" w:hAnsi="Arial" w:cs="Arial"/>
          <w:i/>
          <w:spacing w:val="-3"/>
          <w:sz w:val="20"/>
          <w:szCs w:val="20"/>
        </w:rPr>
        <w:t>n</w:t>
      </w:r>
      <w:r w:rsidRPr="00BA6261">
        <w:rPr>
          <w:rFonts w:ascii="Arial" w:hAnsi="Arial" w:cs="Arial"/>
          <w:i/>
          <w:sz w:val="20"/>
          <w:szCs w:val="20"/>
        </w:rPr>
        <w:t>t</w:t>
      </w:r>
      <w:r w:rsidRPr="00BA6261">
        <w:rPr>
          <w:rFonts w:ascii="Arial" w:hAnsi="Arial" w:cs="Arial"/>
          <w:i/>
          <w:spacing w:val="1"/>
          <w:sz w:val="20"/>
          <w:szCs w:val="20"/>
        </w:rPr>
        <w:t>o</w:t>
      </w:r>
      <w:r w:rsidRPr="00BA6261">
        <w:rPr>
          <w:rFonts w:ascii="Arial" w:hAnsi="Arial" w:cs="Arial"/>
          <w:i/>
          <w:sz w:val="20"/>
          <w:szCs w:val="20"/>
        </w:rPr>
        <w:t>s.</w:t>
      </w:r>
    </w:p>
    <w:p w14:paraId="0EF24557" w14:textId="77777777" w:rsidR="00BA6261" w:rsidRPr="00BA6261" w:rsidRDefault="00BA6261" w:rsidP="00BA6261">
      <w:pPr>
        <w:spacing w:before="7" w:after="0" w:line="190" w:lineRule="exact"/>
        <w:rPr>
          <w:rFonts w:ascii="Arial" w:hAnsi="Arial" w:cs="Arial"/>
          <w:i/>
          <w:sz w:val="20"/>
          <w:szCs w:val="20"/>
        </w:rPr>
      </w:pPr>
    </w:p>
    <w:p w14:paraId="7F5ACC81" w14:textId="77777777" w:rsidR="00BA6261" w:rsidRPr="00BA6261" w:rsidRDefault="00BA6261" w:rsidP="00BA6261">
      <w:pPr>
        <w:spacing w:after="0"/>
        <w:ind w:left="100" w:right="48"/>
        <w:jc w:val="both"/>
        <w:rPr>
          <w:rFonts w:ascii="Arial" w:hAnsi="Arial" w:cs="Arial"/>
          <w:i/>
          <w:sz w:val="20"/>
          <w:szCs w:val="20"/>
        </w:rPr>
      </w:pPr>
      <w:r w:rsidRPr="00BA6261">
        <w:rPr>
          <w:rFonts w:ascii="Arial" w:hAnsi="Arial" w:cs="Arial"/>
          <w:b/>
          <w:bCs/>
          <w:i/>
          <w:spacing w:val="1"/>
          <w:sz w:val="20"/>
          <w:szCs w:val="20"/>
        </w:rPr>
        <w:t>G</w:t>
      </w:r>
      <w:r w:rsidRPr="00BA6261">
        <w:rPr>
          <w:rFonts w:ascii="Arial" w:hAnsi="Arial" w:cs="Arial"/>
          <w:b/>
          <w:bCs/>
          <w:i/>
          <w:spacing w:val="-1"/>
          <w:sz w:val="20"/>
          <w:szCs w:val="20"/>
        </w:rPr>
        <w:t>a</w:t>
      </w:r>
      <w:r w:rsidRPr="00BA6261">
        <w:rPr>
          <w:rFonts w:ascii="Arial" w:hAnsi="Arial" w:cs="Arial"/>
          <w:b/>
          <w:bCs/>
          <w:i/>
          <w:spacing w:val="1"/>
          <w:sz w:val="20"/>
          <w:szCs w:val="20"/>
        </w:rPr>
        <w:t>r</w:t>
      </w:r>
      <w:r w:rsidRPr="00BA6261">
        <w:rPr>
          <w:rFonts w:ascii="Arial" w:hAnsi="Arial" w:cs="Arial"/>
          <w:b/>
          <w:bCs/>
          <w:i/>
          <w:spacing w:val="-1"/>
          <w:sz w:val="20"/>
          <w:szCs w:val="20"/>
        </w:rPr>
        <w:t>an</w:t>
      </w:r>
      <w:r w:rsidRPr="00BA6261">
        <w:rPr>
          <w:rFonts w:ascii="Arial" w:hAnsi="Arial" w:cs="Arial"/>
          <w:b/>
          <w:bCs/>
          <w:i/>
          <w:sz w:val="20"/>
          <w:szCs w:val="20"/>
        </w:rPr>
        <w:t>t</w:t>
      </w:r>
      <w:r w:rsidRPr="00BA6261">
        <w:rPr>
          <w:rFonts w:ascii="Arial" w:hAnsi="Arial" w:cs="Arial"/>
          <w:b/>
          <w:bCs/>
          <w:i/>
          <w:spacing w:val="1"/>
          <w:sz w:val="20"/>
          <w:szCs w:val="20"/>
        </w:rPr>
        <w:t>í</w:t>
      </w:r>
      <w:r w:rsidRPr="00BA6261">
        <w:rPr>
          <w:rFonts w:ascii="Arial" w:hAnsi="Arial" w:cs="Arial"/>
          <w:b/>
          <w:bCs/>
          <w:i/>
          <w:spacing w:val="-1"/>
          <w:sz w:val="20"/>
          <w:szCs w:val="20"/>
        </w:rPr>
        <w:t>a</w:t>
      </w:r>
      <w:r w:rsidRPr="00BA6261">
        <w:rPr>
          <w:rFonts w:ascii="Arial" w:hAnsi="Arial" w:cs="Arial"/>
          <w:b/>
          <w:bCs/>
          <w:i/>
          <w:sz w:val="20"/>
          <w:szCs w:val="20"/>
        </w:rPr>
        <w:t>:</w:t>
      </w:r>
      <w:r w:rsidRPr="00BA6261">
        <w:rPr>
          <w:rFonts w:ascii="Arial" w:hAnsi="Arial" w:cs="Arial"/>
          <w:b/>
          <w:bCs/>
          <w:i/>
          <w:spacing w:val="2"/>
          <w:sz w:val="20"/>
          <w:szCs w:val="20"/>
        </w:rPr>
        <w:t xml:space="preserve"> </w:t>
      </w:r>
      <w:r w:rsidRPr="00BA6261">
        <w:rPr>
          <w:rFonts w:ascii="Arial" w:hAnsi="Arial" w:cs="Arial"/>
          <w:i/>
          <w:sz w:val="20"/>
          <w:szCs w:val="20"/>
        </w:rPr>
        <w:t>es</w:t>
      </w:r>
      <w:r w:rsidRPr="00BA6261">
        <w:rPr>
          <w:rFonts w:ascii="Arial" w:hAnsi="Arial" w:cs="Arial"/>
          <w:i/>
          <w:spacing w:val="2"/>
          <w:sz w:val="20"/>
          <w:szCs w:val="20"/>
        </w:rPr>
        <w:t xml:space="preserve"> </w:t>
      </w:r>
      <w:r w:rsidRPr="00BA6261">
        <w:rPr>
          <w:rFonts w:ascii="Arial" w:hAnsi="Arial" w:cs="Arial"/>
          <w:i/>
          <w:spacing w:val="-1"/>
          <w:sz w:val="20"/>
          <w:szCs w:val="20"/>
        </w:rPr>
        <w:t>u</w:t>
      </w:r>
      <w:r w:rsidRPr="00BA6261">
        <w:rPr>
          <w:rFonts w:ascii="Arial" w:hAnsi="Arial" w:cs="Arial"/>
          <w:i/>
          <w:sz w:val="20"/>
          <w:szCs w:val="20"/>
        </w:rPr>
        <w:t>n</w:t>
      </w:r>
      <w:r w:rsidRPr="00BA6261">
        <w:rPr>
          <w:rFonts w:ascii="Arial" w:hAnsi="Arial" w:cs="Arial"/>
          <w:i/>
          <w:spacing w:val="1"/>
          <w:sz w:val="20"/>
          <w:szCs w:val="20"/>
        </w:rPr>
        <w:t xml:space="preserve"> </w:t>
      </w:r>
      <w:r w:rsidRPr="00BA6261">
        <w:rPr>
          <w:rFonts w:ascii="Arial" w:hAnsi="Arial" w:cs="Arial"/>
          <w:i/>
          <w:spacing w:val="-1"/>
          <w:sz w:val="20"/>
          <w:szCs w:val="20"/>
        </w:rPr>
        <w:t>n</w:t>
      </w:r>
      <w:r w:rsidRPr="00BA6261">
        <w:rPr>
          <w:rFonts w:ascii="Arial" w:hAnsi="Arial" w:cs="Arial"/>
          <w:i/>
          <w:sz w:val="20"/>
          <w:szCs w:val="20"/>
        </w:rPr>
        <w:t>eg</w:t>
      </w:r>
      <w:r w:rsidRPr="00BA6261">
        <w:rPr>
          <w:rFonts w:ascii="Arial" w:hAnsi="Arial" w:cs="Arial"/>
          <w:i/>
          <w:spacing w:val="-1"/>
          <w:sz w:val="20"/>
          <w:szCs w:val="20"/>
        </w:rPr>
        <w:t>o</w:t>
      </w:r>
      <w:r w:rsidRPr="00BA6261">
        <w:rPr>
          <w:rFonts w:ascii="Arial" w:hAnsi="Arial" w:cs="Arial"/>
          <w:i/>
          <w:sz w:val="20"/>
          <w:szCs w:val="20"/>
        </w:rPr>
        <w:t>cio j</w:t>
      </w:r>
      <w:r w:rsidRPr="00BA6261">
        <w:rPr>
          <w:rFonts w:ascii="Arial" w:hAnsi="Arial" w:cs="Arial"/>
          <w:i/>
          <w:spacing w:val="-1"/>
          <w:sz w:val="20"/>
          <w:szCs w:val="20"/>
        </w:rPr>
        <w:t>u</w:t>
      </w:r>
      <w:r w:rsidRPr="00BA6261">
        <w:rPr>
          <w:rFonts w:ascii="Arial" w:hAnsi="Arial" w:cs="Arial"/>
          <w:i/>
          <w:sz w:val="20"/>
          <w:szCs w:val="20"/>
        </w:rPr>
        <w:t>rí</w:t>
      </w:r>
      <w:r w:rsidRPr="00BA6261">
        <w:rPr>
          <w:rFonts w:ascii="Arial" w:hAnsi="Arial" w:cs="Arial"/>
          <w:i/>
          <w:spacing w:val="-1"/>
          <w:sz w:val="20"/>
          <w:szCs w:val="20"/>
        </w:rPr>
        <w:t>d</w:t>
      </w:r>
      <w:r w:rsidRPr="00BA6261">
        <w:rPr>
          <w:rFonts w:ascii="Arial" w:hAnsi="Arial" w:cs="Arial"/>
          <w:i/>
          <w:sz w:val="20"/>
          <w:szCs w:val="20"/>
        </w:rPr>
        <w:t>ico</w:t>
      </w:r>
      <w:r w:rsidRPr="00BA6261">
        <w:rPr>
          <w:rFonts w:ascii="Arial" w:hAnsi="Arial" w:cs="Arial"/>
          <w:i/>
          <w:spacing w:val="3"/>
          <w:sz w:val="20"/>
          <w:szCs w:val="20"/>
        </w:rPr>
        <w:t xml:space="preserve"> </w:t>
      </w:r>
      <w:r w:rsidRPr="00BA6261">
        <w:rPr>
          <w:rFonts w:ascii="Arial" w:hAnsi="Arial" w:cs="Arial"/>
          <w:i/>
          <w:spacing w:val="-1"/>
          <w:sz w:val="20"/>
          <w:szCs w:val="20"/>
        </w:rPr>
        <w:t>m</w:t>
      </w:r>
      <w:r w:rsidRPr="00BA6261">
        <w:rPr>
          <w:rFonts w:ascii="Arial" w:hAnsi="Arial" w:cs="Arial"/>
          <w:i/>
          <w:sz w:val="20"/>
          <w:szCs w:val="20"/>
        </w:rPr>
        <w:t>ed</w:t>
      </w:r>
      <w:r w:rsidRPr="00BA6261">
        <w:rPr>
          <w:rFonts w:ascii="Arial" w:hAnsi="Arial" w:cs="Arial"/>
          <w:i/>
          <w:spacing w:val="-1"/>
          <w:sz w:val="20"/>
          <w:szCs w:val="20"/>
        </w:rPr>
        <w:t>i</w:t>
      </w:r>
      <w:r w:rsidRPr="00BA6261">
        <w:rPr>
          <w:rFonts w:ascii="Arial" w:hAnsi="Arial" w:cs="Arial"/>
          <w:i/>
          <w:sz w:val="20"/>
          <w:szCs w:val="20"/>
        </w:rPr>
        <w:t>a</w:t>
      </w:r>
      <w:r w:rsidRPr="00BA6261">
        <w:rPr>
          <w:rFonts w:ascii="Arial" w:hAnsi="Arial" w:cs="Arial"/>
          <w:i/>
          <w:spacing w:val="-1"/>
          <w:sz w:val="20"/>
          <w:szCs w:val="20"/>
        </w:rPr>
        <w:t>n</w:t>
      </w:r>
      <w:r w:rsidRPr="00BA6261">
        <w:rPr>
          <w:rFonts w:ascii="Arial" w:hAnsi="Arial" w:cs="Arial"/>
          <w:i/>
          <w:sz w:val="20"/>
          <w:szCs w:val="20"/>
        </w:rPr>
        <w:t>te el</w:t>
      </w:r>
      <w:r w:rsidRPr="00BA6261">
        <w:rPr>
          <w:rFonts w:ascii="Arial" w:hAnsi="Arial" w:cs="Arial"/>
          <w:i/>
          <w:spacing w:val="2"/>
          <w:sz w:val="20"/>
          <w:szCs w:val="20"/>
        </w:rPr>
        <w:t xml:space="preserve"> </w:t>
      </w:r>
      <w:r w:rsidRPr="00BA6261">
        <w:rPr>
          <w:rFonts w:ascii="Arial" w:hAnsi="Arial" w:cs="Arial"/>
          <w:i/>
          <w:sz w:val="20"/>
          <w:szCs w:val="20"/>
        </w:rPr>
        <w:t>c</w:t>
      </w:r>
      <w:r w:rsidRPr="00BA6261">
        <w:rPr>
          <w:rFonts w:ascii="Arial" w:hAnsi="Arial" w:cs="Arial"/>
          <w:i/>
          <w:spacing w:val="-3"/>
          <w:sz w:val="20"/>
          <w:szCs w:val="20"/>
        </w:rPr>
        <w:t>u</w:t>
      </w:r>
      <w:r w:rsidRPr="00BA6261">
        <w:rPr>
          <w:rFonts w:ascii="Arial" w:hAnsi="Arial" w:cs="Arial"/>
          <w:i/>
          <w:sz w:val="20"/>
          <w:szCs w:val="20"/>
        </w:rPr>
        <w:t>al</w:t>
      </w:r>
      <w:r w:rsidRPr="00BA6261">
        <w:rPr>
          <w:rFonts w:ascii="Arial" w:hAnsi="Arial" w:cs="Arial"/>
          <w:i/>
          <w:spacing w:val="1"/>
          <w:sz w:val="20"/>
          <w:szCs w:val="20"/>
        </w:rPr>
        <w:t xml:space="preserve"> </w:t>
      </w:r>
      <w:r w:rsidRPr="00BA6261">
        <w:rPr>
          <w:rFonts w:ascii="Arial" w:hAnsi="Arial" w:cs="Arial"/>
          <w:i/>
          <w:sz w:val="20"/>
          <w:szCs w:val="20"/>
        </w:rPr>
        <w:t>se</w:t>
      </w:r>
      <w:r w:rsidRPr="00BA6261">
        <w:rPr>
          <w:rFonts w:ascii="Arial" w:hAnsi="Arial" w:cs="Arial"/>
          <w:i/>
          <w:spacing w:val="2"/>
          <w:sz w:val="20"/>
          <w:szCs w:val="20"/>
        </w:rPr>
        <w:t xml:space="preserve"> </w:t>
      </w:r>
      <w:r w:rsidRPr="00BA6261">
        <w:rPr>
          <w:rFonts w:ascii="Arial" w:hAnsi="Arial" w:cs="Arial"/>
          <w:i/>
          <w:spacing w:val="-1"/>
          <w:sz w:val="20"/>
          <w:szCs w:val="20"/>
        </w:rPr>
        <w:t>p</w:t>
      </w:r>
      <w:r w:rsidRPr="00BA6261">
        <w:rPr>
          <w:rFonts w:ascii="Arial" w:hAnsi="Arial" w:cs="Arial"/>
          <w:i/>
          <w:sz w:val="20"/>
          <w:szCs w:val="20"/>
        </w:rPr>
        <w:t>re</w:t>
      </w:r>
      <w:r w:rsidRPr="00BA6261">
        <w:rPr>
          <w:rFonts w:ascii="Arial" w:hAnsi="Arial" w:cs="Arial"/>
          <w:i/>
          <w:spacing w:val="-2"/>
          <w:sz w:val="20"/>
          <w:szCs w:val="20"/>
        </w:rPr>
        <w:t>t</w:t>
      </w:r>
      <w:r w:rsidRPr="00BA6261">
        <w:rPr>
          <w:rFonts w:ascii="Arial" w:hAnsi="Arial" w:cs="Arial"/>
          <w:i/>
          <w:sz w:val="20"/>
          <w:szCs w:val="20"/>
        </w:rPr>
        <w:t>en</w:t>
      </w:r>
      <w:r w:rsidRPr="00BA6261">
        <w:rPr>
          <w:rFonts w:ascii="Arial" w:hAnsi="Arial" w:cs="Arial"/>
          <w:i/>
          <w:spacing w:val="-1"/>
          <w:sz w:val="20"/>
          <w:szCs w:val="20"/>
        </w:rPr>
        <w:t>d</w:t>
      </w:r>
      <w:r w:rsidRPr="00BA6261">
        <w:rPr>
          <w:rFonts w:ascii="Arial" w:hAnsi="Arial" w:cs="Arial"/>
          <w:i/>
          <w:sz w:val="20"/>
          <w:szCs w:val="20"/>
        </w:rPr>
        <w:t>e</w:t>
      </w:r>
      <w:r w:rsidRPr="00BA6261">
        <w:rPr>
          <w:rFonts w:ascii="Arial" w:hAnsi="Arial" w:cs="Arial"/>
          <w:i/>
          <w:spacing w:val="2"/>
          <w:sz w:val="20"/>
          <w:szCs w:val="20"/>
        </w:rPr>
        <w:t xml:space="preserve"> </w:t>
      </w:r>
      <w:r w:rsidRPr="00BA6261">
        <w:rPr>
          <w:rFonts w:ascii="Arial" w:hAnsi="Arial" w:cs="Arial"/>
          <w:i/>
          <w:spacing w:val="-1"/>
          <w:sz w:val="20"/>
          <w:szCs w:val="20"/>
        </w:rPr>
        <w:t>d</w:t>
      </w:r>
      <w:r w:rsidRPr="00BA6261">
        <w:rPr>
          <w:rFonts w:ascii="Arial" w:hAnsi="Arial" w:cs="Arial"/>
          <w:i/>
          <w:spacing w:val="1"/>
          <w:sz w:val="20"/>
          <w:szCs w:val="20"/>
        </w:rPr>
        <w:t>o</w:t>
      </w:r>
      <w:r w:rsidRPr="00BA6261">
        <w:rPr>
          <w:rFonts w:ascii="Arial" w:hAnsi="Arial" w:cs="Arial"/>
          <w:i/>
          <w:spacing w:val="-2"/>
          <w:sz w:val="20"/>
          <w:szCs w:val="20"/>
        </w:rPr>
        <w:t>t</w:t>
      </w:r>
      <w:r w:rsidRPr="00BA6261">
        <w:rPr>
          <w:rFonts w:ascii="Arial" w:hAnsi="Arial" w:cs="Arial"/>
          <w:i/>
          <w:sz w:val="20"/>
          <w:szCs w:val="20"/>
        </w:rPr>
        <w:t>ar</w:t>
      </w:r>
      <w:r w:rsidRPr="00BA6261">
        <w:rPr>
          <w:rFonts w:ascii="Arial" w:hAnsi="Arial" w:cs="Arial"/>
          <w:i/>
          <w:spacing w:val="1"/>
          <w:sz w:val="20"/>
          <w:szCs w:val="20"/>
        </w:rPr>
        <w:t xml:space="preserve"> </w:t>
      </w:r>
      <w:r w:rsidRPr="00BA6261">
        <w:rPr>
          <w:rFonts w:ascii="Arial" w:hAnsi="Arial" w:cs="Arial"/>
          <w:i/>
          <w:spacing w:val="-1"/>
          <w:sz w:val="20"/>
          <w:szCs w:val="20"/>
        </w:rPr>
        <w:t>d</w:t>
      </w:r>
      <w:r w:rsidRPr="00BA6261">
        <w:rPr>
          <w:rFonts w:ascii="Arial" w:hAnsi="Arial" w:cs="Arial"/>
          <w:i/>
          <w:sz w:val="20"/>
          <w:szCs w:val="20"/>
        </w:rPr>
        <w:t xml:space="preserve">e </w:t>
      </w:r>
      <w:r w:rsidRPr="00BA6261">
        <w:rPr>
          <w:rFonts w:ascii="Arial" w:hAnsi="Arial" w:cs="Arial"/>
          <w:i/>
          <w:spacing w:val="-1"/>
          <w:sz w:val="20"/>
          <w:szCs w:val="20"/>
        </w:rPr>
        <w:t>un</w:t>
      </w:r>
      <w:r w:rsidRPr="00BA6261">
        <w:rPr>
          <w:rFonts w:ascii="Arial" w:hAnsi="Arial" w:cs="Arial"/>
          <w:i/>
          <w:sz w:val="20"/>
          <w:szCs w:val="20"/>
        </w:rPr>
        <w:t>a</w:t>
      </w:r>
      <w:r w:rsidRPr="00BA6261">
        <w:rPr>
          <w:rFonts w:ascii="Arial" w:hAnsi="Arial" w:cs="Arial"/>
          <w:i/>
          <w:spacing w:val="2"/>
          <w:sz w:val="20"/>
          <w:szCs w:val="20"/>
        </w:rPr>
        <w:t xml:space="preserve"> </w:t>
      </w:r>
      <w:r w:rsidRPr="00BA6261">
        <w:rPr>
          <w:rFonts w:ascii="Arial" w:hAnsi="Arial" w:cs="Arial"/>
          <w:i/>
          <w:spacing w:val="1"/>
          <w:sz w:val="20"/>
          <w:szCs w:val="20"/>
        </w:rPr>
        <w:t>m</w:t>
      </w:r>
      <w:r w:rsidRPr="00BA6261">
        <w:rPr>
          <w:rFonts w:ascii="Arial" w:hAnsi="Arial" w:cs="Arial"/>
          <w:i/>
          <w:sz w:val="20"/>
          <w:szCs w:val="20"/>
        </w:rPr>
        <w:t>a</w:t>
      </w:r>
      <w:r w:rsidRPr="00BA6261">
        <w:rPr>
          <w:rFonts w:ascii="Arial" w:hAnsi="Arial" w:cs="Arial"/>
          <w:i/>
          <w:spacing w:val="-2"/>
          <w:sz w:val="20"/>
          <w:szCs w:val="20"/>
        </w:rPr>
        <w:t>y</w:t>
      </w:r>
      <w:r w:rsidRPr="00BA6261">
        <w:rPr>
          <w:rFonts w:ascii="Arial" w:hAnsi="Arial" w:cs="Arial"/>
          <w:i/>
          <w:spacing w:val="1"/>
          <w:sz w:val="20"/>
          <w:szCs w:val="20"/>
        </w:rPr>
        <w:t>o</w:t>
      </w:r>
      <w:r w:rsidRPr="00BA6261">
        <w:rPr>
          <w:rFonts w:ascii="Arial" w:hAnsi="Arial" w:cs="Arial"/>
          <w:i/>
          <w:sz w:val="20"/>
          <w:szCs w:val="20"/>
        </w:rPr>
        <w:t>r</w:t>
      </w:r>
      <w:r w:rsidRPr="00BA6261">
        <w:rPr>
          <w:rFonts w:ascii="Arial" w:hAnsi="Arial" w:cs="Arial"/>
          <w:i/>
          <w:spacing w:val="2"/>
          <w:sz w:val="20"/>
          <w:szCs w:val="20"/>
        </w:rPr>
        <w:t xml:space="preserve"> </w:t>
      </w:r>
      <w:r w:rsidRPr="00BA6261">
        <w:rPr>
          <w:rFonts w:ascii="Arial" w:hAnsi="Arial" w:cs="Arial"/>
          <w:i/>
          <w:sz w:val="20"/>
          <w:szCs w:val="20"/>
        </w:rPr>
        <w:t>seg</w:t>
      </w:r>
      <w:r w:rsidRPr="00BA6261">
        <w:rPr>
          <w:rFonts w:ascii="Arial" w:hAnsi="Arial" w:cs="Arial"/>
          <w:i/>
          <w:spacing w:val="-1"/>
          <w:sz w:val="20"/>
          <w:szCs w:val="20"/>
        </w:rPr>
        <w:t>u</w:t>
      </w:r>
      <w:r w:rsidRPr="00BA6261">
        <w:rPr>
          <w:rFonts w:ascii="Arial" w:hAnsi="Arial" w:cs="Arial"/>
          <w:i/>
          <w:sz w:val="20"/>
          <w:szCs w:val="20"/>
        </w:rPr>
        <w:t>ri</w:t>
      </w:r>
      <w:r w:rsidRPr="00BA6261">
        <w:rPr>
          <w:rFonts w:ascii="Arial" w:hAnsi="Arial" w:cs="Arial"/>
          <w:i/>
          <w:spacing w:val="-1"/>
          <w:sz w:val="20"/>
          <w:szCs w:val="20"/>
        </w:rPr>
        <w:t>d</w:t>
      </w:r>
      <w:r w:rsidRPr="00BA6261">
        <w:rPr>
          <w:rFonts w:ascii="Arial" w:hAnsi="Arial" w:cs="Arial"/>
          <w:i/>
          <w:sz w:val="20"/>
          <w:szCs w:val="20"/>
        </w:rPr>
        <w:t>ad</w:t>
      </w:r>
      <w:r w:rsidRPr="00BA6261">
        <w:rPr>
          <w:rFonts w:ascii="Arial" w:hAnsi="Arial" w:cs="Arial"/>
          <w:i/>
          <w:spacing w:val="1"/>
          <w:sz w:val="20"/>
          <w:szCs w:val="20"/>
        </w:rPr>
        <w:t xml:space="preserve"> </w:t>
      </w:r>
      <w:r w:rsidRPr="00BA6261">
        <w:rPr>
          <w:rFonts w:ascii="Arial" w:hAnsi="Arial" w:cs="Arial"/>
          <w:i/>
          <w:sz w:val="20"/>
          <w:szCs w:val="20"/>
        </w:rPr>
        <w:t>al cum</w:t>
      </w:r>
      <w:r w:rsidRPr="00BA6261">
        <w:rPr>
          <w:rFonts w:ascii="Arial" w:hAnsi="Arial" w:cs="Arial"/>
          <w:i/>
          <w:spacing w:val="-1"/>
          <w:sz w:val="20"/>
          <w:szCs w:val="20"/>
        </w:rPr>
        <w:t>p</w:t>
      </w:r>
      <w:r w:rsidRPr="00BA6261">
        <w:rPr>
          <w:rFonts w:ascii="Arial" w:hAnsi="Arial" w:cs="Arial"/>
          <w:i/>
          <w:sz w:val="20"/>
          <w:szCs w:val="20"/>
        </w:rPr>
        <w:t>li</w:t>
      </w:r>
      <w:r w:rsidRPr="00BA6261">
        <w:rPr>
          <w:rFonts w:ascii="Arial" w:hAnsi="Arial" w:cs="Arial"/>
          <w:i/>
          <w:spacing w:val="1"/>
          <w:sz w:val="20"/>
          <w:szCs w:val="20"/>
        </w:rPr>
        <w:t>m</w:t>
      </w:r>
      <w:r w:rsidRPr="00BA6261">
        <w:rPr>
          <w:rFonts w:ascii="Arial" w:hAnsi="Arial" w:cs="Arial"/>
          <w:i/>
          <w:spacing w:val="-3"/>
          <w:sz w:val="20"/>
          <w:szCs w:val="20"/>
        </w:rPr>
        <w:t>i</w:t>
      </w:r>
      <w:r w:rsidRPr="00BA6261">
        <w:rPr>
          <w:rFonts w:ascii="Arial" w:hAnsi="Arial" w:cs="Arial"/>
          <w:i/>
          <w:sz w:val="20"/>
          <w:szCs w:val="20"/>
        </w:rPr>
        <w:t>ento</w:t>
      </w:r>
      <w:r w:rsidRPr="00BA6261">
        <w:rPr>
          <w:rFonts w:ascii="Arial" w:hAnsi="Arial" w:cs="Arial"/>
          <w:i/>
          <w:spacing w:val="2"/>
          <w:sz w:val="20"/>
          <w:szCs w:val="20"/>
        </w:rPr>
        <w:t xml:space="preserve"> </w:t>
      </w:r>
      <w:r w:rsidRPr="00BA6261">
        <w:rPr>
          <w:rFonts w:ascii="Arial" w:hAnsi="Arial" w:cs="Arial"/>
          <w:i/>
          <w:spacing w:val="-1"/>
          <w:sz w:val="20"/>
          <w:szCs w:val="20"/>
        </w:rPr>
        <w:t>d</w:t>
      </w:r>
      <w:r w:rsidRPr="00BA6261">
        <w:rPr>
          <w:rFonts w:ascii="Arial" w:hAnsi="Arial" w:cs="Arial"/>
          <w:i/>
          <w:sz w:val="20"/>
          <w:szCs w:val="20"/>
        </w:rPr>
        <w:t>e</w:t>
      </w:r>
      <w:r w:rsidRPr="00BA6261">
        <w:rPr>
          <w:rFonts w:ascii="Arial" w:hAnsi="Arial" w:cs="Arial"/>
          <w:i/>
          <w:spacing w:val="2"/>
          <w:sz w:val="20"/>
          <w:szCs w:val="20"/>
        </w:rPr>
        <w:t xml:space="preserve"> </w:t>
      </w:r>
      <w:r w:rsidRPr="00BA6261">
        <w:rPr>
          <w:rFonts w:ascii="Arial" w:hAnsi="Arial" w:cs="Arial"/>
          <w:i/>
          <w:spacing w:val="-1"/>
          <w:sz w:val="20"/>
          <w:szCs w:val="20"/>
        </w:rPr>
        <w:t>un</w:t>
      </w:r>
      <w:r w:rsidRPr="00BA6261">
        <w:rPr>
          <w:rFonts w:ascii="Arial" w:hAnsi="Arial" w:cs="Arial"/>
          <w:i/>
          <w:sz w:val="20"/>
          <w:szCs w:val="20"/>
        </w:rPr>
        <w:t>a</w:t>
      </w:r>
      <w:r w:rsidRPr="00BA6261">
        <w:rPr>
          <w:rFonts w:ascii="Arial" w:hAnsi="Arial" w:cs="Arial"/>
          <w:i/>
          <w:spacing w:val="1"/>
          <w:sz w:val="20"/>
          <w:szCs w:val="20"/>
        </w:rPr>
        <w:t xml:space="preserve"> o</w:t>
      </w:r>
      <w:r w:rsidRPr="00BA6261">
        <w:rPr>
          <w:rFonts w:ascii="Arial" w:hAnsi="Arial" w:cs="Arial"/>
          <w:i/>
          <w:spacing w:val="-1"/>
          <w:sz w:val="20"/>
          <w:szCs w:val="20"/>
        </w:rPr>
        <w:t>b</w:t>
      </w:r>
      <w:r w:rsidRPr="00BA6261">
        <w:rPr>
          <w:rFonts w:ascii="Arial" w:hAnsi="Arial" w:cs="Arial"/>
          <w:i/>
          <w:sz w:val="20"/>
          <w:szCs w:val="20"/>
        </w:rPr>
        <w:t>l</w:t>
      </w:r>
      <w:r w:rsidRPr="00BA6261">
        <w:rPr>
          <w:rFonts w:ascii="Arial" w:hAnsi="Arial" w:cs="Arial"/>
          <w:i/>
          <w:spacing w:val="-3"/>
          <w:sz w:val="20"/>
          <w:szCs w:val="20"/>
        </w:rPr>
        <w:t>i</w:t>
      </w:r>
      <w:r w:rsidRPr="00BA6261">
        <w:rPr>
          <w:rFonts w:ascii="Arial" w:hAnsi="Arial" w:cs="Arial"/>
          <w:i/>
          <w:spacing w:val="-1"/>
          <w:sz w:val="20"/>
          <w:szCs w:val="20"/>
        </w:rPr>
        <w:t>g</w:t>
      </w:r>
      <w:r w:rsidRPr="00BA6261">
        <w:rPr>
          <w:rFonts w:ascii="Arial" w:hAnsi="Arial" w:cs="Arial"/>
          <w:i/>
          <w:sz w:val="20"/>
          <w:szCs w:val="20"/>
        </w:rPr>
        <w:t>aci</w:t>
      </w:r>
      <w:r w:rsidRPr="00BA6261">
        <w:rPr>
          <w:rFonts w:ascii="Arial" w:hAnsi="Arial" w:cs="Arial"/>
          <w:i/>
          <w:spacing w:val="1"/>
          <w:sz w:val="20"/>
          <w:szCs w:val="20"/>
        </w:rPr>
        <w:t>ó</w:t>
      </w:r>
      <w:r w:rsidRPr="00BA6261">
        <w:rPr>
          <w:rFonts w:ascii="Arial" w:hAnsi="Arial" w:cs="Arial"/>
          <w:i/>
          <w:sz w:val="20"/>
          <w:szCs w:val="20"/>
        </w:rPr>
        <w:t>n o</w:t>
      </w:r>
      <w:r w:rsidRPr="00BA6261">
        <w:rPr>
          <w:rFonts w:ascii="Arial" w:hAnsi="Arial" w:cs="Arial"/>
          <w:i/>
          <w:spacing w:val="2"/>
          <w:sz w:val="20"/>
          <w:szCs w:val="20"/>
        </w:rPr>
        <w:t xml:space="preserve"> </w:t>
      </w:r>
      <w:r w:rsidRPr="00BA6261">
        <w:rPr>
          <w:rFonts w:ascii="Arial" w:hAnsi="Arial" w:cs="Arial"/>
          <w:i/>
          <w:spacing w:val="-1"/>
          <w:sz w:val="20"/>
          <w:szCs w:val="20"/>
        </w:rPr>
        <w:t>p</w:t>
      </w:r>
      <w:r w:rsidRPr="00BA6261">
        <w:rPr>
          <w:rFonts w:ascii="Arial" w:hAnsi="Arial" w:cs="Arial"/>
          <w:i/>
          <w:sz w:val="20"/>
          <w:szCs w:val="20"/>
        </w:rPr>
        <w:t>a</w:t>
      </w:r>
      <w:r w:rsidRPr="00BA6261">
        <w:rPr>
          <w:rFonts w:ascii="Arial" w:hAnsi="Arial" w:cs="Arial"/>
          <w:i/>
          <w:spacing w:val="-1"/>
          <w:sz w:val="20"/>
          <w:szCs w:val="20"/>
        </w:rPr>
        <w:t>g</w:t>
      </w:r>
      <w:r w:rsidRPr="00BA6261">
        <w:rPr>
          <w:rFonts w:ascii="Arial" w:hAnsi="Arial" w:cs="Arial"/>
          <w:i/>
          <w:sz w:val="20"/>
          <w:szCs w:val="20"/>
        </w:rPr>
        <w:t>o</w:t>
      </w:r>
      <w:r w:rsidRPr="00BA6261">
        <w:rPr>
          <w:rFonts w:ascii="Arial" w:hAnsi="Arial" w:cs="Arial"/>
          <w:i/>
          <w:spacing w:val="2"/>
          <w:sz w:val="20"/>
          <w:szCs w:val="20"/>
        </w:rPr>
        <w:t xml:space="preserve"> </w:t>
      </w:r>
      <w:r w:rsidRPr="00BA6261">
        <w:rPr>
          <w:rFonts w:ascii="Arial" w:hAnsi="Arial" w:cs="Arial"/>
          <w:i/>
          <w:spacing w:val="-1"/>
          <w:sz w:val="20"/>
          <w:szCs w:val="20"/>
        </w:rPr>
        <w:t>d</w:t>
      </w:r>
      <w:r w:rsidRPr="00BA6261">
        <w:rPr>
          <w:rFonts w:ascii="Arial" w:hAnsi="Arial" w:cs="Arial"/>
          <w:i/>
          <w:sz w:val="20"/>
          <w:szCs w:val="20"/>
        </w:rPr>
        <w:t>e</w:t>
      </w:r>
      <w:r w:rsidRPr="00BA6261">
        <w:rPr>
          <w:rFonts w:ascii="Arial" w:hAnsi="Arial" w:cs="Arial"/>
          <w:i/>
          <w:spacing w:val="2"/>
          <w:sz w:val="20"/>
          <w:szCs w:val="20"/>
        </w:rPr>
        <w:t xml:space="preserve"> </w:t>
      </w:r>
      <w:r w:rsidRPr="00BA6261">
        <w:rPr>
          <w:rFonts w:ascii="Arial" w:hAnsi="Arial" w:cs="Arial"/>
          <w:i/>
          <w:spacing w:val="-1"/>
          <w:sz w:val="20"/>
          <w:szCs w:val="20"/>
        </w:rPr>
        <w:t>un</w:t>
      </w:r>
      <w:r w:rsidRPr="00BA6261">
        <w:rPr>
          <w:rFonts w:ascii="Arial" w:hAnsi="Arial" w:cs="Arial"/>
          <w:i/>
          <w:sz w:val="20"/>
          <w:szCs w:val="20"/>
        </w:rPr>
        <w:t>a</w:t>
      </w:r>
      <w:r w:rsidRPr="00BA6261">
        <w:rPr>
          <w:rFonts w:ascii="Arial" w:hAnsi="Arial" w:cs="Arial"/>
          <w:i/>
          <w:spacing w:val="1"/>
          <w:sz w:val="20"/>
          <w:szCs w:val="20"/>
        </w:rPr>
        <w:t xml:space="preserve"> </w:t>
      </w:r>
      <w:r w:rsidRPr="00BA6261">
        <w:rPr>
          <w:rFonts w:ascii="Arial" w:hAnsi="Arial" w:cs="Arial"/>
          <w:i/>
          <w:spacing w:val="-1"/>
          <w:sz w:val="20"/>
          <w:szCs w:val="20"/>
        </w:rPr>
        <w:t>d</w:t>
      </w:r>
      <w:r w:rsidRPr="00BA6261">
        <w:rPr>
          <w:rFonts w:ascii="Arial" w:hAnsi="Arial" w:cs="Arial"/>
          <w:i/>
          <w:sz w:val="20"/>
          <w:szCs w:val="20"/>
        </w:rPr>
        <w:t>eu</w:t>
      </w:r>
      <w:r w:rsidRPr="00BA6261">
        <w:rPr>
          <w:rFonts w:ascii="Arial" w:hAnsi="Arial" w:cs="Arial"/>
          <w:i/>
          <w:spacing w:val="-1"/>
          <w:sz w:val="20"/>
          <w:szCs w:val="20"/>
        </w:rPr>
        <w:t>d</w:t>
      </w:r>
      <w:r w:rsidRPr="00BA6261">
        <w:rPr>
          <w:rFonts w:ascii="Arial" w:hAnsi="Arial" w:cs="Arial"/>
          <w:i/>
          <w:sz w:val="20"/>
          <w:szCs w:val="20"/>
        </w:rPr>
        <w:t xml:space="preserve">a. </w:t>
      </w:r>
      <w:r w:rsidRPr="00BA6261">
        <w:rPr>
          <w:rFonts w:ascii="Arial" w:hAnsi="Arial" w:cs="Arial"/>
          <w:i/>
          <w:spacing w:val="1"/>
          <w:sz w:val="20"/>
          <w:szCs w:val="20"/>
        </w:rPr>
        <w:t>L</w:t>
      </w:r>
      <w:r w:rsidRPr="00BA6261">
        <w:rPr>
          <w:rFonts w:ascii="Arial" w:hAnsi="Arial" w:cs="Arial"/>
          <w:i/>
          <w:sz w:val="20"/>
          <w:szCs w:val="20"/>
        </w:rPr>
        <w:t>as</w:t>
      </w:r>
      <w:r w:rsidRPr="00BA6261">
        <w:rPr>
          <w:rFonts w:ascii="Arial" w:hAnsi="Arial" w:cs="Arial"/>
          <w:i/>
          <w:spacing w:val="1"/>
          <w:sz w:val="20"/>
          <w:szCs w:val="20"/>
        </w:rPr>
        <w:t xml:space="preserve"> </w:t>
      </w:r>
      <w:r w:rsidRPr="00BA6261">
        <w:rPr>
          <w:rFonts w:ascii="Arial" w:hAnsi="Arial" w:cs="Arial"/>
          <w:i/>
          <w:spacing w:val="-1"/>
          <w:sz w:val="20"/>
          <w:szCs w:val="20"/>
        </w:rPr>
        <w:t>g</w:t>
      </w:r>
      <w:r w:rsidRPr="00BA6261">
        <w:rPr>
          <w:rFonts w:ascii="Arial" w:hAnsi="Arial" w:cs="Arial"/>
          <w:i/>
          <w:sz w:val="20"/>
          <w:szCs w:val="20"/>
        </w:rPr>
        <w:t>ara</w:t>
      </w:r>
      <w:r w:rsidRPr="00BA6261">
        <w:rPr>
          <w:rFonts w:ascii="Arial" w:hAnsi="Arial" w:cs="Arial"/>
          <w:i/>
          <w:spacing w:val="-1"/>
          <w:sz w:val="20"/>
          <w:szCs w:val="20"/>
        </w:rPr>
        <w:t>n</w:t>
      </w:r>
      <w:r w:rsidRPr="00BA6261">
        <w:rPr>
          <w:rFonts w:ascii="Arial" w:hAnsi="Arial" w:cs="Arial"/>
          <w:i/>
          <w:sz w:val="20"/>
          <w:szCs w:val="20"/>
        </w:rPr>
        <w:t>tías</w:t>
      </w:r>
      <w:r w:rsidRPr="00BA6261">
        <w:rPr>
          <w:rFonts w:ascii="Arial" w:hAnsi="Arial" w:cs="Arial"/>
          <w:i/>
          <w:spacing w:val="1"/>
          <w:sz w:val="20"/>
          <w:szCs w:val="20"/>
        </w:rPr>
        <w:t xml:space="preserve"> </w:t>
      </w:r>
      <w:r w:rsidRPr="00BA6261">
        <w:rPr>
          <w:rFonts w:ascii="Arial" w:hAnsi="Arial" w:cs="Arial"/>
          <w:i/>
          <w:sz w:val="20"/>
          <w:szCs w:val="20"/>
        </w:rPr>
        <w:t>s</w:t>
      </w:r>
      <w:r w:rsidRPr="00BA6261">
        <w:rPr>
          <w:rFonts w:ascii="Arial" w:hAnsi="Arial" w:cs="Arial"/>
          <w:i/>
          <w:spacing w:val="1"/>
          <w:sz w:val="20"/>
          <w:szCs w:val="20"/>
        </w:rPr>
        <w:t>o</w:t>
      </w:r>
      <w:r w:rsidRPr="00BA6261">
        <w:rPr>
          <w:rFonts w:ascii="Arial" w:hAnsi="Arial" w:cs="Arial"/>
          <w:i/>
          <w:sz w:val="20"/>
          <w:szCs w:val="20"/>
        </w:rPr>
        <w:t xml:space="preserve">n </w:t>
      </w:r>
      <w:r w:rsidRPr="00BA6261">
        <w:rPr>
          <w:rFonts w:ascii="Arial" w:hAnsi="Arial" w:cs="Arial"/>
          <w:i/>
          <w:spacing w:val="-1"/>
          <w:sz w:val="20"/>
          <w:szCs w:val="20"/>
        </w:rPr>
        <w:t>mu</w:t>
      </w:r>
      <w:r w:rsidRPr="00BA6261">
        <w:rPr>
          <w:rFonts w:ascii="Arial" w:hAnsi="Arial" w:cs="Arial"/>
          <w:i/>
          <w:sz w:val="20"/>
          <w:szCs w:val="20"/>
        </w:rPr>
        <w:t>y</w:t>
      </w:r>
      <w:r w:rsidRPr="00BA6261">
        <w:rPr>
          <w:rFonts w:ascii="Arial" w:hAnsi="Arial" w:cs="Arial"/>
          <w:i/>
          <w:spacing w:val="2"/>
          <w:sz w:val="20"/>
          <w:szCs w:val="20"/>
        </w:rPr>
        <w:t xml:space="preserve"> </w:t>
      </w:r>
      <w:r w:rsidRPr="00BA6261">
        <w:rPr>
          <w:rFonts w:ascii="Arial" w:hAnsi="Arial" w:cs="Arial"/>
          <w:i/>
          <w:sz w:val="20"/>
          <w:szCs w:val="20"/>
        </w:rPr>
        <w:t>i</w:t>
      </w:r>
      <w:r w:rsidRPr="00BA6261">
        <w:rPr>
          <w:rFonts w:ascii="Arial" w:hAnsi="Arial" w:cs="Arial"/>
          <w:i/>
          <w:spacing w:val="1"/>
          <w:sz w:val="20"/>
          <w:szCs w:val="20"/>
        </w:rPr>
        <w:t>m</w:t>
      </w:r>
      <w:r w:rsidRPr="00BA6261">
        <w:rPr>
          <w:rFonts w:ascii="Arial" w:hAnsi="Arial" w:cs="Arial"/>
          <w:i/>
          <w:spacing w:val="-1"/>
          <w:sz w:val="20"/>
          <w:szCs w:val="20"/>
        </w:rPr>
        <w:t>p</w:t>
      </w:r>
      <w:r w:rsidRPr="00BA6261">
        <w:rPr>
          <w:rFonts w:ascii="Arial" w:hAnsi="Arial" w:cs="Arial"/>
          <w:i/>
          <w:spacing w:val="1"/>
          <w:sz w:val="20"/>
          <w:szCs w:val="20"/>
        </w:rPr>
        <w:t>o</w:t>
      </w:r>
      <w:r w:rsidRPr="00BA6261">
        <w:rPr>
          <w:rFonts w:ascii="Arial" w:hAnsi="Arial" w:cs="Arial"/>
          <w:i/>
          <w:spacing w:val="-3"/>
          <w:sz w:val="20"/>
          <w:szCs w:val="20"/>
        </w:rPr>
        <w:t>r</w:t>
      </w:r>
      <w:r w:rsidRPr="00BA6261">
        <w:rPr>
          <w:rFonts w:ascii="Arial" w:hAnsi="Arial" w:cs="Arial"/>
          <w:i/>
          <w:sz w:val="20"/>
          <w:szCs w:val="20"/>
        </w:rPr>
        <w:t>tantes</w:t>
      </w:r>
      <w:r w:rsidRPr="00BA6261">
        <w:rPr>
          <w:rFonts w:ascii="Arial" w:hAnsi="Arial" w:cs="Arial"/>
          <w:i/>
          <w:spacing w:val="7"/>
          <w:sz w:val="20"/>
          <w:szCs w:val="20"/>
        </w:rPr>
        <w:t xml:space="preserve"> </w:t>
      </w:r>
      <w:r w:rsidRPr="00BA6261">
        <w:rPr>
          <w:rFonts w:ascii="Arial" w:hAnsi="Arial" w:cs="Arial"/>
          <w:i/>
          <w:spacing w:val="-1"/>
          <w:sz w:val="20"/>
          <w:szCs w:val="20"/>
        </w:rPr>
        <w:t>p</w:t>
      </w:r>
      <w:r w:rsidRPr="00BA6261">
        <w:rPr>
          <w:rFonts w:ascii="Arial" w:hAnsi="Arial" w:cs="Arial"/>
          <w:i/>
          <w:sz w:val="20"/>
          <w:szCs w:val="20"/>
        </w:rPr>
        <w:t>ara</w:t>
      </w:r>
      <w:r w:rsidRPr="00BA6261">
        <w:rPr>
          <w:rFonts w:ascii="Arial" w:hAnsi="Arial" w:cs="Arial"/>
          <w:i/>
          <w:spacing w:val="1"/>
          <w:sz w:val="20"/>
          <w:szCs w:val="20"/>
        </w:rPr>
        <w:t xml:space="preserve"> </w:t>
      </w:r>
      <w:r w:rsidRPr="00BA6261">
        <w:rPr>
          <w:rFonts w:ascii="Arial" w:hAnsi="Arial" w:cs="Arial"/>
          <w:i/>
          <w:sz w:val="20"/>
          <w:szCs w:val="20"/>
        </w:rPr>
        <w:t>l</w:t>
      </w:r>
      <w:r w:rsidRPr="00BA6261">
        <w:rPr>
          <w:rFonts w:ascii="Arial" w:hAnsi="Arial" w:cs="Arial"/>
          <w:i/>
          <w:spacing w:val="-2"/>
          <w:sz w:val="20"/>
          <w:szCs w:val="20"/>
        </w:rPr>
        <w:t>o</w:t>
      </w:r>
      <w:r w:rsidRPr="00BA6261">
        <w:rPr>
          <w:rFonts w:ascii="Arial" w:hAnsi="Arial" w:cs="Arial"/>
          <w:i/>
          <w:sz w:val="20"/>
          <w:szCs w:val="20"/>
        </w:rPr>
        <w:t>s c</w:t>
      </w:r>
      <w:r w:rsidRPr="00BA6261">
        <w:rPr>
          <w:rFonts w:ascii="Arial" w:hAnsi="Arial" w:cs="Arial"/>
          <w:i/>
          <w:spacing w:val="1"/>
          <w:sz w:val="20"/>
          <w:szCs w:val="20"/>
        </w:rPr>
        <w:t>o</w:t>
      </w:r>
      <w:r w:rsidRPr="00BA6261">
        <w:rPr>
          <w:rFonts w:ascii="Arial" w:hAnsi="Arial" w:cs="Arial"/>
          <w:i/>
          <w:spacing w:val="-1"/>
          <w:sz w:val="20"/>
          <w:szCs w:val="20"/>
        </w:rPr>
        <w:t>n</w:t>
      </w:r>
      <w:r w:rsidRPr="00BA6261">
        <w:rPr>
          <w:rFonts w:ascii="Arial" w:hAnsi="Arial" w:cs="Arial"/>
          <w:i/>
          <w:sz w:val="20"/>
          <w:szCs w:val="20"/>
        </w:rPr>
        <w:t>sumi</w:t>
      </w:r>
      <w:r w:rsidRPr="00BA6261">
        <w:rPr>
          <w:rFonts w:ascii="Arial" w:hAnsi="Arial" w:cs="Arial"/>
          <w:i/>
          <w:spacing w:val="-3"/>
          <w:sz w:val="20"/>
          <w:szCs w:val="20"/>
        </w:rPr>
        <w:t>d</w:t>
      </w:r>
      <w:r w:rsidRPr="00BA6261">
        <w:rPr>
          <w:rFonts w:ascii="Arial" w:hAnsi="Arial" w:cs="Arial"/>
          <w:i/>
          <w:spacing w:val="1"/>
          <w:sz w:val="20"/>
          <w:szCs w:val="20"/>
        </w:rPr>
        <w:t>o</w:t>
      </w:r>
      <w:r w:rsidRPr="00BA6261">
        <w:rPr>
          <w:rFonts w:ascii="Arial" w:hAnsi="Arial" w:cs="Arial"/>
          <w:i/>
          <w:sz w:val="20"/>
          <w:szCs w:val="20"/>
        </w:rPr>
        <w:t>r</w:t>
      </w:r>
      <w:r w:rsidRPr="00BA6261">
        <w:rPr>
          <w:rFonts w:ascii="Arial" w:hAnsi="Arial" w:cs="Arial"/>
          <w:i/>
          <w:spacing w:val="-2"/>
          <w:sz w:val="20"/>
          <w:szCs w:val="20"/>
        </w:rPr>
        <w:t>e</w:t>
      </w:r>
      <w:r w:rsidRPr="00BA6261">
        <w:rPr>
          <w:rFonts w:ascii="Arial" w:hAnsi="Arial" w:cs="Arial"/>
          <w:i/>
          <w:sz w:val="20"/>
          <w:szCs w:val="20"/>
        </w:rPr>
        <w:t>s.</w:t>
      </w:r>
      <w:r w:rsidRPr="00BA6261">
        <w:rPr>
          <w:rFonts w:ascii="Arial" w:hAnsi="Arial" w:cs="Arial"/>
          <w:i/>
          <w:spacing w:val="3"/>
          <w:sz w:val="20"/>
          <w:szCs w:val="20"/>
        </w:rPr>
        <w:t xml:space="preserve"> </w:t>
      </w:r>
      <w:r w:rsidRPr="00BA6261">
        <w:rPr>
          <w:rFonts w:ascii="Arial" w:hAnsi="Arial" w:cs="Arial"/>
          <w:i/>
          <w:spacing w:val="-1"/>
          <w:sz w:val="20"/>
          <w:szCs w:val="20"/>
        </w:rPr>
        <w:t>P</w:t>
      </w:r>
      <w:r w:rsidRPr="00BA6261">
        <w:rPr>
          <w:rFonts w:ascii="Arial" w:hAnsi="Arial" w:cs="Arial"/>
          <w:i/>
          <w:sz w:val="20"/>
          <w:szCs w:val="20"/>
        </w:rPr>
        <w:t>er</w:t>
      </w:r>
      <w:r w:rsidRPr="00BA6261">
        <w:rPr>
          <w:rFonts w:ascii="Arial" w:hAnsi="Arial" w:cs="Arial"/>
          <w:i/>
          <w:spacing w:val="1"/>
          <w:sz w:val="20"/>
          <w:szCs w:val="20"/>
        </w:rPr>
        <w:t>m</w:t>
      </w:r>
      <w:r w:rsidRPr="00BA6261">
        <w:rPr>
          <w:rFonts w:ascii="Arial" w:hAnsi="Arial" w:cs="Arial"/>
          <w:i/>
          <w:spacing w:val="-3"/>
          <w:sz w:val="20"/>
          <w:szCs w:val="20"/>
        </w:rPr>
        <w:t>i</w:t>
      </w:r>
      <w:r w:rsidRPr="00BA6261">
        <w:rPr>
          <w:rFonts w:ascii="Arial" w:hAnsi="Arial" w:cs="Arial"/>
          <w:i/>
          <w:sz w:val="20"/>
          <w:szCs w:val="20"/>
        </w:rPr>
        <w:t>t</w:t>
      </w:r>
      <w:r w:rsidRPr="00BA6261">
        <w:rPr>
          <w:rFonts w:ascii="Arial" w:hAnsi="Arial" w:cs="Arial"/>
          <w:i/>
          <w:spacing w:val="1"/>
          <w:sz w:val="20"/>
          <w:szCs w:val="20"/>
        </w:rPr>
        <w:t>e</w:t>
      </w:r>
      <w:r w:rsidRPr="00BA6261">
        <w:rPr>
          <w:rFonts w:ascii="Arial" w:hAnsi="Arial" w:cs="Arial"/>
          <w:i/>
          <w:sz w:val="20"/>
          <w:szCs w:val="20"/>
        </w:rPr>
        <w:t xml:space="preserve">n </w:t>
      </w:r>
      <w:r w:rsidRPr="00BA6261">
        <w:rPr>
          <w:rFonts w:ascii="Arial" w:hAnsi="Arial" w:cs="Arial"/>
          <w:i/>
          <w:spacing w:val="-2"/>
          <w:sz w:val="20"/>
          <w:szCs w:val="20"/>
        </w:rPr>
        <w:t>t</w:t>
      </w:r>
      <w:r w:rsidRPr="00BA6261">
        <w:rPr>
          <w:rFonts w:ascii="Arial" w:hAnsi="Arial" w:cs="Arial"/>
          <w:i/>
          <w:sz w:val="20"/>
          <w:szCs w:val="20"/>
        </w:rPr>
        <w:t>ener</w:t>
      </w:r>
      <w:r w:rsidRPr="00BA6261">
        <w:rPr>
          <w:rFonts w:ascii="Arial" w:hAnsi="Arial" w:cs="Arial"/>
          <w:i/>
          <w:spacing w:val="3"/>
          <w:sz w:val="20"/>
          <w:szCs w:val="20"/>
        </w:rPr>
        <w:t xml:space="preserve"> </w:t>
      </w:r>
      <w:r w:rsidRPr="00BA6261">
        <w:rPr>
          <w:rFonts w:ascii="Arial" w:hAnsi="Arial" w:cs="Arial"/>
          <w:i/>
          <w:sz w:val="20"/>
          <w:szCs w:val="20"/>
        </w:rPr>
        <w:t>la</w:t>
      </w:r>
      <w:r w:rsidRPr="00BA6261">
        <w:rPr>
          <w:rFonts w:ascii="Arial" w:hAnsi="Arial" w:cs="Arial"/>
          <w:i/>
          <w:spacing w:val="3"/>
          <w:sz w:val="20"/>
          <w:szCs w:val="20"/>
        </w:rPr>
        <w:t xml:space="preserve"> </w:t>
      </w:r>
      <w:r w:rsidRPr="00BA6261">
        <w:rPr>
          <w:rFonts w:ascii="Arial" w:hAnsi="Arial" w:cs="Arial"/>
          <w:i/>
          <w:spacing w:val="-2"/>
          <w:sz w:val="20"/>
          <w:szCs w:val="20"/>
        </w:rPr>
        <w:t>c</w:t>
      </w:r>
      <w:r w:rsidRPr="00BA6261">
        <w:rPr>
          <w:rFonts w:ascii="Arial" w:hAnsi="Arial" w:cs="Arial"/>
          <w:i/>
          <w:sz w:val="20"/>
          <w:szCs w:val="20"/>
        </w:rPr>
        <w:t>er</w:t>
      </w:r>
      <w:r w:rsidRPr="00BA6261">
        <w:rPr>
          <w:rFonts w:ascii="Arial" w:hAnsi="Arial" w:cs="Arial"/>
          <w:i/>
          <w:spacing w:val="-2"/>
          <w:sz w:val="20"/>
          <w:szCs w:val="20"/>
        </w:rPr>
        <w:t>t</w:t>
      </w:r>
      <w:r w:rsidRPr="00BA6261">
        <w:rPr>
          <w:rFonts w:ascii="Arial" w:hAnsi="Arial" w:cs="Arial"/>
          <w:i/>
          <w:sz w:val="20"/>
          <w:szCs w:val="20"/>
        </w:rPr>
        <w:t>eza</w:t>
      </w:r>
      <w:r w:rsidRPr="00BA6261">
        <w:rPr>
          <w:rFonts w:ascii="Arial" w:hAnsi="Arial" w:cs="Arial"/>
          <w:i/>
          <w:spacing w:val="3"/>
          <w:sz w:val="20"/>
          <w:szCs w:val="20"/>
        </w:rPr>
        <w:t xml:space="preserve"> </w:t>
      </w:r>
      <w:r w:rsidRPr="00BA6261">
        <w:rPr>
          <w:rFonts w:ascii="Arial" w:hAnsi="Arial" w:cs="Arial"/>
          <w:i/>
          <w:spacing w:val="-1"/>
          <w:sz w:val="20"/>
          <w:szCs w:val="20"/>
        </w:rPr>
        <w:t>d</w:t>
      </w:r>
      <w:r w:rsidRPr="00BA6261">
        <w:rPr>
          <w:rFonts w:ascii="Arial" w:hAnsi="Arial" w:cs="Arial"/>
          <w:i/>
          <w:sz w:val="20"/>
          <w:szCs w:val="20"/>
        </w:rPr>
        <w:t>e</w:t>
      </w:r>
      <w:r w:rsidRPr="00BA6261">
        <w:rPr>
          <w:rFonts w:ascii="Arial" w:hAnsi="Arial" w:cs="Arial"/>
          <w:i/>
          <w:spacing w:val="4"/>
          <w:sz w:val="20"/>
          <w:szCs w:val="20"/>
        </w:rPr>
        <w:t xml:space="preserve"> </w:t>
      </w:r>
      <w:r w:rsidRPr="00BA6261">
        <w:rPr>
          <w:rFonts w:ascii="Arial" w:hAnsi="Arial" w:cs="Arial"/>
          <w:i/>
          <w:spacing w:val="-1"/>
          <w:sz w:val="20"/>
          <w:szCs w:val="20"/>
        </w:rPr>
        <w:t>qu</w:t>
      </w:r>
      <w:r w:rsidRPr="00BA6261">
        <w:rPr>
          <w:rFonts w:ascii="Arial" w:hAnsi="Arial" w:cs="Arial"/>
          <w:i/>
          <w:sz w:val="20"/>
          <w:szCs w:val="20"/>
        </w:rPr>
        <w:t>e,</w:t>
      </w:r>
      <w:r w:rsidRPr="00BA6261">
        <w:rPr>
          <w:rFonts w:ascii="Arial" w:hAnsi="Arial" w:cs="Arial"/>
          <w:i/>
          <w:spacing w:val="1"/>
          <w:sz w:val="20"/>
          <w:szCs w:val="20"/>
        </w:rPr>
        <w:t xml:space="preserve"> </w:t>
      </w:r>
      <w:r w:rsidRPr="00BA6261">
        <w:rPr>
          <w:rFonts w:ascii="Arial" w:hAnsi="Arial" w:cs="Arial"/>
          <w:i/>
          <w:spacing w:val="-2"/>
          <w:sz w:val="20"/>
          <w:szCs w:val="20"/>
        </w:rPr>
        <w:t>e</w:t>
      </w:r>
      <w:r w:rsidRPr="00BA6261">
        <w:rPr>
          <w:rFonts w:ascii="Arial" w:hAnsi="Arial" w:cs="Arial"/>
          <w:i/>
          <w:sz w:val="20"/>
          <w:szCs w:val="20"/>
        </w:rPr>
        <w:t>n</w:t>
      </w:r>
      <w:r w:rsidRPr="00BA6261">
        <w:rPr>
          <w:rFonts w:ascii="Arial" w:hAnsi="Arial" w:cs="Arial"/>
          <w:i/>
          <w:spacing w:val="2"/>
          <w:sz w:val="20"/>
          <w:szCs w:val="20"/>
        </w:rPr>
        <w:t xml:space="preserve"> </w:t>
      </w:r>
      <w:r w:rsidRPr="00BA6261">
        <w:rPr>
          <w:rFonts w:ascii="Arial" w:hAnsi="Arial" w:cs="Arial"/>
          <w:i/>
          <w:sz w:val="20"/>
          <w:szCs w:val="20"/>
        </w:rPr>
        <w:t>caso</w:t>
      </w:r>
      <w:r w:rsidRPr="00BA6261">
        <w:rPr>
          <w:rFonts w:ascii="Arial" w:hAnsi="Arial" w:cs="Arial"/>
          <w:i/>
          <w:spacing w:val="2"/>
          <w:sz w:val="20"/>
          <w:szCs w:val="20"/>
        </w:rPr>
        <w:t xml:space="preserve"> </w:t>
      </w:r>
      <w:r w:rsidRPr="00BA6261">
        <w:rPr>
          <w:rFonts w:ascii="Arial" w:hAnsi="Arial" w:cs="Arial"/>
          <w:i/>
          <w:spacing w:val="-1"/>
          <w:sz w:val="20"/>
          <w:szCs w:val="20"/>
        </w:rPr>
        <w:t>d</w:t>
      </w:r>
      <w:r w:rsidRPr="00BA6261">
        <w:rPr>
          <w:rFonts w:ascii="Arial" w:hAnsi="Arial" w:cs="Arial"/>
          <w:i/>
          <w:sz w:val="20"/>
          <w:szCs w:val="20"/>
        </w:rPr>
        <w:t>e</w:t>
      </w:r>
      <w:r w:rsidRPr="00BA6261">
        <w:rPr>
          <w:rFonts w:ascii="Arial" w:hAnsi="Arial" w:cs="Arial"/>
          <w:i/>
          <w:spacing w:val="2"/>
          <w:sz w:val="20"/>
          <w:szCs w:val="20"/>
        </w:rPr>
        <w:t xml:space="preserve"> </w:t>
      </w:r>
      <w:r w:rsidRPr="00BA6261">
        <w:rPr>
          <w:rFonts w:ascii="Arial" w:hAnsi="Arial" w:cs="Arial"/>
          <w:i/>
          <w:spacing w:val="1"/>
          <w:sz w:val="20"/>
          <w:szCs w:val="20"/>
        </w:rPr>
        <w:t>v</w:t>
      </w:r>
      <w:r w:rsidRPr="00BA6261">
        <w:rPr>
          <w:rFonts w:ascii="Arial" w:hAnsi="Arial" w:cs="Arial"/>
          <w:i/>
          <w:sz w:val="20"/>
          <w:szCs w:val="20"/>
        </w:rPr>
        <w:t>ici</w:t>
      </w:r>
      <w:r w:rsidRPr="00BA6261">
        <w:rPr>
          <w:rFonts w:ascii="Arial" w:hAnsi="Arial" w:cs="Arial"/>
          <w:i/>
          <w:spacing w:val="-2"/>
          <w:sz w:val="20"/>
          <w:szCs w:val="20"/>
        </w:rPr>
        <w:t>o</w:t>
      </w:r>
      <w:r w:rsidRPr="00BA6261">
        <w:rPr>
          <w:rFonts w:ascii="Arial" w:hAnsi="Arial" w:cs="Arial"/>
          <w:i/>
          <w:sz w:val="20"/>
          <w:szCs w:val="20"/>
        </w:rPr>
        <w:t>s</w:t>
      </w:r>
      <w:r w:rsidRPr="00BA6261">
        <w:rPr>
          <w:rFonts w:ascii="Arial" w:hAnsi="Arial" w:cs="Arial"/>
          <w:i/>
          <w:spacing w:val="1"/>
          <w:sz w:val="20"/>
          <w:szCs w:val="20"/>
        </w:rPr>
        <w:t xml:space="preserve"> </w:t>
      </w:r>
      <w:r w:rsidRPr="00BA6261">
        <w:rPr>
          <w:rFonts w:ascii="Arial" w:hAnsi="Arial" w:cs="Arial"/>
          <w:i/>
          <w:sz w:val="20"/>
          <w:szCs w:val="20"/>
        </w:rPr>
        <w:t>o</w:t>
      </w:r>
      <w:r w:rsidRPr="00BA6261">
        <w:rPr>
          <w:rFonts w:ascii="Arial" w:hAnsi="Arial" w:cs="Arial"/>
          <w:i/>
          <w:spacing w:val="4"/>
          <w:sz w:val="20"/>
          <w:szCs w:val="20"/>
        </w:rPr>
        <w:t xml:space="preserve"> </w:t>
      </w:r>
      <w:r w:rsidRPr="00BA6261">
        <w:rPr>
          <w:rFonts w:ascii="Arial" w:hAnsi="Arial" w:cs="Arial"/>
          <w:i/>
          <w:spacing w:val="-1"/>
          <w:sz w:val="20"/>
          <w:szCs w:val="20"/>
        </w:rPr>
        <w:t>d</w:t>
      </w:r>
      <w:r w:rsidRPr="00BA6261">
        <w:rPr>
          <w:rFonts w:ascii="Arial" w:hAnsi="Arial" w:cs="Arial"/>
          <w:i/>
          <w:sz w:val="20"/>
          <w:szCs w:val="20"/>
        </w:rPr>
        <w:t>ef</w:t>
      </w:r>
      <w:r w:rsidRPr="00BA6261">
        <w:rPr>
          <w:rFonts w:ascii="Arial" w:hAnsi="Arial" w:cs="Arial"/>
          <w:i/>
          <w:spacing w:val="-2"/>
          <w:sz w:val="20"/>
          <w:szCs w:val="20"/>
        </w:rPr>
        <w:t>e</w:t>
      </w:r>
      <w:r w:rsidRPr="00BA6261">
        <w:rPr>
          <w:rFonts w:ascii="Arial" w:hAnsi="Arial" w:cs="Arial"/>
          <w:i/>
          <w:sz w:val="20"/>
          <w:szCs w:val="20"/>
        </w:rPr>
        <w:t>c</w:t>
      </w:r>
      <w:r w:rsidRPr="00BA6261">
        <w:rPr>
          <w:rFonts w:ascii="Arial" w:hAnsi="Arial" w:cs="Arial"/>
          <w:i/>
          <w:spacing w:val="-2"/>
          <w:sz w:val="20"/>
          <w:szCs w:val="20"/>
        </w:rPr>
        <w:t>t</w:t>
      </w:r>
      <w:r w:rsidRPr="00BA6261">
        <w:rPr>
          <w:rFonts w:ascii="Arial" w:hAnsi="Arial" w:cs="Arial"/>
          <w:i/>
          <w:spacing w:val="-1"/>
          <w:sz w:val="20"/>
          <w:szCs w:val="20"/>
        </w:rPr>
        <w:t>o</w:t>
      </w:r>
      <w:r w:rsidRPr="00BA6261">
        <w:rPr>
          <w:rFonts w:ascii="Arial" w:hAnsi="Arial" w:cs="Arial"/>
          <w:i/>
          <w:sz w:val="20"/>
          <w:szCs w:val="20"/>
        </w:rPr>
        <w:t>s</w:t>
      </w:r>
      <w:r w:rsidRPr="00BA6261">
        <w:rPr>
          <w:rFonts w:ascii="Arial" w:hAnsi="Arial" w:cs="Arial"/>
          <w:i/>
          <w:spacing w:val="3"/>
          <w:sz w:val="20"/>
          <w:szCs w:val="20"/>
        </w:rPr>
        <w:t xml:space="preserve"> </w:t>
      </w:r>
      <w:r w:rsidRPr="00BA6261">
        <w:rPr>
          <w:rFonts w:ascii="Arial" w:hAnsi="Arial" w:cs="Arial"/>
          <w:i/>
          <w:spacing w:val="-1"/>
          <w:sz w:val="20"/>
          <w:szCs w:val="20"/>
        </w:rPr>
        <w:t>qu</w:t>
      </w:r>
      <w:r w:rsidRPr="00BA6261">
        <w:rPr>
          <w:rFonts w:ascii="Arial" w:hAnsi="Arial" w:cs="Arial"/>
          <w:i/>
          <w:sz w:val="20"/>
          <w:szCs w:val="20"/>
        </w:rPr>
        <w:t>e</w:t>
      </w:r>
      <w:r w:rsidRPr="00BA6261">
        <w:rPr>
          <w:rFonts w:ascii="Arial" w:hAnsi="Arial" w:cs="Arial"/>
          <w:i/>
          <w:spacing w:val="4"/>
          <w:sz w:val="20"/>
          <w:szCs w:val="20"/>
        </w:rPr>
        <w:t xml:space="preserve"> </w:t>
      </w:r>
      <w:r w:rsidRPr="00BA6261">
        <w:rPr>
          <w:rFonts w:ascii="Arial" w:hAnsi="Arial" w:cs="Arial"/>
          <w:i/>
          <w:sz w:val="20"/>
          <w:szCs w:val="20"/>
        </w:rPr>
        <w:t>af</w:t>
      </w:r>
      <w:r w:rsidRPr="00BA6261">
        <w:rPr>
          <w:rFonts w:ascii="Arial" w:hAnsi="Arial" w:cs="Arial"/>
          <w:i/>
          <w:spacing w:val="-2"/>
          <w:sz w:val="20"/>
          <w:szCs w:val="20"/>
        </w:rPr>
        <w:t>e</w:t>
      </w:r>
      <w:r w:rsidRPr="00BA6261">
        <w:rPr>
          <w:rFonts w:ascii="Arial" w:hAnsi="Arial" w:cs="Arial"/>
          <w:i/>
          <w:sz w:val="20"/>
          <w:szCs w:val="20"/>
        </w:rPr>
        <w:t>ct</w:t>
      </w:r>
      <w:r w:rsidRPr="00BA6261">
        <w:rPr>
          <w:rFonts w:ascii="Arial" w:hAnsi="Arial" w:cs="Arial"/>
          <w:i/>
          <w:spacing w:val="1"/>
          <w:sz w:val="20"/>
          <w:szCs w:val="20"/>
        </w:rPr>
        <w:t>e</w:t>
      </w:r>
      <w:r w:rsidRPr="00BA6261">
        <w:rPr>
          <w:rFonts w:ascii="Arial" w:hAnsi="Arial" w:cs="Arial"/>
          <w:i/>
          <w:sz w:val="20"/>
          <w:szCs w:val="20"/>
        </w:rPr>
        <w:t>n el</w:t>
      </w:r>
      <w:r w:rsidRPr="00BA6261">
        <w:rPr>
          <w:rFonts w:ascii="Arial" w:hAnsi="Arial" w:cs="Arial"/>
          <w:i/>
          <w:spacing w:val="4"/>
          <w:sz w:val="20"/>
          <w:szCs w:val="20"/>
        </w:rPr>
        <w:t xml:space="preserve"> </w:t>
      </w:r>
      <w:r w:rsidRPr="00BA6261">
        <w:rPr>
          <w:rFonts w:ascii="Arial" w:hAnsi="Arial" w:cs="Arial"/>
          <w:i/>
          <w:spacing w:val="-2"/>
          <w:sz w:val="20"/>
          <w:szCs w:val="20"/>
        </w:rPr>
        <w:t>c</w:t>
      </w:r>
      <w:r w:rsidRPr="00BA6261">
        <w:rPr>
          <w:rFonts w:ascii="Arial" w:hAnsi="Arial" w:cs="Arial"/>
          <w:i/>
          <w:spacing w:val="1"/>
          <w:sz w:val="20"/>
          <w:szCs w:val="20"/>
        </w:rPr>
        <w:t>o</w:t>
      </w:r>
      <w:r w:rsidRPr="00BA6261">
        <w:rPr>
          <w:rFonts w:ascii="Arial" w:hAnsi="Arial" w:cs="Arial"/>
          <w:i/>
          <w:sz w:val="20"/>
          <w:szCs w:val="20"/>
        </w:rPr>
        <w:t>rr</w:t>
      </w:r>
      <w:r w:rsidRPr="00BA6261">
        <w:rPr>
          <w:rFonts w:ascii="Arial" w:hAnsi="Arial" w:cs="Arial"/>
          <w:i/>
          <w:spacing w:val="-2"/>
          <w:sz w:val="20"/>
          <w:szCs w:val="20"/>
        </w:rPr>
        <w:t>e</w:t>
      </w:r>
      <w:r w:rsidRPr="00BA6261">
        <w:rPr>
          <w:rFonts w:ascii="Arial" w:hAnsi="Arial" w:cs="Arial"/>
          <w:i/>
          <w:sz w:val="20"/>
          <w:szCs w:val="20"/>
        </w:rPr>
        <w:t>cto f</w:t>
      </w:r>
      <w:r w:rsidRPr="00BA6261">
        <w:rPr>
          <w:rFonts w:ascii="Arial" w:hAnsi="Arial" w:cs="Arial"/>
          <w:i/>
          <w:spacing w:val="-1"/>
          <w:sz w:val="20"/>
          <w:szCs w:val="20"/>
        </w:rPr>
        <w:t>un</w:t>
      </w:r>
      <w:r w:rsidRPr="00BA6261">
        <w:rPr>
          <w:rFonts w:ascii="Arial" w:hAnsi="Arial" w:cs="Arial"/>
          <w:i/>
          <w:sz w:val="20"/>
          <w:szCs w:val="20"/>
        </w:rPr>
        <w:t>ci</w:t>
      </w:r>
      <w:r w:rsidRPr="00BA6261">
        <w:rPr>
          <w:rFonts w:ascii="Arial" w:hAnsi="Arial" w:cs="Arial"/>
          <w:i/>
          <w:spacing w:val="1"/>
          <w:sz w:val="20"/>
          <w:szCs w:val="20"/>
        </w:rPr>
        <w:t>o</w:t>
      </w:r>
      <w:r w:rsidRPr="00BA6261">
        <w:rPr>
          <w:rFonts w:ascii="Arial" w:hAnsi="Arial" w:cs="Arial"/>
          <w:i/>
          <w:spacing w:val="-1"/>
          <w:sz w:val="20"/>
          <w:szCs w:val="20"/>
        </w:rPr>
        <w:t>n</w:t>
      </w:r>
      <w:r w:rsidRPr="00BA6261">
        <w:rPr>
          <w:rFonts w:ascii="Arial" w:hAnsi="Arial" w:cs="Arial"/>
          <w:i/>
          <w:sz w:val="20"/>
          <w:szCs w:val="20"/>
        </w:rPr>
        <w:t>a</w:t>
      </w:r>
      <w:r w:rsidRPr="00BA6261">
        <w:rPr>
          <w:rFonts w:ascii="Arial" w:hAnsi="Arial" w:cs="Arial"/>
          <w:i/>
          <w:spacing w:val="1"/>
          <w:sz w:val="20"/>
          <w:szCs w:val="20"/>
        </w:rPr>
        <w:t>m</w:t>
      </w:r>
      <w:r w:rsidRPr="00BA6261">
        <w:rPr>
          <w:rFonts w:ascii="Arial" w:hAnsi="Arial" w:cs="Arial"/>
          <w:i/>
          <w:spacing w:val="-3"/>
          <w:sz w:val="20"/>
          <w:szCs w:val="20"/>
        </w:rPr>
        <w:t>i</w:t>
      </w:r>
      <w:r w:rsidRPr="00BA6261">
        <w:rPr>
          <w:rFonts w:ascii="Arial" w:hAnsi="Arial" w:cs="Arial"/>
          <w:i/>
          <w:sz w:val="20"/>
          <w:szCs w:val="20"/>
        </w:rPr>
        <w:t>ento</w:t>
      </w:r>
      <w:r w:rsidRPr="00BA6261">
        <w:rPr>
          <w:rFonts w:ascii="Arial" w:hAnsi="Arial" w:cs="Arial"/>
          <w:i/>
          <w:spacing w:val="38"/>
          <w:sz w:val="20"/>
          <w:szCs w:val="20"/>
        </w:rPr>
        <w:t xml:space="preserve"> </w:t>
      </w:r>
      <w:r w:rsidRPr="00BA6261">
        <w:rPr>
          <w:rFonts w:ascii="Arial" w:hAnsi="Arial" w:cs="Arial"/>
          <w:i/>
          <w:spacing w:val="-1"/>
          <w:sz w:val="20"/>
          <w:szCs w:val="20"/>
        </w:rPr>
        <w:t>d</w:t>
      </w:r>
      <w:r w:rsidRPr="00BA6261">
        <w:rPr>
          <w:rFonts w:ascii="Arial" w:hAnsi="Arial" w:cs="Arial"/>
          <w:i/>
          <w:sz w:val="20"/>
          <w:szCs w:val="20"/>
        </w:rPr>
        <w:t>el</w:t>
      </w:r>
      <w:r w:rsidRPr="00BA6261">
        <w:rPr>
          <w:rFonts w:ascii="Arial" w:hAnsi="Arial" w:cs="Arial"/>
          <w:i/>
          <w:spacing w:val="37"/>
          <w:sz w:val="20"/>
          <w:szCs w:val="20"/>
        </w:rPr>
        <w:t xml:space="preserve"> </w:t>
      </w:r>
      <w:r w:rsidRPr="00BA6261">
        <w:rPr>
          <w:rFonts w:ascii="Arial" w:hAnsi="Arial" w:cs="Arial"/>
          <w:i/>
          <w:spacing w:val="-1"/>
          <w:sz w:val="20"/>
          <w:szCs w:val="20"/>
        </w:rPr>
        <w:t>p</w:t>
      </w:r>
      <w:r w:rsidRPr="00BA6261">
        <w:rPr>
          <w:rFonts w:ascii="Arial" w:hAnsi="Arial" w:cs="Arial"/>
          <w:i/>
          <w:sz w:val="20"/>
          <w:szCs w:val="20"/>
        </w:rPr>
        <w:t>r</w:t>
      </w:r>
      <w:r w:rsidRPr="00BA6261">
        <w:rPr>
          <w:rFonts w:ascii="Arial" w:hAnsi="Arial" w:cs="Arial"/>
          <w:i/>
          <w:spacing w:val="1"/>
          <w:sz w:val="20"/>
          <w:szCs w:val="20"/>
        </w:rPr>
        <w:t>o</w:t>
      </w:r>
      <w:r w:rsidRPr="00BA6261">
        <w:rPr>
          <w:rFonts w:ascii="Arial" w:hAnsi="Arial" w:cs="Arial"/>
          <w:i/>
          <w:spacing w:val="-1"/>
          <w:sz w:val="20"/>
          <w:szCs w:val="20"/>
        </w:rPr>
        <w:t>d</w:t>
      </w:r>
      <w:r w:rsidRPr="00BA6261">
        <w:rPr>
          <w:rFonts w:ascii="Arial" w:hAnsi="Arial" w:cs="Arial"/>
          <w:i/>
          <w:spacing w:val="-3"/>
          <w:sz w:val="20"/>
          <w:szCs w:val="20"/>
        </w:rPr>
        <w:t>u</w:t>
      </w:r>
      <w:r w:rsidRPr="00BA6261">
        <w:rPr>
          <w:rFonts w:ascii="Arial" w:hAnsi="Arial" w:cs="Arial"/>
          <w:i/>
          <w:sz w:val="20"/>
          <w:szCs w:val="20"/>
        </w:rPr>
        <w:t>ct</w:t>
      </w:r>
      <w:r w:rsidRPr="00BA6261">
        <w:rPr>
          <w:rFonts w:ascii="Arial" w:hAnsi="Arial" w:cs="Arial"/>
          <w:i/>
          <w:spacing w:val="2"/>
          <w:sz w:val="20"/>
          <w:szCs w:val="20"/>
        </w:rPr>
        <w:t>o</w:t>
      </w:r>
      <w:r w:rsidRPr="00BA6261">
        <w:rPr>
          <w:rFonts w:ascii="Arial" w:hAnsi="Arial" w:cs="Arial"/>
          <w:i/>
          <w:sz w:val="20"/>
          <w:szCs w:val="20"/>
        </w:rPr>
        <w:t>,</w:t>
      </w:r>
      <w:r w:rsidRPr="00BA6261">
        <w:rPr>
          <w:rFonts w:ascii="Arial" w:hAnsi="Arial" w:cs="Arial"/>
          <w:i/>
          <w:spacing w:val="37"/>
          <w:sz w:val="20"/>
          <w:szCs w:val="20"/>
        </w:rPr>
        <w:t xml:space="preserve"> </w:t>
      </w:r>
      <w:r w:rsidRPr="00BA6261">
        <w:rPr>
          <w:rFonts w:ascii="Arial" w:hAnsi="Arial" w:cs="Arial"/>
          <w:i/>
          <w:sz w:val="20"/>
          <w:szCs w:val="20"/>
        </w:rPr>
        <w:t>l</w:t>
      </w:r>
      <w:r w:rsidRPr="00BA6261">
        <w:rPr>
          <w:rFonts w:ascii="Arial" w:hAnsi="Arial" w:cs="Arial"/>
          <w:i/>
          <w:spacing w:val="-2"/>
          <w:sz w:val="20"/>
          <w:szCs w:val="20"/>
        </w:rPr>
        <w:t>o</w:t>
      </w:r>
      <w:r w:rsidRPr="00BA6261">
        <w:rPr>
          <w:rFonts w:ascii="Arial" w:hAnsi="Arial" w:cs="Arial"/>
          <w:i/>
          <w:sz w:val="20"/>
          <w:szCs w:val="20"/>
        </w:rPr>
        <w:t>s</w:t>
      </w:r>
      <w:r w:rsidRPr="00BA6261">
        <w:rPr>
          <w:rFonts w:ascii="Arial" w:hAnsi="Arial" w:cs="Arial"/>
          <w:i/>
          <w:spacing w:val="37"/>
          <w:sz w:val="20"/>
          <w:szCs w:val="20"/>
        </w:rPr>
        <w:t xml:space="preserve"> </w:t>
      </w:r>
      <w:r w:rsidRPr="00BA6261">
        <w:rPr>
          <w:rFonts w:ascii="Arial" w:hAnsi="Arial" w:cs="Arial"/>
          <w:i/>
          <w:sz w:val="20"/>
          <w:szCs w:val="20"/>
        </w:rPr>
        <w:t>respo</w:t>
      </w:r>
      <w:r w:rsidRPr="00BA6261">
        <w:rPr>
          <w:rFonts w:ascii="Arial" w:hAnsi="Arial" w:cs="Arial"/>
          <w:i/>
          <w:spacing w:val="-1"/>
          <w:sz w:val="20"/>
          <w:szCs w:val="20"/>
        </w:rPr>
        <w:t>n</w:t>
      </w:r>
      <w:r w:rsidRPr="00BA6261">
        <w:rPr>
          <w:rFonts w:ascii="Arial" w:hAnsi="Arial" w:cs="Arial"/>
          <w:i/>
          <w:sz w:val="20"/>
          <w:szCs w:val="20"/>
        </w:rPr>
        <w:t>sa</w:t>
      </w:r>
      <w:r w:rsidRPr="00BA6261">
        <w:rPr>
          <w:rFonts w:ascii="Arial" w:hAnsi="Arial" w:cs="Arial"/>
          <w:i/>
          <w:spacing w:val="-1"/>
          <w:sz w:val="20"/>
          <w:szCs w:val="20"/>
        </w:rPr>
        <w:t>b</w:t>
      </w:r>
      <w:r w:rsidRPr="00BA6261">
        <w:rPr>
          <w:rFonts w:ascii="Arial" w:hAnsi="Arial" w:cs="Arial"/>
          <w:i/>
          <w:spacing w:val="-3"/>
          <w:sz w:val="20"/>
          <w:szCs w:val="20"/>
        </w:rPr>
        <w:t>l</w:t>
      </w:r>
      <w:r w:rsidRPr="00BA6261">
        <w:rPr>
          <w:rFonts w:ascii="Arial" w:hAnsi="Arial" w:cs="Arial"/>
          <w:i/>
          <w:sz w:val="20"/>
          <w:szCs w:val="20"/>
        </w:rPr>
        <w:t>es</w:t>
      </w:r>
      <w:r w:rsidRPr="00BA6261">
        <w:rPr>
          <w:rFonts w:ascii="Arial" w:hAnsi="Arial" w:cs="Arial"/>
          <w:i/>
          <w:spacing w:val="37"/>
          <w:sz w:val="20"/>
          <w:szCs w:val="20"/>
        </w:rPr>
        <w:t xml:space="preserve"> </w:t>
      </w:r>
      <w:r w:rsidRPr="00BA6261">
        <w:rPr>
          <w:rFonts w:ascii="Arial" w:hAnsi="Arial" w:cs="Arial"/>
          <w:i/>
          <w:sz w:val="20"/>
          <w:szCs w:val="20"/>
        </w:rPr>
        <w:t>se</w:t>
      </w:r>
      <w:r w:rsidRPr="00BA6261">
        <w:rPr>
          <w:rFonts w:ascii="Arial" w:hAnsi="Arial" w:cs="Arial"/>
          <w:i/>
          <w:spacing w:val="37"/>
          <w:sz w:val="20"/>
          <w:szCs w:val="20"/>
        </w:rPr>
        <w:t xml:space="preserve"> </w:t>
      </w:r>
      <w:r w:rsidRPr="00BA6261">
        <w:rPr>
          <w:rFonts w:ascii="Arial" w:hAnsi="Arial" w:cs="Arial"/>
          <w:i/>
          <w:spacing w:val="-1"/>
          <w:sz w:val="20"/>
          <w:szCs w:val="20"/>
        </w:rPr>
        <w:t>h</w:t>
      </w:r>
      <w:r w:rsidRPr="00BA6261">
        <w:rPr>
          <w:rFonts w:ascii="Arial" w:hAnsi="Arial" w:cs="Arial"/>
          <w:i/>
          <w:sz w:val="20"/>
          <w:szCs w:val="20"/>
        </w:rPr>
        <w:t>arán</w:t>
      </w:r>
      <w:r w:rsidRPr="00BA6261">
        <w:rPr>
          <w:rFonts w:ascii="Arial" w:hAnsi="Arial" w:cs="Arial"/>
          <w:i/>
          <w:spacing w:val="35"/>
          <w:sz w:val="20"/>
          <w:szCs w:val="20"/>
        </w:rPr>
        <w:t xml:space="preserve"> </w:t>
      </w:r>
      <w:r w:rsidRPr="00BA6261">
        <w:rPr>
          <w:rFonts w:ascii="Arial" w:hAnsi="Arial" w:cs="Arial"/>
          <w:i/>
          <w:sz w:val="20"/>
          <w:szCs w:val="20"/>
        </w:rPr>
        <w:t>car</w:t>
      </w:r>
      <w:r w:rsidRPr="00BA6261">
        <w:rPr>
          <w:rFonts w:ascii="Arial" w:hAnsi="Arial" w:cs="Arial"/>
          <w:i/>
          <w:spacing w:val="-1"/>
          <w:sz w:val="20"/>
          <w:szCs w:val="20"/>
        </w:rPr>
        <w:t>g</w:t>
      </w:r>
      <w:r w:rsidRPr="00BA6261">
        <w:rPr>
          <w:rFonts w:ascii="Arial" w:hAnsi="Arial" w:cs="Arial"/>
          <w:i/>
          <w:sz w:val="20"/>
          <w:szCs w:val="20"/>
        </w:rPr>
        <w:t>o</w:t>
      </w:r>
      <w:r w:rsidRPr="00BA6261">
        <w:rPr>
          <w:rFonts w:ascii="Arial" w:hAnsi="Arial" w:cs="Arial"/>
          <w:i/>
          <w:spacing w:val="38"/>
          <w:sz w:val="20"/>
          <w:szCs w:val="20"/>
        </w:rPr>
        <w:t xml:space="preserve"> </w:t>
      </w:r>
      <w:r w:rsidRPr="00BA6261">
        <w:rPr>
          <w:rFonts w:ascii="Arial" w:hAnsi="Arial" w:cs="Arial"/>
          <w:i/>
          <w:spacing w:val="-1"/>
          <w:sz w:val="20"/>
          <w:szCs w:val="20"/>
        </w:rPr>
        <w:t>d</w:t>
      </w:r>
      <w:r w:rsidRPr="00BA6261">
        <w:rPr>
          <w:rFonts w:ascii="Arial" w:hAnsi="Arial" w:cs="Arial"/>
          <w:i/>
          <w:sz w:val="20"/>
          <w:szCs w:val="20"/>
        </w:rPr>
        <w:t>e</w:t>
      </w:r>
      <w:r w:rsidRPr="00BA6261">
        <w:rPr>
          <w:rFonts w:ascii="Arial" w:hAnsi="Arial" w:cs="Arial"/>
          <w:i/>
          <w:spacing w:val="37"/>
          <w:sz w:val="20"/>
          <w:szCs w:val="20"/>
        </w:rPr>
        <w:t xml:space="preserve"> </w:t>
      </w:r>
      <w:r w:rsidRPr="00BA6261">
        <w:rPr>
          <w:rFonts w:ascii="Arial" w:hAnsi="Arial" w:cs="Arial"/>
          <w:i/>
          <w:sz w:val="20"/>
          <w:szCs w:val="20"/>
        </w:rPr>
        <w:t>su</w:t>
      </w:r>
      <w:r w:rsidRPr="00BA6261">
        <w:rPr>
          <w:rFonts w:ascii="Arial" w:hAnsi="Arial" w:cs="Arial"/>
          <w:i/>
          <w:spacing w:val="36"/>
          <w:sz w:val="20"/>
          <w:szCs w:val="20"/>
        </w:rPr>
        <w:t xml:space="preserve"> </w:t>
      </w:r>
      <w:r w:rsidRPr="00BA6261">
        <w:rPr>
          <w:rFonts w:ascii="Arial" w:hAnsi="Arial" w:cs="Arial"/>
          <w:i/>
          <w:sz w:val="20"/>
          <w:szCs w:val="20"/>
        </w:rPr>
        <w:t>rep</w:t>
      </w:r>
      <w:r w:rsidRPr="00BA6261">
        <w:rPr>
          <w:rFonts w:ascii="Arial" w:hAnsi="Arial" w:cs="Arial"/>
          <w:i/>
          <w:spacing w:val="-1"/>
          <w:sz w:val="20"/>
          <w:szCs w:val="20"/>
        </w:rPr>
        <w:t>a</w:t>
      </w:r>
      <w:r w:rsidRPr="00BA6261">
        <w:rPr>
          <w:rFonts w:ascii="Arial" w:hAnsi="Arial" w:cs="Arial"/>
          <w:i/>
          <w:sz w:val="20"/>
          <w:szCs w:val="20"/>
        </w:rPr>
        <w:t>ración</w:t>
      </w:r>
      <w:r w:rsidRPr="00BA6261">
        <w:rPr>
          <w:rFonts w:ascii="Arial" w:hAnsi="Arial" w:cs="Arial"/>
          <w:i/>
          <w:spacing w:val="37"/>
          <w:sz w:val="20"/>
          <w:szCs w:val="20"/>
        </w:rPr>
        <w:t xml:space="preserve"> </w:t>
      </w:r>
      <w:r w:rsidRPr="00BA6261">
        <w:rPr>
          <w:rFonts w:ascii="Arial" w:hAnsi="Arial" w:cs="Arial"/>
          <w:i/>
          <w:spacing w:val="-1"/>
          <w:sz w:val="20"/>
          <w:szCs w:val="20"/>
        </w:rPr>
        <w:t>p</w:t>
      </w:r>
      <w:r w:rsidRPr="00BA6261">
        <w:rPr>
          <w:rFonts w:ascii="Arial" w:hAnsi="Arial" w:cs="Arial"/>
          <w:i/>
          <w:sz w:val="20"/>
          <w:szCs w:val="20"/>
        </w:rPr>
        <w:t>ara</w:t>
      </w:r>
      <w:r w:rsidRPr="00BA6261">
        <w:rPr>
          <w:rFonts w:ascii="Arial" w:hAnsi="Arial" w:cs="Arial"/>
          <w:i/>
          <w:spacing w:val="36"/>
          <w:sz w:val="20"/>
          <w:szCs w:val="20"/>
        </w:rPr>
        <w:t xml:space="preserve"> </w:t>
      </w:r>
      <w:r w:rsidRPr="00BA6261">
        <w:rPr>
          <w:rFonts w:ascii="Arial" w:hAnsi="Arial" w:cs="Arial"/>
          <w:i/>
          <w:spacing w:val="-1"/>
          <w:sz w:val="20"/>
          <w:szCs w:val="20"/>
        </w:rPr>
        <w:t>qu</w:t>
      </w:r>
      <w:r w:rsidRPr="00BA6261">
        <w:rPr>
          <w:rFonts w:ascii="Arial" w:hAnsi="Arial" w:cs="Arial"/>
          <w:i/>
          <w:sz w:val="20"/>
          <w:szCs w:val="20"/>
        </w:rPr>
        <w:t>e</w:t>
      </w:r>
      <w:r w:rsidRPr="00BA6261">
        <w:rPr>
          <w:rFonts w:ascii="Arial" w:hAnsi="Arial" w:cs="Arial"/>
          <w:i/>
          <w:spacing w:val="37"/>
          <w:sz w:val="20"/>
          <w:szCs w:val="20"/>
        </w:rPr>
        <w:t xml:space="preserve"> </w:t>
      </w:r>
      <w:r w:rsidRPr="00BA6261">
        <w:rPr>
          <w:rFonts w:ascii="Arial" w:hAnsi="Arial" w:cs="Arial"/>
          <w:i/>
          <w:sz w:val="20"/>
          <w:szCs w:val="20"/>
        </w:rPr>
        <w:t>el</w:t>
      </w:r>
      <w:r w:rsidRPr="00BA6261">
        <w:rPr>
          <w:rFonts w:ascii="Arial" w:hAnsi="Arial" w:cs="Arial"/>
          <w:i/>
          <w:spacing w:val="37"/>
          <w:sz w:val="20"/>
          <w:szCs w:val="20"/>
        </w:rPr>
        <w:t xml:space="preserve"> </w:t>
      </w:r>
      <w:r w:rsidRPr="00BA6261">
        <w:rPr>
          <w:rFonts w:ascii="Arial" w:hAnsi="Arial" w:cs="Arial"/>
          <w:i/>
          <w:spacing w:val="-1"/>
          <w:sz w:val="20"/>
          <w:szCs w:val="20"/>
        </w:rPr>
        <w:t>p</w:t>
      </w:r>
      <w:r w:rsidRPr="00BA6261">
        <w:rPr>
          <w:rFonts w:ascii="Arial" w:hAnsi="Arial" w:cs="Arial"/>
          <w:i/>
          <w:sz w:val="20"/>
          <w:szCs w:val="20"/>
        </w:rPr>
        <w:t>r</w:t>
      </w:r>
      <w:r w:rsidRPr="00BA6261">
        <w:rPr>
          <w:rFonts w:ascii="Arial" w:hAnsi="Arial" w:cs="Arial"/>
          <w:i/>
          <w:spacing w:val="1"/>
          <w:sz w:val="20"/>
          <w:szCs w:val="20"/>
        </w:rPr>
        <w:t>o</w:t>
      </w:r>
      <w:r w:rsidRPr="00BA6261">
        <w:rPr>
          <w:rFonts w:ascii="Arial" w:hAnsi="Arial" w:cs="Arial"/>
          <w:i/>
          <w:spacing w:val="-1"/>
          <w:sz w:val="20"/>
          <w:szCs w:val="20"/>
        </w:rPr>
        <w:t>du</w:t>
      </w:r>
      <w:r w:rsidRPr="00BA6261">
        <w:rPr>
          <w:rFonts w:ascii="Arial" w:hAnsi="Arial" w:cs="Arial"/>
          <w:i/>
          <w:sz w:val="20"/>
          <w:szCs w:val="20"/>
        </w:rPr>
        <w:t xml:space="preserve">cto </w:t>
      </w:r>
      <w:r w:rsidRPr="00BA6261">
        <w:rPr>
          <w:rFonts w:ascii="Arial" w:hAnsi="Arial" w:cs="Arial"/>
          <w:i/>
          <w:spacing w:val="1"/>
          <w:sz w:val="20"/>
          <w:szCs w:val="20"/>
        </w:rPr>
        <w:t>v</w:t>
      </w:r>
      <w:r w:rsidRPr="00BA6261">
        <w:rPr>
          <w:rFonts w:ascii="Arial" w:hAnsi="Arial" w:cs="Arial"/>
          <w:i/>
          <w:spacing w:val="-1"/>
          <w:sz w:val="20"/>
          <w:szCs w:val="20"/>
        </w:rPr>
        <w:t>u</w:t>
      </w:r>
      <w:r w:rsidRPr="00BA6261">
        <w:rPr>
          <w:rFonts w:ascii="Arial" w:hAnsi="Arial" w:cs="Arial"/>
          <w:i/>
          <w:sz w:val="20"/>
          <w:szCs w:val="20"/>
        </w:rPr>
        <w:t>el</w:t>
      </w:r>
      <w:r w:rsidRPr="00BA6261">
        <w:rPr>
          <w:rFonts w:ascii="Arial" w:hAnsi="Arial" w:cs="Arial"/>
          <w:i/>
          <w:spacing w:val="1"/>
          <w:sz w:val="20"/>
          <w:szCs w:val="20"/>
        </w:rPr>
        <w:t>v</w:t>
      </w:r>
      <w:r w:rsidRPr="00BA6261">
        <w:rPr>
          <w:rFonts w:ascii="Arial" w:hAnsi="Arial" w:cs="Arial"/>
          <w:i/>
          <w:sz w:val="20"/>
          <w:szCs w:val="20"/>
        </w:rPr>
        <w:t>a a</w:t>
      </w:r>
      <w:r w:rsidRPr="00BA6261">
        <w:rPr>
          <w:rFonts w:ascii="Arial" w:hAnsi="Arial" w:cs="Arial"/>
          <w:i/>
          <w:spacing w:val="3"/>
          <w:sz w:val="20"/>
          <w:szCs w:val="20"/>
        </w:rPr>
        <w:t xml:space="preserve"> </w:t>
      </w:r>
      <w:r w:rsidRPr="00BA6261">
        <w:rPr>
          <w:rFonts w:ascii="Arial" w:hAnsi="Arial" w:cs="Arial"/>
          <w:i/>
          <w:spacing w:val="-3"/>
          <w:sz w:val="20"/>
          <w:szCs w:val="20"/>
        </w:rPr>
        <w:t>r</w:t>
      </w:r>
      <w:r w:rsidRPr="00BA6261">
        <w:rPr>
          <w:rFonts w:ascii="Arial" w:hAnsi="Arial" w:cs="Arial"/>
          <w:i/>
          <w:sz w:val="20"/>
          <w:szCs w:val="20"/>
        </w:rPr>
        <w:t>eu</w:t>
      </w:r>
      <w:r w:rsidRPr="00BA6261">
        <w:rPr>
          <w:rFonts w:ascii="Arial" w:hAnsi="Arial" w:cs="Arial"/>
          <w:i/>
          <w:spacing w:val="-1"/>
          <w:sz w:val="20"/>
          <w:szCs w:val="20"/>
        </w:rPr>
        <w:t>n</w:t>
      </w:r>
      <w:r w:rsidRPr="00BA6261">
        <w:rPr>
          <w:rFonts w:ascii="Arial" w:hAnsi="Arial" w:cs="Arial"/>
          <w:i/>
          <w:sz w:val="20"/>
          <w:szCs w:val="20"/>
        </w:rPr>
        <w:t>ir</w:t>
      </w:r>
      <w:r w:rsidRPr="00BA6261">
        <w:rPr>
          <w:rFonts w:ascii="Arial" w:hAnsi="Arial" w:cs="Arial"/>
          <w:i/>
          <w:spacing w:val="3"/>
          <w:sz w:val="20"/>
          <w:szCs w:val="20"/>
        </w:rPr>
        <w:t xml:space="preserve"> </w:t>
      </w:r>
      <w:r w:rsidRPr="00BA6261">
        <w:rPr>
          <w:rFonts w:ascii="Arial" w:hAnsi="Arial" w:cs="Arial"/>
          <w:i/>
          <w:sz w:val="20"/>
          <w:szCs w:val="20"/>
        </w:rPr>
        <w:t>las c</w:t>
      </w:r>
      <w:r w:rsidRPr="00BA6261">
        <w:rPr>
          <w:rFonts w:ascii="Arial" w:hAnsi="Arial" w:cs="Arial"/>
          <w:i/>
          <w:spacing w:val="1"/>
          <w:sz w:val="20"/>
          <w:szCs w:val="20"/>
        </w:rPr>
        <w:t>o</w:t>
      </w:r>
      <w:r w:rsidRPr="00BA6261">
        <w:rPr>
          <w:rFonts w:ascii="Arial" w:hAnsi="Arial" w:cs="Arial"/>
          <w:i/>
          <w:spacing w:val="-1"/>
          <w:sz w:val="20"/>
          <w:szCs w:val="20"/>
        </w:rPr>
        <w:t>nd</w:t>
      </w:r>
      <w:r w:rsidRPr="00BA6261">
        <w:rPr>
          <w:rFonts w:ascii="Arial" w:hAnsi="Arial" w:cs="Arial"/>
          <w:i/>
          <w:sz w:val="20"/>
          <w:szCs w:val="20"/>
        </w:rPr>
        <w:t>ic</w:t>
      </w:r>
      <w:r w:rsidRPr="00BA6261">
        <w:rPr>
          <w:rFonts w:ascii="Arial" w:hAnsi="Arial" w:cs="Arial"/>
          <w:i/>
          <w:spacing w:val="-3"/>
          <w:sz w:val="20"/>
          <w:szCs w:val="20"/>
        </w:rPr>
        <w:t>i</w:t>
      </w:r>
      <w:r w:rsidRPr="00BA6261">
        <w:rPr>
          <w:rFonts w:ascii="Arial" w:hAnsi="Arial" w:cs="Arial"/>
          <w:i/>
          <w:spacing w:val="1"/>
          <w:sz w:val="20"/>
          <w:szCs w:val="20"/>
        </w:rPr>
        <w:t>o</w:t>
      </w:r>
      <w:r w:rsidRPr="00BA6261">
        <w:rPr>
          <w:rFonts w:ascii="Arial" w:hAnsi="Arial" w:cs="Arial"/>
          <w:i/>
          <w:spacing w:val="-1"/>
          <w:sz w:val="20"/>
          <w:szCs w:val="20"/>
        </w:rPr>
        <w:t>n</w:t>
      </w:r>
      <w:r w:rsidRPr="00BA6261">
        <w:rPr>
          <w:rFonts w:ascii="Arial" w:hAnsi="Arial" w:cs="Arial"/>
          <w:i/>
          <w:sz w:val="20"/>
          <w:szCs w:val="20"/>
        </w:rPr>
        <w:t>es</w:t>
      </w:r>
      <w:r w:rsidRPr="00BA6261">
        <w:rPr>
          <w:rFonts w:ascii="Arial" w:hAnsi="Arial" w:cs="Arial"/>
          <w:i/>
          <w:spacing w:val="1"/>
          <w:sz w:val="20"/>
          <w:szCs w:val="20"/>
        </w:rPr>
        <w:t xml:space="preserve"> ó</w:t>
      </w:r>
      <w:r w:rsidRPr="00BA6261">
        <w:rPr>
          <w:rFonts w:ascii="Arial" w:hAnsi="Arial" w:cs="Arial"/>
          <w:i/>
          <w:spacing w:val="-1"/>
          <w:sz w:val="20"/>
          <w:szCs w:val="20"/>
        </w:rPr>
        <w:t>p</w:t>
      </w:r>
      <w:r w:rsidRPr="00BA6261">
        <w:rPr>
          <w:rFonts w:ascii="Arial" w:hAnsi="Arial" w:cs="Arial"/>
          <w:i/>
          <w:sz w:val="20"/>
          <w:szCs w:val="20"/>
        </w:rPr>
        <w:t>t</w:t>
      </w:r>
      <w:r w:rsidRPr="00BA6261">
        <w:rPr>
          <w:rFonts w:ascii="Arial" w:hAnsi="Arial" w:cs="Arial"/>
          <w:i/>
          <w:spacing w:val="-2"/>
          <w:sz w:val="20"/>
          <w:szCs w:val="20"/>
        </w:rPr>
        <w:t>i</w:t>
      </w:r>
      <w:r w:rsidRPr="00BA6261">
        <w:rPr>
          <w:rFonts w:ascii="Arial" w:hAnsi="Arial" w:cs="Arial"/>
          <w:i/>
          <w:spacing w:val="1"/>
          <w:sz w:val="20"/>
          <w:szCs w:val="20"/>
        </w:rPr>
        <w:t>m</w:t>
      </w:r>
      <w:r w:rsidRPr="00BA6261">
        <w:rPr>
          <w:rFonts w:ascii="Arial" w:hAnsi="Arial" w:cs="Arial"/>
          <w:i/>
          <w:sz w:val="20"/>
          <w:szCs w:val="20"/>
        </w:rPr>
        <w:t xml:space="preserve">as </w:t>
      </w:r>
      <w:r w:rsidRPr="00BA6261">
        <w:rPr>
          <w:rFonts w:ascii="Arial" w:hAnsi="Arial" w:cs="Arial"/>
          <w:i/>
          <w:spacing w:val="-1"/>
          <w:sz w:val="20"/>
          <w:szCs w:val="20"/>
        </w:rPr>
        <w:t>d</w:t>
      </w:r>
      <w:r w:rsidRPr="00BA6261">
        <w:rPr>
          <w:rFonts w:ascii="Arial" w:hAnsi="Arial" w:cs="Arial"/>
          <w:i/>
          <w:sz w:val="20"/>
          <w:szCs w:val="20"/>
        </w:rPr>
        <w:t>e</w:t>
      </w:r>
      <w:r w:rsidRPr="00BA6261">
        <w:rPr>
          <w:rFonts w:ascii="Arial" w:hAnsi="Arial" w:cs="Arial"/>
          <w:i/>
          <w:spacing w:val="3"/>
          <w:sz w:val="20"/>
          <w:szCs w:val="20"/>
        </w:rPr>
        <w:t xml:space="preserve"> </w:t>
      </w:r>
      <w:r w:rsidRPr="00BA6261">
        <w:rPr>
          <w:rFonts w:ascii="Arial" w:hAnsi="Arial" w:cs="Arial"/>
          <w:i/>
          <w:spacing w:val="-1"/>
          <w:sz w:val="20"/>
          <w:szCs w:val="20"/>
        </w:rPr>
        <w:t>u</w:t>
      </w:r>
      <w:r w:rsidRPr="00BA6261">
        <w:rPr>
          <w:rFonts w:ascii="Arial" w:hAnsi="Arial" w:cs="Arial"/>
          <w:i/>
          <w:spacing w:val="-2"/>
          <w:sz w:val="20"/>
          <w:szCs w:val="20"/>
        </w:rPr>
        <w:t>s</w:t>
      </w:r>
      <w:r w:rsidRPr="00BA6261">
        <w:rPr>
          <w:rFonts w:ascii="Arial" w:hAnsi="Arial" w:cs="Arial"/>
          <w:i/>
          <w:spacing w:val="4"/>
          <w:sz w:val="20"/>
          <w:szCs w:val="20"/>
        </w:rPr>
        <w:t>o</w:t>
      </w:r>
      <w:r w:rsidRPr="00BA6261">
        <w:rPr>
          <w:rFonts w:ascii="Arial" w:hAnsi="Arial" w:cs="Arial"/>
          <w:i/>
          <w:sz w:val="20"/>
          <w:szCs w:val="20"/>
        </w:rPr>
        <w:t>.</w:t>
      </w:r>
      <w:r w:rsidRPr="00BA6261">
        <w:rPr>
          <w:rFonts w:ascii="Arial" w:hAnsi="Arial" w:cs="Arial"/>
          <w:i/>
          <w:spacing w:val="2"/>
          <w:sz w:val="20"/>
          <w:szCs w:val="20"/>
        </w:rPr>
        <w:t xml:space="preserve"> </w:t>
      </w:r>
      <w:r w:rsidRPr="00BA6261">
        <w:rPr>
          <w:rFonts w:ascii="Arial" w:hAnsi="Arial" w:cs="Arial"/>
          <w:i/>
          <w:spacing w:val="-3"/>
          <w:sz w:val="20"/>
          <w:szCs w:val="20"/>
        </w:rPr>
        <w:t>S</w:t>
      </w:r>
      <w:r w:rsidRPr="00BA6261">
        <w:rPr>
          <w:rFonts w:ascii="Arial" w:hAnsi="Arial" w:cs="Arial"/>
          <w:i/>
          <w:spacing w:val="1"/>
          <w:sz w:val="20"/>
          <w:szCs w:val="20"/>
        </w:rPr>
        <w:t>o</w:t>
      </w:r>
      <w:r w:rsidRPr="00BA6261">
        <w:rPr>
          <w:rFonts w:ascii="Arial" w:hAnsi="Arial" w:cs="Arial"/>
          <w:i/>
          <w:sz w:val="20"/>
          <w:szCs w:val="20"/>
        </w:rPr>
        <w:t>n respo</w:t>
      </w:r>
      <w:r w:rsidRPr="00BA6261">
        <w:rPr>
          <w:rFonts w:ascii="Arial" w:hAnsi="Arial" w:cs="Arial"/>
          <w:i/>
          <w:spacing w:val="-1"/>
          <w:sz w:val="20"/>
          <w:szCs w:val="20"/>
        </w:rPr>
        <w:t>n</w:t>
      </w:r>
      <w:r w:rsidRPr="00BA6261">
        <w:rPr>
          <w:rFonts w:ascii="Arial" w:hAnsi="Arial" w:cs="Arial"/>
          <w:i/>
          <w:sz w:val="20"/>
          <w:szCs w:val="20"/>
        </w:rPr>
        <w:t>sa</w:t>
      </w:r>
      <w:r w:rsidRPr="00BA6261">
        <w:rPr>
          <w:rFonts w:ascii="Arial" w:hAnsi="Arial" w:cs="Arial"/>
          <w:i/>
          <w:spacing w:val="-1"/>
          <w:sz w:val="20"/>
          <w:szCs w:val="20"/>
        </w:rPr>
        <w:t>b</w:t>
      </w:r>
      <w:r w:rsidRPr="00BA6261">
        <w:rPr>
          <w:rFonts w:ascii="Arial" w:hAnsi="Arial" w:cs="Arial"/>
          <w:i/>
          <w:sz w:val="20"/>
          <w:szCs w:val="20"/>
        </w:rPr>
        <w:t>les</w:t>
      </w:r>
      <w:r w:rsidRPr="00BA6261">
        <w:rPr>
          <w:rFonts w:ascii="Arial" w:hAnsi="Arial" w:cs="Arial"/>
          <w:i/>
          <w:spacing w:val="1"/>
          <w:sz w:val="20"/>
          <w:szCs w:val="20"/>
        </w:rPr>
        <w:t xml:space="preserve"> </w:t>
      </w:r>
      <w:r w:rsidRPr="00BA6261">
        <w:rPr>
          <w:rFonts w:ascii="Arial" w:hAnsi="Arial" w:cs="Arial"/>
          <w:i/>
          <w:spacing w:val="-1"/>
          <w:sz w:val="20"/>
          <w:szCs w:val="20"/>
        </w:rPr>
        <w:t>d</w:t>
      </w:r>
      <w:r w:rsidRPr="00BA6261">
        <w:rPr>
          <w:rFonts w:ascii="Arial" w:hAnsi="Arial" w:cs="Arial"/>
          <w:i/>
          <w:sz w:val="20"/>
          <w:szCs w:val="20"/>
        </w:rPr>
        <w:t>el</w:t>
      </w:r>
      <w:r w:rsidRPr="00BA6261">
        <w:rPr>
          <w:rFonts w:ascii="Arial" w:hAnsi="Arial" w:cs="Arial"/>
          <w:i/>
          <w:spacing w:val="1"/>
          <w:sz w:val="20"/>
          <w:szCs w:val="20"/>
        </w:rPr>
        <w:t xml:space="preserve"> o</w:t>
      </w:r>
      <w:r w:rsidRPr="00BA6261">
        <w:rPr>
          <w:rFonts w:ascii="Arial" w:hAnsi="Arial" w:cs="Arial"/>
          <w:i/>
          <w:spacing w:val="-2"/>
          <w:sz w:val="20"/>
          <w:szCs w:val="20"/>
        </w:rPr>
        <w:t>t</w:t>
      </w:r>
      <w:r w:rsidRPr="00BA6261">
        <w:rPr>
          <w:rFonts w:ascii="Arial" w:hAnsi="Arial" w:cs="Arial"/>
          <w:i/>
          <w:spacing w:val="1"/>
          <w:sz w:val="20"/>
          <w:szCs w:val="20"/>
        </w:rPr>
        <w:t>o</w:t>
      </w:r>
      <w:r w:rsidRPr="00BA6261">
        <w:rPr>
          <w:rFonts w:ascii="Arial" w:hAnsi="Arial" w:cs="Arial"/>
          <w:i/>
          <w:sz w:val="20"/>
          <w:szCs w:val="20"/>
        </w:rPr>
        <w:t>r</w:t>
      </w:r>
      <w:r w:rsidRPr="00BA6261">
        <w:rPr>
          <w:rFonts w:ascii="Arial" w:hAnsi="Arial" w:cs="Arial"/>
          <w:i/>
          <w:spacing w:val="-1"/>
          <w:sz w:val="20"/>
          <w:szCs w:val="20"/>
        </w:rPr>
        <w:t>g</w:t>
      </w:r>
      <w:r w:rsidRPr="00BA6261">
        <w:rPr>
          <w:rFonts w:ascii="Arial" w:hAnsi="Arial" w:cs="Arial"/>
          <w:i/>
          <w:spacing w:val="-3"/>
          <w:sz w:val="20"/>
          <w:szCs w:val="20"/>
        </w:rPr>
        <w:t>a</w:t>
      </w:r>
      <w:r w:rsidRPr="00BA6261">
        <w:rPr>
          <w:rFonts w:ascii="Arial" w:hAnsi="Arial" w:cs="Arial"/>
          <w:i/>
          <w:spacing w:val="1"/>
          <w:sz w:val="20"/>
          <w:szCs w:val="20"/>
        </w:rPr>
        <w:t>m</w:t>
      </w:r>
      <w:r w:rsidRPr="00BA6261">
        <w:rPr>
          <w:rFonts w:ascii="Arial" w:hAnsi="Arial" w:cs="Arial"/>
          <w:i/>
          <w:spacing w:val="-3"/>
          <w:sz w:val="20"/>
          <w:szCs w:val="20"/>
        </w:rPr>
        <w:t>i</w:t>
      </w:r>
      <w:r w:rsidRPr="00BA6261">
        <w:rPr>
          <w:rFonts w:ascii="Arial" w:hAnsi="Arial" w:cs="Arial"/>
          <w:i/>
          <w:sz w:val="20"/>
          <w:szCs w:val="20"/>
        </w:rPr>
        <w:t>ento</w:t>
      </w:r>
      <w:r w:rsidRPr="00BA6261">
        <w:rPr>
          <w:rFonts w:ascii="Arial" w:hAnsi="Arial" w:cs="Arial"/>
          <w:i/>
          <w:spacing w:val="2"/>
          <w:sz w:val="20"/>
          <w:szCs w:val="20"/>
        </w:rPr>
        <w:t xml:space="preserve"> </w:t>
      </w:r>
      <w:r w:rsidRPr="00BA6261">
        <w:rPr>
          <w:rFonts w:ascii="Arial" w:hAnsi="Arial" w:cs="Arial"/>
          <w:i/>
          <w:sz w:val="20"/>
          <w:szCs w:val="20"/>
        </w:rPr>
        <w:t>y</w:t>
      </w:r>
      <w:r w:rsidRPr="00BA6261">
        <w:rPr>
          <w:rFonts w:ascii="Arial" w:hAnsi="Arial" w:cs="Arial"/>
          <w:i/>
          <w:spacing w:val="1"/>
          <w:sz w:val="20"/>
          <w:szCs w:val="20"/>
        </w:rPr>
        <w:t xml:space="preserve"> </w:t>
      </w:r>
      <w:r w:rsidRPr="00BA6261">
        <w:rPr>
          <w:rFonts w:ascii="Arial" w:hAnsi="Arial" w:cs="Arial"/>
          <w:i/>
          <w:sz w:val="20"/>
          <w:szCs w:val="20"/>
        </w:rPr>
        <w:t>cum</w:t>
      </w:r>
      <w:r w:rsidRPr="00BA6261">
        <w:rPr>
          <w:rFonts w:ascii="Arial" w:hAnsi="Arial" w:cs="Arial"/>
          <w:i/>
          <w:spacing w:val="-1"/>
          <w:sz w:val="20"/>
          <w:szCs w:val="20"/>
        </w:rPr>
        <w:t>p</w:t>
      </w:r>
      <w:r w:rsidRPr="00BA6261">
        <w:rPr>
          <w:rFonts w:ascii="Arial" w:hAnsi="Arial" w:cs="Arial"/>
          <w:i/>
          <w:sz w:val="20"/>
          <w:szCs w:val="20"/>
        </w:rPr>
        <w:t>l</w:t>
      </w:r>
      <w:r w:rsidRPr="00BA6261">
        <w:rPr>
          <w:rFonts w:ascii="Arial" w:hAnsi="Arial" w:cs="Arial"/>
          <w:i/>
          <w:spacing w:val="-3"/>
          <w:sz w:val="20"/>
          <w:szCs w:val="20"/>
        </w:rPr>
        <w:t>i</w:t>
      </w:r>
      <w:r w:rsidRPr="00BA6261">
        <w:rPr>
          <w:rFonts w:ascii="Arial" w:hAnsi="Arial" w:cs="Arial"/>
          <w:i/>
          <w:spacing w:val="1"/>
          <w:sz w:val="20"/>
          <w:szCs w:val="20"/>
        </w:rPr>
        <w:t>m</w:t>
      </w:r>
      <w:r w:rsidRPr="00BA6261">
        <w:rPr>
          <w:rFonts w:ascii="Arial" w:hAnsi="Arial" w:cs="Arial"/>
          <w:i/>
          <w:sz w:val="20"/>
          <w:szCs w:val="20"/>
        </w:rPr>
        <w:t>ie</w:t>
      </w:r>
      <w:r w:rsidRPr="00BA6261">
        <w:rPr>
          <w:rFonts w:ascii="Arial" w:hAnsi="Arial" w:cs="Arial"/>
          <w:i/>
          <w:spacing w:val="-1"/>
          <w:sz w:val="20"/>
          <w:szCs w:val="20"/>
        </w:rPr>
        <w:t>n</w:t>
      </w:r>
      <w:r w:rsidRPr="00BA6261">
        <w:rPr>
          <w:rFonts w:ascii="Arial" w:hAnsi="Arial" w:cs="Arial"/>
          <w:i/>
          <w:spacing w:val="-2"/>
          <w:sz w:val="20"/>
          <w:szCs w:val="20"/>
        </w:rPr>
        <w:t>t</w:t>
      </w:r>
      <w:r w:rsidRPr="00BA6261">
        <w:rPr>
          <w:rFonts w:ascii="Arial" w:hAnsi="Arial" w:cs="Arial"/>
          <w:i/>
          <w:sz w:val="20"/>
          <w:szCs w:val="20"/>
        </w:rPr>
        <w:t>o</w:t>
      </w:r>
      <w:r w:rsidRPr="00BA6261">
        <w:rPr>
          <w:rFonts w:ascii="Arial" w:hAnsi="Arial" w:cs="Arial"/>
          <w:i/>
          <w:spacing w:val="4"/>
          <w:sz w:val="20"/>
          <w:szCs w:val="20"/>
        </w:rPr>
        <w:t xml:space="preserve"> </w:t>
      </w:r>
      <w:r w:rsidRPr="00BA6261">
        <w:rPr>
          <w:rFonts w:ascii="Arial" w:hAnsi="Arial" w:cs="Arial"/>
          <w:i/>
          <w:spacing w:val="-3"/>
          <w:sz w:val="20"/>
          <w:szCs w:val="20"/>
        </w:rPr>
        <w:t>d</w:t>
      </w:r>
      <w:r w:rsidRPr="00BA6261">
        <w:rPr>
          <w:rFonts w:ascii="Arial" w:hAnsi="Arial" w:cs="Arial"/>
          <w:i/>
          <w:sz w:val="20"/>
          <w:szCs w:val="20"/>
        </w:rPr>
        <w:t>e</w:t>
      </w:r>
      <w:r w:rsidRPr="00BA6261">
        <w:rPr>
          <w:rFonts w:ascii="Arial" w:hAnsi="Arial" w:cs="Arial"/>
          <w:i/>
          <w:spacing w:val="3"/>
          <w:sz w:val="20"/>
          <w:szCs w:val="20"/>
        </w:rPr>
        <w:t xml:space="preserve"> </w:t>
      </w:r>
      <w:r w:rsidRPr="00BA6261">
        <w:rPr>
          <w:rFonts w:ascii="Arial" w:hAnsi="Arial" w:cs="Arial"/>
          <w:i/>
          <w:sz w:val="20"/>
          <w:szCs w:val="20"/>
        </w:rPr>
        <w:t xml:space="preserve">la </w:t>
      </w:r>
      <w:r w:rsidRPr="00BA6261">
        <w:rPr>
          <w:rFonts w:ascii="Arial" w:hAnsi="Arial" w:cs="Arial"/>
          <w:i/>
          <w:spacing w:val="-1"/>
          <w:sz w:val="20"/>
          <w:szCs w:val="20"/>
        </w:rPr>
        <w:t>g</w:t>
      </w:r>
      <w:r w:rsidRPr="00BA6261">
        <w:rPr>
          <w:rFonts w:ascii="Arial" w:hAnsi="Arial" w:cs="Arial"/>
          <w:i/>
          <w:sz w:val="20"/>
          <w:szCs w:val="20"/>
        </w:rPr>
        <w:t>ara</w:t>
      </w:r>
      <w:r w:rsidRPr="00BA6261">
        <w:rPr>
          <w:rFonts w:ascii="Arial" w:hAnsi="Arial" w:cs="Arial"/>
          <w:i/>
          <w:spacing w:val="-1"/>
          <w:sz w:val="20"/>
          <w:szCs w:val="20"/>
        </w:rPr>
        <w:t>n</w:t>
      </w:r>
      <w:r w:rsidRPr="00BA6261">
        <w:rPr>
          <w:rFonts w:ascii="Arial" w:hAnsi="Arial" w:cs="Arial"/>
          <w:i/>
          <w:sz w:val="20"/>
          <w:szCs w:val="20"/>
        </w:rPr>
        <w:t xml:space="preserve">tía legal </w:t>
      </w:r>
      <w:r w:rsidRPr="00BA6261">
        <w:rPr>
          <w:rFonts w:ascii="Arial" w:hAnsi="Arial" w:cs="Arial"/>
          <w:i/>
          <w:spacing w:val="-2"/>
          <w:sz w:val="20"/>
          <w:szCs w:val="20"/>
        </w:rPr>
        <w:t>l</w:t>
      </w:r>
      <w:r w:rsidRPr="00BA6261">
        <w:rPr>
          <w:rFonts w:ascii="Arial" w:hAnsi="Arial" w:cs="Arial"/>
          <w:i/>
          <w:spacing w:val="1"/>
          <w:sz w:val="20"/>
          <w:szCs w:val="20"/>
        </w:rPr>
        <w:t>o</w:t>
      </w:r>
      <w:r w:rsidRPr="00BA6261">
        <w:rPr>
          <w:rFonts w:ascii="Arial" w:hAnsi="Arial" w:cs="Arial"/>
          <w:i/>
          <w:sz w:val="20"/>
          <w:szCs w:val="20"/>
        </w:rPr>
        <w:t>s p</w:t>
      </w:r>
      <w:r w:rsidRPr="00BA6261">
        <w:rPr>
          <w:rFonts w:ascii="Arial" w:hAnsi="Arial" w:cs="Arial"/>
          <w:i/>
          <w:spacing w:val="-3"/>
          <w:sz w:val="20"/>
          <w:szCs w:val="20"/>
        </w:rPr>
        <w:t>r</w:t>
      </w:r>
      <w:r w:rsidRPr="00BA6261">
        <w:rPr>
          <w:rFonts w:ascii="Arial" w:hAnsi="Arial" w:cs="Arial"/>
          <w:i/>
          <w:spacing w:val="1"/>
          <w:sz w:val="20"/>
          <w:szCs w:val="20"/>
        </w:rPr>
        <w:t>o</w:t>
      </w:r>
      <w:r w:rsidRPr="00BA6261">
        <w:rPr>
          <w:rFonts w:ascii="Arial" w:hAnsi="Arial" w:cs="Arial"/>
          <w:i/>
          <w:spacing w:val="-1"/>
          <w:sz w:val="20"/>
          <w:szCs w:val="20"/>
        </w:rPr>
        <w:t>du</w:t>
      </w:r>
      <w:r w:rsidRPr="00BA6261">
        <w:rPr>
          <w:rFonts w:ascii="Arial" w:hAnsi="Arial" w:cs="Arial"/>
          <w:i/>
          <w:sz w:val="20"/>
          <w:szCs w:val="20"/>
        </w:rPr>
        <w:t>cto</w:t>
      </w:r>
      <w:r w:rsidRPr="00BA6261">
        <w:rPr>
          <w:rFonts w:ascii="Arial" w:hAnsi="Arial" w:cs="Arial"/>
          <w:i/>
          <w:spacing w:val="-3"/>
          <w:sz w:val="20"/>
          <w:szCs w:val="20"/>
        </w:rPr>
        <w:t>r</w:t>
      </w:r>
      <w:r w:rsidRPr="00BA6261">
        <w:rPr>
          <w:rFonts w:ascii="Arial" w:hAnsi="Arial" w:cs="Arial"/>
          <w:i/>
          <w:sz w:val="20"/>
          <w:szCs w:val="20"/>
        </w:rPr>
        <w:t>es. I</w:t>
      </w:r>
      <w:r w:rsidRPr="00BA6261">
        <w:rPr>
          <w:rFonts w:ascii="Arial" w:hAnsi="Arial" w:cs="Arial"/>
          <w:i/>
          <w:spacing w:val="1"/>
          <w:sz w:val="20"/>
          <w:szCs w:val="20"/>
        </w:rPr>
        <w:t>m</w:t>
      </w:r>
      <w:r w:rsidRPr="00BA6261">
        <w:rPr>
          <w:rFonts w:ascii="Arial" w:hAnsi="Arial" w:cs="Arial"/>
          <w:i/>
          <w:spacing w:val="-3"/>
          <w:sz w:val="20"/>
          <w:szCs w:val="20"/>
        </w:rPr>
        <w:t>p</w:t>
      </w:r>
      <w:r w:rsidRPr="00BA6261">
        <w:rPr>
          <w:rFonts w:ascii="Arial" w:hAnsi="Arial" w:cs="Arial"/>
          <w:i/>
          <w:spacing w:val="1"/>
          <w:sz w:val="20"/>
          <w:szCs w:val="20"/>
        </w:rPr>
        <w:t>o</w:t>
      </w:r>
      <w:r w:rsidRPr="00BA6261">
        <w:rPr>
          <w:rFonts w:ascii="Arial" w:hAnsi="Arial" w:cs="Arial"/>
          <w:i/>
          <w:sz w:val="20"/>
          <w:szCs w:val="20"/>
        </w:rPr>
        <w:t>rta</w:t>
      </w:r>
      <w:r w:rsidRPr="00BA6261">
        <w:rPr>
          <w:rFonts w:ascii="Arial" w:hAnsi="Arial" w:cs="Arial"/>
          <w:i/>
          <w:spacing w:val="-3"/>
          <w:sz w:val="20"/>
          <w:szCs w:val="20"/>
        </w:rPr>
        <w:t>d</w:t>
      </w:r>
      <w:r w:rsidRPr="00BA6261">
        <w:rPr>
          <w:rFonts w:ascii="Arial" w:hAnsi="Arial" w:cs="Arial"/>
          <w:i/>
          <w:spacing w:val="1"/>
          <w:sz w:val="20"/>
          <w:szCs w:val="20"/>
        </w:rPr>
        <w:t>o</w:t>
      </w:r>
      <w:r w:rsidRPr="00BA6261">
        <w:rPr>
          <w:rFonts w:ascii="Arial" w:hAnsi="Arial" w:cs="Arial"/>
          <w:i/>
          <w:sz w:val="20"/>
          <w:szCs w:val="20"/>
        </w:rPr>
        <w:t>res,</w:t>
      </w:r>
      <w:r w:rsidRPr="00BA6261">
        <w:rPr>
          <w:rFonts w:ascii="Arial" w:hAnsi="Arial" w:cs="Arial"/>
          <w:i/>
          <w:spacing w:val="-2"/>
          <w:sz w:val="20"/>
          <w:szCs w:val="20"/>
        </w:rPr>
        <w:t xml:space="preserve"> </w:t>
      </w:r>
      <w:r w:rsidRPr="00BA6261">
        <w:rPr>
          <w:rFonts w:ascii="Arial" w:hAnsi="Arial" w:cs="Arial"/>
          <w:i/>
          <w:sz w:val="20"/>
          <w:szCs w:val="20"/>
        </w:rPr>
        <w:t>distri</w:t>
      </w:r>
      <w:r w:rsidRPr="00BA6261">
        <w:rPr>
          <w:rFonts w:ascii="Arial" w:hAnsi="Arial" w:cs="Arial"/>
          <w:i/>
          <w:spacing w:val="-1"/>
          <w:sz w:val="20"/>
          <w:szCs w:val="20"/>
        </w:rPr>
        <w:t>bu</w:t>
      </w:r>
      <w:r w:rsidRPr="00BA6261">
        <w:rPr>
          <w:rFonts w:ascii="Arial" w:hAnsi="Arial" w:cs="Arial"/>
          <w:i/>
          <w:spacing w:val="-3"/>
          <w:sz w:val="20"/>
          <w:szCs w:val="20"/>
        </w:rPr>
        <w:t>i</w:t>
      </w:r>
      <w:r w:rsidRPr="00BA6261">
        <w:rPr>
          <w:rFonts w:ascii="Arial" w:hAnsi="Arial" w:cs="Arial"/>
          <w:i/>
          <w:spacing w:val="-1"/>
          <w:sz w:val="20"/>
          <w:szCs w:val="20"/>
        </w:rPr>
        <w:t>d</w:t>
      </w:r>
      <w:r w:rsidRPr="00BA6261">
        <w:rPr>
          <w:rFonts w:ascii="Arial" w:hAnsi="Arial" w:cs="Arial"/>
          <w:i/>
          <w:spacing w:val="1"/>
          <w:sz w:val="20"/>
          <w:szCs w:val="20"/>
        </w:rPr>
        <w:t>o</w:t>
      </w:r>
      <w:r w:rsidRPr="00BA6261">
        <w:rPr>
          <w:rFonts w:ascii="Arial" w:hAnsi="Arial" w:cs="Arial"/>
          <w:i/>
          <w:sz w:val="20"/>
          <w:szCs w:val="20"/>
        </w:rPr>
        <w:t>res</w:t>
      </w:r>
      <w:r w:rsidRPr="00BA6261">
        <w:rPr>
          <w:rFonts w:ascii="Arial" w:hAnsi="Arial" w:cs="Arial"/>
          <w:i/>
          <w:spacing w:val="-1"/>
          <w:sz w:val="20"/>
          <w:szCs w:val="20"/>
        </w:rPr>
        <w:t xml:space="preserve"> </w:t>
      </w:r>
      <w:r w:rsidRPr="00BA6261">
        <w:rPr>
          <w:rFonts w:ascii="Arial" w:hAnsi="Arial" w:cs="Arial"/>
          <w:i/>
          <w:sz w:val="20"/>
          <w:szCs w:val="20"/>
        </w:rPr>
        <w:t>y</w:t>
      </w:r>
      <w:r w:rsidRPr="00BA6261">
        <w:rPr>
          <w:rFonts w:ascii="Arial" w:hAnsi="Arial" w:cs="Arial"/>
          <w:i/>
          <w:spacing w:val="-1"/>
          <w:sz w:val="20"/>
          <w:szCs w:val="20"/>
        </w:rPr>
        <w:t xml:space="preserve"> </w:t>
      </w:r>
      <w:r w:rsidRPr="00BA6261">
        <w:rPr>
          <w:rFonts w:ascii="Arial" w:hAnsi="Arial" w:cs="Arial"/>
          <w:i/>
          <w:spacing w:val="1"/>
          <w:sz w:val="20"/>
          <w:szCs w:val="20"/>
        </w:rPr>
        <w:t>v</w:t>
      </w:r>
      <w:r w:rsidRPr="00BA6261">
        <w:rPr>
          <w:rFonts w:ascii="Arial" w:hAnsi="Arial" w:cs="Arial"/>
          <w:i/>
          <w:sz w:val="20"/>
          <w:szCs w:val="20"/>
        </w:rPr>
        <w:t>en</w:t>
      </w:r>
      <w:r w:rsidRPr="00BA6261">
        <w:rPr>
          <w:rFonts w:ascii="Arial" w:hAnsi="Arial" w:cs="Arial"/>
          <w:i/>
          <w:spacing w:val="-1"/>
          <w:sz w:val="20"/>
          <w:szCs w:val="20"/>
        </w:rPr>
        <w:t>d</w:t>
      </w:r>
      <w:r w:rsidRPr="00BA6261">
        <w:rPr>
          <w:rFonts w:ascii="Arial" w:hAnsi="Arial" w:cs="Arial"/>
          <w:i/>
          <w:sz w:val="20"/>
          <w:szCs w:val="20"/>
        </w:rPr>
        <w:t>e</w:t>
      </w:r>
      <w:r w:rsidRPr="00BA6261">
        <w:rPr>
          <w:rFonts w:ascii="Arial" w:hAnsi="Arial" w:cs="Arial"/>
          <w:i/>
          <w:spacing w:val="-3"/>
          <w:sz w:val="20"/>
          <w:szCs w:val="20"/>
        </w:rPr>
        <w:t>d</w:t>
      </w:r>
      <w:r w:rsidRPr="00BA6261">
        <w:rPr>
          <w:rFonts w:ascii="Arial" w:hAnsi="Arial" w:cs="Arial"/>
          <w:i/>
          <w:spacing w:val="1"/>
          <w:sz w:val="20"/>
          <w:szCs w:val="20"/>
        </w:rPr>
        <w:t>o</w:t>
      </w:r>
      <w:r w:rsidRPr="00BA6261">
        <w:rPr>
          <w:rFonts w:ascii="Arial" w:hAnsi="Arial" w:cs="Arial"/>
          <w:i/>
          <w:sz w:val="20"/>
          <w:szCs w:val="20"/>
        </w:rPr>
        <w:t>res</w:t>
      </w:r>
      <w:r w:rsidRPr="00BA6261">
        <w:rPr>
          <w:rFonts w:ascii="Arial" w:hAnsi="Arial" w:cs="Arial"/>
          <w:i/>
          <w:spacing w:val="1"/>
          <w:sz w:val="20"/>
          <w:szCs w:val="20"/>
        </w:rPr>
        <w:t xml:space="preserve"> </w:t>
      </w:r>
      <w:r w:rsidRPr="00BA6261">
        <w:rPr>
          <w:rFonts w:ascii="Arial" w:hAnsi="Arial" w:cs="Arial"/>
          <w:i/>
          <w:spacing w:val="-3"/>
          <w:sz w:val="20"/>
          <w:szCs w:val="20"/>
        </w:rPr>
        <w:t>d</w:t>
      </w:r>
      <w:r w:rsidRPr="00BA6261">
        <w:rPr>
          <w:rFonts w:ascii="Arial" w:hAnsi="Arial" w:cs="Arial"/>
          <w:i/>
          <w:sz w:val="20"/>
          <w:szCs w:val="20"/>
        </w:rPr>
        <w:t>el pr</w:t>
      </w:r>
      <w:r w:rsidRPr="00BA6261">
        <w:rPr>
          <w:rFonts w:ascii="Arial" w:hAnsi="Arial" w:cs="Arial"/>
          <w:i/>
          <w:spacing w:val="-2"/>
          <w:sz w:val="20"/>
          <w:szCs w:val="20"/>
        </w:rPr>
        <w:t>o</w:t>
      </w:r>
      <w:r w:rsidRPr="00BA6261">
        <w:rPr>
          <w:rFonts w:ascii="Arial" w:hAnsi="Arial" w:cs="Arial"/>
          <w:i/>
          <w:spacing w:val="-1"/>
          <w:sz w:val="20"/>
          <w:szCs w:val="20"/>
        </w:rPr>
        <w:t>du</w:t>
      </w:r>
      <w:r w:rsidRPr="00BA6261">
        <w:rPr>
          <w:rFonts w:ascii="Arial" w:hAnsi="Arial" w:cs="Arial"/>
          <w:i/>
          <w:sz w:val="20"/>
          <w:szCs w:val="20"/>
        </w:rPr>
        <w:t>cto</w:t>
      </w:r>
    </w:p>
    <w:p w14:paraId="59647004" w14:textId="17F4AF45" w:rsidR="00BA6261" w:rsidRDefault="00BA6261" w:rsidP="00BA6261">
      <w:pPr>
        <w:spacing w:after="0"/>
        <w:ind w:left="100" w:right="48"/>
        <w:jc w:val="both"/>
        <w:rPr>
          <w:rFonts w:ascii="Arial" w:hAnsi="Arial" w:cs="Arial"/>
          <w:i/>
          <w:sz w:val="20"/>
          <w:szCs w:val="20"/>
        </w:rPr>
      </w:pPr>
    </w:p>
    <w:p w14:paraId="20F4A7A9" w14:textId="64D0BDB5" w:rsidR="00B80A1C" w:rsidRDefault="00B80A1C" w:rsidP="00BA6261">
      <w:pPr>
        <w:spacing w:after="0"/>
        <w:ind w:left="100" w:right="48"/>
        <w:jc w:val="both"/>
        <w:rPr>
          <w:rFonts w:ascii="Arial" w:hAnsi="Arial" w:cs="Arial"/>
          <w:i/>
          <w:sz w:val="20"/>
          <w:szCs w:val="20"/>
        </w:rPr>
      </w:pPr>
    </w:p>
    <w:p w14:paraId="370AB540" w14:textId="77777777" w:rsidR="00B80A1C" w:rsidRPr="00BA6261" w:rsidRDefault="00B80A1C" w:rsidP="00BA6261">
      <w:pPr>
        <w:spacing w:after="0"/>
        <w:ind w:left="100" w:right="48"/>
        <w:jc w:val="both"/>
        <w:rPr>
          <w:rFonts w:ascii="Arial" w:hAnsi="Arial" w:cs="Arial"/>
          <w:i/>
          <w:sz w:val="20"/>
          <w:szCs w:val="20"/>
        </w:rPr>
      </w:pPr>
    </w:p>
    <w:p w14:paraId="07C2131C" w14:textId="77777777" w:rsidR="00CE7C44" w:rsidRDefault="00CE7C44" w:rsidP="00B53D0D">
      <w:pPr>
        <w:jc w:val="both"/>
        <w:rPr>
          <w:rFonts w:ascii="Arial" w:hAnsi="Arial" w:cs="Arial"/>
          <w:b/>
          <w:sz w:val="20"/>
          <w:szCs w:val="20"/>
        </w:rPr>
      </w:pPr>
    </w:p>
    <w:p w14:paraId="6D812BFE" w14:textId="25675203" w:rsidR="00B53D0D" w:rsidRPr="00B53D0D" w:rsidRDefault="00B53D0D" w:rsidP="00B53D0D">
      <w:pPr>
        <w:jc w:val="both"/>
        <w:rPr>
          <w:rFonts w:ascii="Arial" w:hAnsi="Arial" w:cs="Arial"/>
          <w:b/>
          <w:sz w:val="20"/>
          <w:szCs w:val="20"/>
        </w:rPr>
      </w:pPr>
      <w:r w:rsidRPr="00B53D0D">
        <w:rPr>
          <w:rFonts w:ascii="Arial" w:hAnsi="Arial" w:cs="Arial"/>
          <w:b/>
          <w:sz w:val="20"/>
          <w:szCs w:val="20"/>
        </w:rPr>
        <w:t>6. REFERENTES BILBIOGRÁFICOS</w:t>
      </w:r>
    </w:p>
    <w:p w14:paraId="574A9829" w14:textId="77777777" w:rsidR="00BA6261" w:rsidRPr="00E26488" w:rsidRDefault="00BA6261" w:rsidP="00BA6261">
      <w:pPr>
        <w:spacing w:after="0" w:line="240" w:lineRule="auto"/>
        <w:ind w:left="220" w:right="-20"/>
        <w:rPr>
          <w:rFonts w:cs="Calibri"/>
        </w:rPr>
      </w:pPr>
      <w:r w:rsidRPr="00E26488">
        <w:rPr>
          <w:rFonts w:cs="Calibri"/>
          <w:spacing w:val="1"/>
        </w:rPr>
        <w:t>D</w:t>
      </w:r>
      <w:r w:rsidRPr="00E26488">
        <w:rPr>
          <w:rFonts w:cs="Calibri"/>
        </w:rPr>
        <w:t>eras,</w:t>
      </w:r>
      <w:r w:rsidRPr="00E26488">
        <w:rPr>
          <w:rFonts w:cs="Calibri"/>
          <w:spacing w:val="-2"/>
        </w:rPr>
        <w:t xml:space="preserve"> </w:t>
      </w:r>
      <w:r w:rsidRPr="00E26488">
        <w:rPr>
          <w:rFonts w:cs="Calibri"/>
        </w:rPr>
        <w:t>I. (</w:t>
      </w:r>
      <w:r w:rsidRPr="00E26488">
        <w:rPr>
          <w:rFonts w:cs="Calibri"/>
          <w:spacing w:val="-1"/>
        </w:rPr>
        <w:t>2</w:t>
      </w:r>
      <w:r w:rsidRPr="00E26488">
        <w:rPr>
          <w:rFonts w:cs="Calibri"/>
          <w:spacing w:val="-2"/>
        </w:rPr>
        <w:t>0</w:t>
      </w:r>
      <w:r w:rsidRPr="00E26488">
        <w:rPr>
          <w:rFonts w:cs="Calibri"/>
          <w:spacing w:val="1"/>
        </w:rPr>
        <w:t>16</w:t>
      </w:r>
      <w:r w:rsidRPr="00E26488">
        <w:rPr>
          <w:rFonts w:cs="Calibri"/>
        </w:rPr>
        <w:t>).</w:t>
      </w:r>
      <w:r w:rsidRPr="00E26488">
        <w:rPr>
          <w:rFonts w:cs="Calibri"/>
          <w:spacing w:val="1"/>
        </w:rPr>
        <w:t xml:space="preserve"> </w:t>
      </w:r>
      <w:hyperlink r:id="rId15">
        <w:r w:rsidRPr="00E26488">
          <w:rPr>
            <w:rFonts w:cs="Calibri"/>
            <w:i/>
            <w:spacing w:val="-3"/>
          </w:rPr>
          <w:t>h</w:t>
        </w:r>
        <w:r w:rsidRPr="00E26488">
          <w:rPr>
            <w:rFonts w:cs="Calibri"/>
            <w:i/>
          </w:rPr>
          <w:t>t</w:t>
        </w:r>
        <w:r w:rsidRPr="00E26488">
          <w:rPr>
            <w:rFonts w:cs="Calibri"/>
            <w:i/>
            <w:spacing w:val="1"/>
          </w:rPr>
          <w:t>t</w:t>
        </w:r>
        <w:r w:rsidRPr="00E26488">
          <w:rPr>
            <w:rFonts w:cs="Calibri"/>
            <w:i/>
            <w:spacing w:val="-1"/>
          </w:rPr>
          <w:t>p:</w:t>
        </w:r>
        <w:r w:rsidRPr="00E26488">
          <w:rPr>
            <w:rFonts w:cs="Calibri"/>
            <w:i/>
            <w:spacing w:val="1"/>
          </w:rPr>
          <w:t>/</w:t>
        </w:r>
        <w:r w:rsidRPr="00E26488">
          <w:rPr>
            <w:rFonts w:cs="Calibri"/>
            <w:i/>
            <w:spacing w:val="-2"/>
          </w:rPr>
          <w:t>/</w:t>
        </w:r>
        <w:r w:rsidRPr="00E26488">
          <w:rPr>
            <w:rFonts w:cs="Calibri"/>
            <w:i/>
          </w:rPr>
          <w:t>m</w:t>
        </w:r>
        <w:r w:rsidRPr="00E26488">
          <w:rPr>
            <w:rFonts w:cs="Calibri"/>
            <w:i/>
            <w:spacing w:val="-2"/>
          </w:rPr>
          <w:t>e</w:t>
        </w:r>
        <w:r w:rsidRPr="00E26488">
          <w:rPr>
            <w:rFonts w:cs="Calibri"/>
            <w:i/>
            <w:spacing w:val="-1"/>
          </w:rPr>
          <w:t>d</w:t>
        </w:r>
        <w:r w:rsidRPr="00E26488">
          <w:rPr>
            <w:rFonts w:cs="Calibri"/>
            <w:i/>
          </w:rPr>
          <w:t>i</w:t>
        </w:r>
        <w:r w:rsidRPr="00E26488">
          <w:rPr>
            <w:rFonts w:cs="Calibri"/>
            <w:i/>
            <w:spacing w:val="-1"/>
          </w:rPr>
          <w:t>a</w:t>
        </w:r>
        <w:r w:rsidRPr="00E26488">
          <w:rPr>
            <w:rFonts w:cs="Calibri"/>
            <w:i/>
          </w:rPr>
          <w:t>tec</w:t>
        </w:r>
        <w:r w:rsidRPr="00E26488">
          <w:rPr>
            <w:rFonts w:cs="Calibri"/>
            <w:i/>
            <w:spacing w:val="-1"/>
          </w:rPr>
          <w:t>n</w:t>
        </w:r>
        <w:r w:rsidRPr="00E26488">
          <w:rPr>
            <w:rFonts w:cs="Calibri"/>
            <w:i/>
          </w:rPr>
          <w:t>i</w:t>
        </w:r>
        <w:r w:rsidRPr="00E26488">
          <w:rPr>
            <w:rFonts w:cs="Calibri"/>
            <w:i/>
            <w:spacing w:val="-1"/>
          </w:rPr>
          <w:t>ca</w:t>
        </w:r>
        <w:r w:rsidRPr="00E26488">
          <w:rPr>
            <w:rFonts w:cs="Calibri"/>
            <w:i/>
          </w:rPr>
          <w:t>.weeb</w:t>
        </w:r>
        <w:r w:rsidRPr="00E26488">
          <w:rPr>
            <w:rFonts w:cs="Calibri"/>
            <w:i/>
            <w:spacing w:val="-1"/>
          </w:rPr>
          <w:t>l</w:t>
        </w:r>
        <w:r w:rsidRPr="00E26488">
          <w:rPr>
            <w:rFonts w:cs="Calibri"/>
            <w:i/>
          </w:rPr>
          <w:t>y</w:t>
        </w:r>
        <w:r w:rsidRPr="00E26488">
          <w:rPr>
            <w:rFonts w:cs="Calibri"/>
            <w:i/>
            <w:spacing w:val="-1"/>
          </w:rPr>
          <w:t>.</w:t>
        </w:r>
        <w:r w:rsidRPr="00E26488">
          <w:rPr>
            <w:rFonts w:cs="Calibri"/>
            <w:i/>
          </w:rPr>
          <w:t>c</w:t>
        </w:r>
        <w:r w:rsidRPr="00E26488">
          <w:rPr>
            <w:rFonts w:cs="Calibri"/>
            <w:i/>
            <w:spacing w:val="-1"/>
          </w:rPr>
          <w:t>o</w:t>
        </w:r>
        <w:r w:rsidRPr="00E26488">
          <w:rPr>
            <w:rFonts w:cs="Calibri"/>
            <w:i/>
            <w:spacing w:val="2"/>
          </w:rPr>
          <w:t>m</w:t>
        </w:r>
      </w:hyperlink>
      <w:r w:rsidRPr="00E26488">
        <w:rPr>
          <w:rFonts w:cs="Calibri"/>
        </w:rPr>
        <w:t>. O</w:t>
      </w:r>
      <w:r w:rsidRPr="00E26488">
        <w:rPr>
          <w:rFonts w:cs="Calibri"/>
          <w:spacing w:val="-3"/>
        </w:rPr>
        <w:t>b</w:t>
      </w:r>
      <w:r w:rsidRPr="00E26488">
        <w:rPr>
          <w:rFonts w:cs="Calibri"/>
        </w:rPr>
        <w:t>t</w:t>
      </w:r>
      <w:r w:rsidRPr="00E26488">
        <w:rPr>
          <w:rFonts w:cs="Calibri"/>
          <w:spacing w:val="1"/>
        </w:rPr>
        <w:t>e</w:t>
      </w:r>
      <w:r w:rsidRPr="00E26488">
        <w:rPr>
          <w:rFonts w:cs="Calibri"/>
          <w:spacing w:val="-1"/>
        </w:rPr>
        <w:t>n</w:t>
      </w:r>
      <w:r w:rsidRPr="00E26488">
        <w:rPr>
          <w:rFonts w:cs="Calibri"/>
        </w:rPr>
        <w:t>i</w:t>
      </w:r>
      <w:r w:rsidRPr="00E26488">
        <w:rPr>
          <w:rFonts w:cs="Calibri"/>
          <w:spacing w:val="-1"/>
        </w:rPr>
        <w:t>d</w:t>
      </w:r>
      <w:r w:rsidRPr="00E26488">
        <w:rPr>
          <w:rFonts w:cs="Calibri"/>
        </w:rPr>
        <w:t>o</w:t>
      </w:r>
      <w:r w:rsidRPr="00E26488">
        <w:rPr>
          <w:rFonts w:cs="Calibri"/>
          <w:spacing w:val="1"/>
        </w:rPr>
        <w:t xml:space="preserve"> </w:t>
      </w:r>
      <w:r w:rsidRPr="00E26488">
        <w:rPr>
          <w:rFonts w:cs="Calibri"/>
        </w:rPr>
        <w:t>de</w:t>
      </w:r>
      <w:r w:rsidRPr="00E26488">
        <w:rPr>
          <w:rFonts w:cs="Calibri"/>
          <w:spacing w:val="-2"/>
        </w:rPr>
        <w:t xml:space="preserve"> </w:t>
      </w:r>
      <w:hyperlink r:id="rId16">
        <w:r w:rsidRPr="00E26488">
          <w:rPr>
            <w:rFonts w:cs="Calibri"/>
          </w:rPr>
          <w:t>http</w:t>
        </w:r>
        <w:r w:rsidRPr="00E26488">
          <w:rPr>
            <w:rFonts w:cs="Calibri"/>
            <w:spacing w:val="-2"/>
          </w:rPr>
          <w:t>:</w:t>
        </w:r>
        <w:r w:rsidRPr="00E26488">
          <w:rPr>
            <w:rFonts w:cs="Calibri"/>
            <w:spacing w:val="-1"/>
          </w:rPr>
          <w:t>/</w:t>
        </w:r>
        <w:r w:rsidRPr="00E26488">
          <w:rPr>
            <w:rFonts w:cs="Calibri"/>
            <w:spacing w:val="1"/>
          </w:rPr>
          <w:t>/</w:t>
        </w:r>
        <w:r w:rsidRPr="00E26488">
          <w:rPr>
            <w:rFonts w:cs="Calibri"/>
            <w:spacing w:val="-1"/>
          </w:rPr>
          <w:t>m</w:t>
        </w:r>
        <w:r w:rsidRPr="00E26488">
          <w:rPr>
            <w:rFonts w:cs="Calibri"/>
          </w:rPr>
          <w:t>ed</w:t>
        </w:r>
        <w:r w:rsidRPr="00E26488">
          <w:rPr>
            <w:rFonts w:cs="Calibri"/>
            <w:spacing w:val="-1"/>
          </w:rPr>
          <w:t>i</w:t>
        </w:r>
        <w:r w:rsidRPr="00E26488">
          <w:rPr>
            <w:rFonts w:cs="Calibri"/>
          </w:rPr>
          <w:t>at</w:t>
        </w:r>
        <w:r w:rsidRPr="00E26488">
          <w:rPr>
            <w:rFonts w:cs="Calibri"/>
            <w:spacing w:val="-2"/>
          </w:rPr>
          <w:t>ec</w:t>
        </w:r>
        <w:r w:rsidRPr="00E26488">
          <w:rPr>
            <w:rFonts w:cs="Calibri"/>
            <w:spacing w:val="-1"/>
          </w:rPr>
          <w:t>n</w:t>
        </w:r>
        <w:r w:rsidRPr="00E26488">
          <w:rPr>
            <w:rFonts w:cs="Calibri"/>
          </w:rPr>
          <w:t>ica</w:t>
        </w:r>
        <w:r w:rsidRPr="00E26488">
          <w:rPr>
            <w:rFonts w:cs="Calibri"/>
            <w:spacing w:val="-1"/>
          </w:rPr>
          <w:t>.</w:t>
        </w:r>
        <w:r w:rsidRPr="00E26488">
          <w:rPr>
            <w:rFonts w:cs="Calibri"/>
          </w:rPr>
          <w:t>w</w:t>
        </w:r>
        <w:r w:rsidRPr="00E26488">
          <w:rPr>
            <w:rFonts w:cs="Calibri"/>
            <w:spacing w:val="1"/>
          </w:rPr>
          <w:t>e</w:t>
        </w:r>
        <w:r w:rsidRPr="00E26488">
          <w:rPr>
            <w:rFonts w:cs="Calibri"/>
          </w:rPr>
          <w:t>eb</w:t>
        </w:r>
        <w:r w:rsidRPr="00E26488">
          <w:rPr>
            <w:rFonts w:cs="Calibri"/>
            <w:spacing w:val="-3"/>
          </w:rPr>
          <w:t>l</w:t>
        </w:r>
        <w:r w:rsidRPr="00E26488">
          <w:rPr>
            <w:rFonts w:cs="Calibri"/>
            <w:spacing w:val="1"/>
          </w:rPr>
          <w:t>y</w:t>
        </w:r>
        <w:r w:rsidRPr="00E26488">
          <w:rPr>
            <w:rFonts w:cs="Calibri"/>
          </w:rPr>
          <w:t>.c</w:t>
        </w:r>
        <w:r w:rsidRPr="00E26488">
          <w:rPr>
            <w:rFonts w:cs="Calibri"/>
            <w:spacing w:val="-1"/>
          </w:rPr>
          <w:t>om</w:t>
        </w:r>
        <w:r w:rsidRPr="00E26488">
          <w:rPr>
            <w:rFonts w:cs="Calibri"/>
            <w:spacing w:val="1"/>
          </w:rPr>
          <w:t>/</w:t>
        </w:r>
        <w:r w:rsidRPr="00E26488">
          <w:rPr>
            <w:rFonts w:cs="Calibri"/>
          </w:rPr>
          <w:t>l</w:t>
        </w:r>
        <w:r w:rsidRPr="00E26488">
          <w:rPr>
            <w:rFonts w:cs="Calibri"/>
            <w:spacing w:val="-1"/>
          </w:rPr>
          <w:t>pp</w:t>
        </w:r>
        <w:r w:rsidRPr="00E26488">
          <w:rPr>
            <w:rFonts w:cs="Calibri"/>
          </w:rPr>
          <w:t>.</w:t>
        </w:r>
        <w:r w:rsidRPr="00E26488">
          <w:rPr>
            <w:rFonts w:cs="Calibri"/>
            <w:spacing w:val="-1"/>
          </w:rPr>
          <w:t>h</w:t>
        </w:r>
        <w:r w:rsidRPr="00E26488">
          <w:rPr>
            <w:rFonts w:cs="Calibri"/>
          </w:rPr>
          <w:t>t</w:t>
        </w:r>
        <w:r w:rsidRPr="00E26488">
          <w:rPr>
            <w:rFonts w:cs="Calibri"/>
            <w:spacing w:val="1"/>
          </w:rPr>
          <w:t>m</w:t>
        </w:r>
        <w:r w:rsidRPr="00E26488">
          <w:rPr>
            <w:rFonts w:cs="Calibri"/>
          </w:rPr>
          <w:t>l</w:t>
        </w:r>
      </w:hyperlink>
    </w:p>
    <w:p w14:paraId="63BC40B2" w14:textId="77777777" w:rsidR="00BA6261" w:rsidRPr="00E26488" w:rsidRDefault="00BA6261" w:rsidP="00BA6261">
      <w:pPr>
        <w:spacing w:before="18" w:after="0" w:line="220" w:lineRule="exact"/>
      </w:pPr>
    </w:p>
    <w:p w14:paraId="480AEAC5" w14:textId="77777777" w:rsidR="00BA6261" w:rsidRPr="00E26488" w:rsidRDefault="00BA6261" w:rsidP="00BA6261">
      <w:pPr>
        <w:spacing w:after="0"/>
        <w:ind w:left="940" w:right="970" w:hanging="720"/>
        <w:rPr>
          <w:rFonts w:cs="Calibri"/>
        </w:rPr>
      </w:pPr>
      <w:r w:rsidRPr="00E26488">
        <w:rPr>
          <w:rFonts w:cs="Calibri"/>
          <w:spacing w:val="1"/>
        </w:rPr>
        <w:t>M</w:t>
      </w:r>
      <w:r w:rsidRPr="00E26488">
        <w:rPr>
          <w:rFonts w:cs="Calibri"/>
        </w:rPr>
        <w:t>ic</w:t>
      </w:r>
      <w:r w:rsidRPr="00E26488">
        <w:rPr>
          <w:rFonts w:cs="Calibri"/>
          <w:spacing w:val="-1"/>
        </w:rPr>
        <w:t>h</w:t>
      </w:r>
      <w:r w:rsidRPr="00E26488">
        <w:rPr>
          <w:rFonts w:cs="Calibri"/>
        </w:rPr>
        <w:t>ael A</w:t>
      </w:r>
      <w:r w:rsidRPr="00E26488">
        <w:rPr>
          <w:rFonts w:cs="Calibri"/>
          <w:spacing w:val="-2"/>
        </w:rPr>
        <w:t xml:space="preserve"> </w:t>
      </w:r>
      <w:r w:rsidRPr="00E26488">
        <w:rPr>
          <w:rFonts w:cs="Calibri"/>
        </w:rPr>
        <w:t>Gall</w:t>
      </w:r>
      <w:r w:rsidRPr="00E26488">
        <w:rPr>
          <w:rFonts w:cs="Calibri"/>
          <w:spacing w:val="-2"/>
        </w:rPr>
        <w:t>o</w:t>
      </w:r>
      <w:r w:rsidRPr="00E26488">
        <w:rPr>
          <w:rFonts w:cs="Calibri"/>
        </w:rPr>
        <w:t xml:space="preserve">, </w:t>
      </w:r>
      <w:r w:rsidRPr="00E26488">
        <w:rPr>
          <w:rFonts w:cs="Calibri"/>
          <w:spacing w:val="1"/>
        </w:rPr>
        <w:t>W</w:t>
      </w:r>
      <w:r w:rsidRPr="00E26488">
        <w:rPr>
          <w:rFonts w:cs="Calibri"/>
        </w:rPr>
        <w:t xml:space="preserve">. </w:t>
      </w:r>
      <w:r w:rsidRPr="00E26488">
        <w:rPr>
          <w:rFonts w:cs="Calibri"/>
          <w:spacing w:val="-1"/>
        </w:rPr>
        <w:t>h</w:t>
      </w:r>
      <w:r w:rsidRPr="00E26488">
        <w:rPr>
          <w:rFonts w:cs="Calibri"/>
        </w:rPr>
        <w:t>.</w:t>
      </w:r>
      <w:r w:rsidRPr="00E26488">
        <w:rPr>
          <w:rFonts w:cs="Calibri"/>
          <w:spacing w:val="-2"/>
        </w:rPr>
        <w:t xml:space="preserve"> </w:t>
      </w:r>
      <w:r w:rsidRPr="00E26488">
        <w:rPr>
          <w:rFonts w:cs="Calibri"/>
        </w:rPr>
        <w:t>(</w:t>
      </w:r>
      <w:r w:rsidRPr="00E26488">
        <w:rPr>
          <w:rFonts w:cs="Calibri"/>
          <w:spacing w:val="-1"/>
        </w:rPr>
        <w:t>2</w:t>
      </w:r>
      <w:r w:rsidRPr="00E26488">
        <w:rPr>
          <w:rFonts w:cs="Calibri"/>
          <w:spacing w:val="1"/>
        </w:rPr>
        <w:t>0</w:t>
      </w:r>
      <w:r w:rsidRPr="00E26488">
        <w:rPr>
          <w:rFonts w:cs="Calibri"/>
          <w:spacing w:val="-2"/>
        </w:rPr>
        <w:t>0</w:t>
      </w:r>
      <w:r w:rsidRPr="00E26488">
        <w:rPr>
          <w:rFonts w:cs="Calibri"/>
          <w:spacing w:val="1"/>
        </w:rPr>
        <w:t>2</w:t>
      </w:r>
      <w:r w:rsidRPr="00E26488">
        <w:rPr>
          <w:rFonts w:cs="Calibri"/>
        </w:rPr>
        <w:t>).</w:t>
      </w:r>
      <w:r w:rsidRPr="00E26488">
        <w:rPr>
          <w:rFonts w:cs="Calibri"/>
          <w:spacing w:val="2"/>
        </w:rPr>
        <w:t xml:space="preserve"> </w:t>
      </w:r>
      <w:r w:rsidRPr="00E26488">
        <w:rPr>
          <w:rFonts w:cs="Calibri"/>
          <w:i/>
        </w:rPr>
        <w:t>Com</w:t>
      </w:r>
      <w:r w:rsidRPr="00E26488">
        <w:rPr>
          <w:rFonts w:cs="Calibri"/>
          <w:i/>
          <w:spacing w:val="-1"/>
        </w:rPr>
        <w:t>un</w:t>
      </w:r>
      <w:r w:rsidRPr="00E26488">
        <w:rPr>
          <w:rFonts w:cs="Calibri"/>
          <w:i/>
        </w:rPr>
        <w:t>i</w:t>
      </w:r>
      <w:r w:rsidRPr="00E26488">
        <w:rPr>
          <w:rFonts w:cs="Calibri"/>
          <w:i/>
          <w:spacing w:val="-1"/>
        </w:rPr>
        <w:t>ca</w:t>
      </w:r>
      <w:r w:rsidRPr="00E26488">
        <w:rPr>
          <w:rFonts w:cs="Calibri"/>
          <w:i/>
        </w:rPr>
        <w:t>c</w:t>
      </w:r>
      <w:r w:rsidRPr="00E26488">
        <w:rPr>
          <w:rFonts w:cs="Calibri"/>
          <w:i/>
          <w:spacing w:val="-1"/>
        </w:rPr>
        <w:t>i</w:t>
      </w:r>
      <w:r w:rsidRPr="00E26488">
        <w:rPr>
          <w:rFonts w:cs="Calibri"/>
          <w:i/>
        </w:rPr>
        <w:t>ón</w:t>
      </w:r>
      <w:r w:rsidRPr="00E26488">
        <w:rPr>
          <w:rFonts w:cs="Calibri"/>
          <w:i/>
          <w:spacing w:val="-1"/>
        </w:rPr>
        <w:t xml:space="preserve"> </w:t>
      </w:r>
      <w:r w:rsidRPr="00E26488">
        <w:rPr>
          <w:rFonts w:cs="Calibri"/>
          <w:i/>
        </w:rPr>
        <w:t>E</w:t>
      </w:r>
      <w:r w:rsidRPr="00E26488">
        <w:rPr>
          <w:rFonts w:cs="Calibri"/>
          <w:i/>
          <w:spacing w:val="-1"/>
        </w:rPr>
        <w:t>n</w:t>
      </w:r>
      <w:r w:rsidRPr="00E26488">
        <w:rPr>
          <w:rFonts w:cs="Calibri"/>
          <w:i/>
          <w:spacing w:val="-2"/>
        </w:rPr>
        <w:t>t</w:t>
      </w:r>
      <w:r w:rsidRPr="00E26488">
        <w:rPr>
          <w:rFonts w:cs="Calibri"/>
          <w:i/>
          <w:spacing w:val="1"/>
        </w:rPr>
        <w:t>r</w:t>
      </w:r>
      <w:r w:rsidRPr="00E26488">
        <w:rPr>
          <w:rFonts w:cs="Calibri"/>
          <w:i/>
        </w:rPr>
        <w:t>e C</w:t>
      </w:r>
      <w:r w:rsidRPr="00E26488">
        <w:rPr>
          <w:rFonts w:cs="Calibri"/>
          <w:i/>
          <w:spacing w:val="-3"/>
        </w:rPr>
        <w:t>o</w:t>
      </w:r>
      <w:r w:rsidRPr="00E26488">
        <w:rPr>
          <w:rFonts w:cs="Calibri"/>
          <w:i/>
        </w:rPr>
        <w:t>mp</w:t>
      </w:r>
      <w:r w:rsidRPr="00E26488">
        <w:rPr>
          <w:rFonts w:cs="Calibri"/>
          <w:i/>
          <w:spacing w:val="-1"/>
        </w:rPr>
        <w:t>u</w:t>
      </w:r>
      <w:r w:rsidRPr="00E26488">
        <w:rPr>
          <w:rFonts w:cs="Calibri"/>
          <w:i/>
        </w:rPr>
        <w:t>ta</w:t>
      </w:r>
      <w:r w:rsidRPr="00E26488">
        <w:rPr>
          <w:rFonts w:cs="Calibri"/>
          <w:i/>
          <w:spacing w:val="-1"/>
        </w:rPr>
        <w:t>d</w:t>
      </w:r>
      <w:r w:rsidRPr="00E26488">
        <w:rPr>
          <w:rFonts w:cs="Calibri"/>
          <w:i/>
        </w:rPr>
        <w:t>oras</w:t>
      </w:r>
      <w:r w:rsidRPr="00E26488">
        <w:rPr>
          <w:rFonts w:cs="Calibri"/>
          <w:i/>
          <w:spacing w:val="1"/>
        </w:rPr>
        <w:t xml:space="preserve"> </w:t>
      </w:r>
      <w:r w:rsidRPr="00E26488">
        <w:rPr>
          <w:rFonts w:cs="Calibri"/>
          <w:i/>
        </w:rPr>
        <w:t>y</w:t>
      </w:r>
      <w:r w:rsidRPr="00E26488">
        <w:rPr>
          <w:rFonts w:cs="Calibri"/>
          <w:i/>
          <w:spacing w:val="-3"/>
        </w:rPr>
        <w:t xml:space="preserve"> </w:t>
      </w:r>
      <w:r w:rsidRPr="00E26488">
        <w:rPr>
          <w:rFonts w:cs="Calibri"/>
          <w:i/>
          <w:spacing w:val="1"/>
        </w:rPr>
        <w:t>T</w:t>
      </w:r>
      <w:r w:rsidRPr="00E26488">
        <w:rPr>
          <w:rFonts w:cs="Calibri"/>
          <w:i/>
        </w:rPr>
        <w:t>ec</w:t>
      </w:r>
      <w:r w:rsidRPr="00E26488">
        <w:rPr>
          <w:rFonts w:cs="Calibri"/>
          <w:i/>
          <w:spacing w:val="-1"/>
        </w:rPr>
        <w:t>n</w:t>
      </w:r>
      <w:r w:rsidRPr="00E26488">
        <w:rPr>
          <w:rFonts w:cs="Calibri"/>
          <w:i/>
        </w:rPr>
        <w:t>o</w:t>
      </w:r>
      <w:r w:rsidRPr="00E26488">
        <w:rPr>
          <w:rFonts w:cs="Calibri"/>
          <w:i/>
          <w:spacing w:val="-1"/>
        </w:rPr>
        <w:t>l</w:t>
      </w:r>
      <w:r w:rsidRPr="00E26488">
        <w:rPr>
          <w:rFonts w:cs="Calibri"/>
          <w:i/>
        </w:rPr>
        <w:t>o</w:t>
      </w:r>
      <w:r w:rsidRPr="00E26488">
        <w:rPr>
          <w:rFonts w:cs="Calibri"/>
          <w:i/>
          <w:spacing w:val="-1"/>
        </w:rPr>
        <w:t>g</w:t>
      </w:r>
      <w:r w:rsidRPr="00E26488">
        <w:rPr>
          <w:rFonts w:cs="Calibri"/>
          <w:i/>
        </w:rPr>
        <w:t>í</w:t>
      </w:r>
      <w:r w:rsidRPr="00E26488">
        <w:rPr>
          <w:rFonts w:cs="Calibri"/>
          <w:i/>
          <w:spacing w:val="-1"/>
        </w:rPr>
        <w:t>a</w:t>
      </w:r>
      <w:r w:rsidRPr="00E26488">
        <w:rPr>
          <w:rFonts w:cs="Calibri"/>
          <w:i/>
        </w:rPr>
        <w:t>s</w:t>
      </w:r>
      <w:r w:rsidRPr="00E26488">
        <w:rPr>
          <w:rFonts w:cs="Calibri"/>
          <w:i/>
          <w:spacing w:val="-1"/>
        </w:rPr>
        <w:t xml:space="preserve"> d</w:t>
      </w:r>
      <w:r w:rsidRPr="00E26488">
        <w:rPr>
          <w:rFonts w:cs="Calibri"/>
          <w:i/>
        </w:rPr>
        <w:t xml:space="preserve">e </w:t>
      </w:r>
      <w:r w:rsidRPr="00E26488">
        <w:rPr>
          <w:rFonts w:cs="Calibri"/>
          <w:i/>
          <w:spacing w:val="1"/>
        </w:rPr>
        <w:t>r</w:t>
      </w:r>
      <w:r w:rsidRPr="00E26488">
        <w:rPr>
          <w:rFonts w:cs="Calibri"/>
          <w:i/>
        </w:rPr>
        <w:t>ed</w:t>
      </w:r>
      <w:r w:rsidRPr="00E26488">
        <w:rPr>
          <w:rFonts w:cs="Calibri"/>
          <w:i/>
          <w:spacing w:val="-3"/>
        </w:rPr>
        <w:t>e</w:t>
      </w:r>
      <w:r w:rsidRPr="00E26488">
        <w:rPr>
          <w:rFonts w:cs="Calibri"/>
          <w:i/>
        </w:rPr>
        <w:t>s.</w:t>
      </w:r>
      <w:r w:rsidRPr="00E26488">
        <w:rPr>
          <w:rFonts w:cs="Calibri"/>
          <w:i/>
          <w:spacing w:val="3"/>
        </w:rPr>
        <w:t xml:space="preserve"> </w:t>
      </w:r>
      <w:r w:rsidRPr="00E26488">
        <w:rPr>
          <w:rFonts w:cs="Calibri"/>
          <w:spacing w:val="-2"/>
        </w:rPr>
        <w:t>M</w:t>
      </w:r>
      <w:r w:rsidRPr="00E26488">
        <w:rPr>
          <w:rFonts w:cs="Calibri"/>
        </w:rPr>
        <w:t>e</w:t>
      </w:r>
      <w:r w:rsidRPr="00E26488">
        <w:rPr>
          <w:rFonts w:cs="Calibri"/>
          <w:spacing w:val="1"/>
        </w:rPr>
        <w:t>x</w:t>
      </w:r>
      <w:r w:rsidRPr="00E26488">
        <w:rPr>
          <w:rFonts w:cs="Calibri"/>
        </w:rPr>
        <w:t>i</w:t>
      </w:r>
      <w:r w:rsidRPr="00E26488">
        <w:rPr>
          <w:rFonts w:cs="Calibri"/>
          <w:spacing w:val="-3"/>
        </w:rPr>
        <w:t>c</w:t>
      </w:r>
      <w:r w:rsidRPr="00E26488">
        <w:rPr>
          <w:rFonts w:cs="Calibri"/>
          <w:spacing w:val="1"/>
        </w:rPr>
        <w:t>o</w:t>
      </w:r>
      <w:r w:rsidRPr="00E26488">
        <w:rPr>
          <w:rFonts w:cs="Calibri"/>
        </w:rPr>
        <w:t>: Th</w:t>
      </w:r>
      <w:r w:rsidRPr="00E26488">
        <w:rPr>
          <w:rFonts w:cs="Calibri"/>
          <w:spacing w:val="-2"/>
        </w:rPr>
        <w:t>o</w:t>
      </w:r>
      <w:r w:rsidRPr="00E26488">
        <w:rPr>
          <w:rFonts w:cs="Calibri"/>
          <w:spacing w:val="1"/>
        </w:rPr>
        <w:t>m</w:t>
      </w:r>
      <w:r w:rsidRPr="00E26488">
        <w:rPr>
          <w:rFonts w:cs="Calibri"/>
          <w:spacing w:val="-1"/>
        </w:rPr>
        <w:t>p</w:t>
      </w:r>
      <w:r w:rsidRPr="00E26488">
        <w:rPr>
          <w:rFonts w:cs="Calibri"/>
        </w:rPr>
        <w:t>s</w:t>
      </w:r>
      <w:r w:rsidRPr="00E26488">
        <w:rPr>
          <w:rFonts w:cs="Calibri"/>
          <w:spacing w:val="1"/>
        </w:rPr>
        <w:t>o</w:t>
      </w:r>
      <w:r w:rsidRPr="00E26488">
        <w:rPr>
          <w:rFonts w:cs="Calibri"/>
        </w:rPr>
        <w:t>n</w:t>
      </w:r>
      <w:r w:rsidRPr="00E26488">
        <w:rPr>
          <w:rFonts w:cs="Calibri"/>
          <w:spacing w:val="-3"/>
        </w:rPr>
        <w:t xml:space="preserve"> </w:t>
      </w:r>
      <w:r w:rsidRPr="00E26488">
        <w:rPr>
          <w:rFonts w:cs="Calibri"/>
        </w:rPr>
        <w:t>Ed</w:t>
      </w:r>
      <w:r w:rsidRPr="00E26488">
        <w:rPr>
          <w:rFonts w:cs="Calibri"/>
          <w:spacing w:val="-1"/>
        </w:rPr>
        <w:t>i</w:t>
      </w:r>
      <w:r w:rsidRPr="00E26488">
        <w:rPr>
          <w:rFonts w:cs="Calibri"/>
        </w:rPr>
        <w:t>t</w:t>
      </w:r>
      <w:r w:rsidRPr="00E26488">
        <w:rPr>
          <w:rFonts w:cs="Calibri"/>
          <w:spacing w:val="1"/>
        </w:rPr>
        <w:t>o</w:t>
      </w:r>
      <w:r w:rsidRPr="00E26488">
        <w:rPr>
          <w:rFonts w:cs="Calibri"/>
          <w:spacing w:val="-3"/>
        </w:rPr>
        <w:t>r</w:t>
      </w:r>
      <w:r w:rsidRPr="00E26488">
        <w:rPr>
          <w:rFonts w:cs="Calibri"/>
        </w:rPr>
        <w:t>es.</w:t>
      </w:r>
    </w:p>
    <w:p w14:paraId="65DD55F0" w14:textId="77777777" w:rsidR="00BA6261" w:rsidRPr="00E26488" w:rsidRDefault="00BA6261" w:rsidP="00BA6261">
      <w:pPr>
        <w:spacing w:before="7" w:after="0" w:line="190" w:lineRule="exact"/>
        <w:rPr>
          <w:sz w:val="19"/>
          <w:szCs w:val="19"/>
        </w:rPr>
      </w:pPr>
    </w:p>
    <w:p w14:paraId="7736D83D" w14:textId="77777777" w:rsidR="00BA6261" w:rsidRPr="00E26488" w:rsidRDefault="00BA6261" w:rsidP="00BA6261">
      <w:pPr>
        <w:spacing w:after="0" w:line="278" w:lineRule="auto"/>
        <w:ind w:left="940" w:right="624" w:hanging="720"/>
        <w:rPr>
          <w:rFonts w:cs="Calibri"/>
        </w:rPr>
      </w:pPr>
      <w:r w:rsidRPr="00E26488">
        <w:rPr>
          <w:rFonts w:cs="Calibri"/>
        </w:rPr>
        <w:t>Se</w:t>
      </w:r>
      <w:r w:rsidRPr="00E26488">
        <w:rPr>
          <w:rFonts w:cs="Calibri"/>
          <w:spacing w:val="-1"/>
        </w:rPr>
        <w:t>n</w:t>
      </w:r>
      <w:r w:rsidRPr="00E26488">
        <w:rPr>
          <w:rFonts w:cs="Calibri"/>
        </w:rPr>
        <w:t>a. (</w:t>
      </w:r>
      <w:r w:rsidRPr="00E26488">
        <w:rPr>
          <w:rFonts w:cs="Calibri"/>
          <w:spacing w:val="-1"/>
        </w:rPr>
        <w:t>2</w:t>
      </w:r>
      <w:r w:rsidRPr="00E26488">
        <w:rPr>
          <w:rFonts w:cs="Calibri"/>
          <w:spacing w:val="1"/>
        </w:rPr>
        <w:t>0</w:t>
      </w:r>
      <w:r w:rsidRPr="00E26488">
        <w:rPr>
          <w:rFonts w:cs="Calibri"/>
          <w:spacing w:val="-2"/>
        </w:rPr>
        <w:t>1</w:t>
      </w:r>
      <w:r w:rsidRPr="00E26488">
        <w:rPr>
          <w:rFonts w:cs="Calibri"/>
          <w:spacing w:val="1"/>
        </w:rPr>
        <w:t>7</w:t>
      </w:r>
      <w:r w:rsidRPr="00E26488">
        <w:rPr>
          <w:rFonts w:cs="Calibri"/>
        </w:rPr>
        <w:t>).</w:t>
      </w:r>
      <w:r w:rsidRPr="00E26488">
        <w:rPr>
          <w:rFonts w:cs="Calibri"/>
          <w:spacing w:val="1"/>
        </w:rPr>
        <w:t xml:space="preserve"> </w:t>
      </w:r>
      <w:r w:rsidRPr="00E26488">
        <w:rPr>
          <w:rFonts w:cs="Calibri"/>
          <w:i/>
        </w:rPr>
        <w:t>OR</w:t>
      </w:r>
      <w:r w:rsidRPr="00E26488">
        <w:rPr>
          <w:rFonts w:cs="Calibri"/>
          <w:i/>
          <w:spacing w:val="-1"/>
        </w:rPr>
        <w:t>I</w:t>
      </w:r>
      <w:r w:rsidRPr="00E26488">
        <w:rPr>
          <w:rFonts w:cs="Calibri"/>
          <w:i/>
        </w:rPr>
        <w:t>E</w:t>
      </w:r>
      <w:r w:rsidRPr="00E26488">
        <w:rPr>
          <w:rFonts w:cs="Calibri"/>
          <w:i/>
          <w:spacing w:val="-3"/>
        </w:rPr>
        <w:t>N</w:t>
      </w:r>
      <w:r w:rsidRPr="00E26488">
        <w:rPr>
          <w:rFonts w:cs="Calibri"/>
          <w:i/>
        </w:rPr>
        <w:t>TAC</w:t>
      </w:r>
      <w:r w:rsidRPr="00E26488">
        <w:rPr>
          <w:rFonts w:cs="Calibri"/>
          <w:i/>
          <w:spacing w:val="-1"/>
        </w:rPr>
        <w:t>I</w:t>
      </w:r>
      <w:r w:rsidRPr="00E26488">
        <w:rPr>
          <w:rFonts w:cs="Calibri"/>
          <w:i/>
          <w:spacing w:val="-3"/>
        </w:rPr>
        <w:t>O</w:t>
      </w:r>
      <w:r w:rsidRPr="00E26488">
        <w:rPr>
          <w:rFonts w:cs="Calibri"/>
          <w:i/>
          <w:spacing w:val="-1"/>
        </w:rPr>
        <w:t>N</w:t>
      </w:r>
      <w:r w:rsidRPr="00E26488">
        <w:rPr>
          <w:rFonts w:cs="Calibri"/>
          <w:i/>
        </w:rPr>
        <w:t>ES</w:t>
      </w:r>
      <w:r w:rsidRPr="00E26488">
        <w:rPr>
          <w:rFonts w:cs="Calibri"/>
          <w:i/>
          <w:spacing w:val="-1"/>
        </w:rPr>
        <w:t xml:space="preserve"> </w:t>
      </w:r>
      <w:r w:rsidRPr="00E26488">
        <w:rPr>
          <w:rFonts w:cs="Calibri"/>
          <w:i/>
          <w:spacing w:val="1"/>
        </w:rPr>
        <w:t>P</w:t>
      </w:r>
      <w:r w:rsidRPr="00E26488">
        <w:rPr>
          <w:rFonts w:cs="Calibri"/>
          <w:i/>
        </w:rPr>
        <w:t>ARA</w:t>
      </w:r>
      <w:r w:rsidRPr="00E26488">
        <w:rPr>
          <w:rFonts w:cs="Calibri"/>
          <w:i/>
          <w:spacing w:val="-1"/>
        </w:rPr>
        <w:t xml:space="preserve"> </w:t>
      </w:r>
      <w:r w:rsidRPr="00E26488">
        <w:rPr>
          <w:rFonts w:cs="Calibri"/>
          <w:i/>
          <w:spacing w:val="1"/>
        </w:rPr>
        <w:t>L</w:t>
      </w:r>
      <w:r w:rsidRPr="00E26488">
        <w:rPr>
          <w:rFonts w:cs="Calibri"/>
          <w:i/>
        </w:rPr>
        <w:t>A</w:t>
      </w:r>
      <w:r w:rsidRPr="00E26488">
        <w:rPr>
          <w:rFonts w:cs="Calibri"/>
          <w:i/>
          <w:spacing w:val="-3"/>
        </w:rPr>
        <w:t xml:space="preserve"> </w:t>
      </w:r>
      <w:r w:rsidRPr="00E26488">
        <w:rPr>
          <w:rFonts w:cs="Calibri"/>
          <w:i/>
        </w:rPr>
        <w:t>E</w:t>
      </w:r>
      <w:r w:rsidRPr="00E26488">
        <w:rPr>
          <w:rFonts w:cs="Calibri"/>
          <w:i/>
          <w:spacing w:val="1"/>
        </w:rPr>
        <w:t>L</w:t>
      </w:r>
      <w:r w:rsidRPr="00E26488">
        <w:rPr>
          <w:rFonts w:cs="Calibri"/>
          <w:i/>
          <w:spacing w:val="-3"/>
        </w:rPr>
        <w:t>A</w:t>
      </w:r>
      <w:r w:rsidRPr="00E26488">
        <w:rPr>
          <w:rFonts w:cs="Calibri"/>
          <w:i/>
        </w:rPr>
        <w:t>BOR</w:t>
      </w:r>
      <w:r w:rsidRPr="00E26488">
        <w:rPr>
          <w:rFonts w:cs="Calibri"/>
          <w:i/>
          <w:spacing w:val="-1"/>
        </w:rPr>
        <w:t>A</w:t>
      </w:r>
      <w:r w:rsidRPr="00E26488">
        <w:rPr>
          <w:rFonts w:cs="Calibri"/>
          <w:i/>
        </w:rPr>
        <w:t>CI</w:t>
      </w:r>
      <w:r w:rsidRPr="00E26488">
        <w:rPr>
          <w:rFonts w:cs="Calibri"/>
          <w:i/>
          <w:spacing w:val="-3"/>
        </w:rPr>
        <w:t>Ó</w:t>
      </w:r>
      <w:r w:rsidRPr="00E26488">
        <w:rPr>
          <w:rFonts w:cs="Calibri"/>
          <w:i/>
        </w:rPr>
        <w:t>N</w:t>
      </w:r>
      <w:r w:rsidRPr="00E26488">
        <w:rPr>
          <w:rFonts w:cs="Calibri"/>
          <w:i/>
          <w:spacing w:val="-1"/>
        </w:rPr>
        <w:t xml:space="preserve"> </w:t>
      </w:r>
      <w:r w:rsidRPr="00E26488">
        <w:rPr>
          <w:rFonts w:cs="Calibri"/>
          <w:i/>
          <w:spacing w:val="1"/>
        </w:rPr>
        <w:t>D</w:t>
      </w:r>
      <w:r w:rsidRPr="00E26488">
        <w:rPr>
          <w:rFonts w:cs="Calibri"/>
          <w:i/>
        </w:rPr>
        <w:t>E</w:t>
      </w:r>
      <w:r w:rsidRPr="00E26488">
        <w:rPr>
          <w:rFonts w:cs="Calibri"/>
          <w:i/>
          <w:spacing w:val="1"/>
        </w:rPr>
        <w:t xml:space="preserve"> </w:t>
      </w:r>
      <w:r w:rsidRPr="00E26488">
        <w:rPr>
          <w:rFonts w:cs="Calibri"/>
          <w:i/>
          <w:spacing w:val="-2"/>
        </w:rPr>
        <w:t>G</w:t>
      </w:r>
      <w:r w:rsidRPr="00E26488">
        <w:rPr>
          <w:rFonts w:cs="Calibri"/>
          <w:i/>
        </w:rPr>
        <w:t>UÍ</w:t>
      </w:r>
      <w:r w:rsidRPr="00E26488">
        <w:rPr>
          <w:rFonts w:cs="Calibri"/>
          <w:i/>
          <w:spacing w:val="-1"/>
        </w:rPr>
        <w:t>A</w:t>
      </w:r>
      <w:r w:rsidRPr="00E26488">
        <w:rPr>
          <w:rFonts w:cs="Calibri"/>
          <w:i/>
        </w:rPr>
        <w:t>S</w:t>
      </w:r>
      <w:r w:rsidRPr="00E26488">
        <w:rPr>
          <w:rFonts w:cs="Calibri"/>
          <w:i/>
          <w:spacing w:val="-1"/>
        </w:rPr>
        <w:t xml:space="preserve"> </w:t>
      </w:r>
      <w:r w:rsidRPr="00E26488">
        <w:rPr>
          <w:rFonts w:cs="Calibri"/>
          <w:i/>
          <w:spacing w:val="1"/>
        </w:rPr>
        <w:t>D</w:t>
      </w:r>
      <w:r w:rsidRPr="00E26488">
        <w:rPr>
          <w:rFonts w:cs="Calibri"/>
          <w:i/>
        </w:rPr>
        <w:t>E</w:t>
      </w:r>
      <w:r w:rsidRPr="00E26488">
        <w:rPr>
          <w:rFonts w:cs="Calibri"/>
          <w:i/>
          <w:spacing w:val="1"/>
        </w:rPr>
        <w:t xml:space="preserve"> </w:t>
      </w:r>
      <w:r w:rsidRPr="00E26488">
        <w:rPr>
          <w:rFonts w:cs="Calibri"/>
          <w:i/>
          <w:spacing w:val="-3"/>
        </w:rPr>
        <w:t>A</w:t>
      </w:r>
      <w:r w:rsidRPr="00E26488">
        <w:rPr>
          <w:rFonts w:cs="Calibri"/>
          <w:i/>
          <w:spacing w:val="1"/>
        </w:rPr>
        <w:t>P</w:t>
      </w:r>
      <w:r w:rsidRPr="00E26488">
        <w:rPr>
          <w:rFonts w:cs="Calibri"/>
          <w:i/>
          <w:spacing w:val="-2"/>
        </w:rPr>
        <w:t>R</w:t>
      </w:r>
      <w:r w:rsidRPr="00E26488">
        <w:rPr>
          <w:rFonts w:cs="Calibri"/>
          <w:i/>
        </w:rPr>
        <w:t>ENDIZ</w:t>
      </w:r>
      <w:r w:rsidRPr="00E26488">
        <w:rPr>
          <w:rFonts w:cs="Calibri"/>
          <w:i/>
          <w:spacing w:val="-3"/>
        </w:rPr>
        <w:t>A</w:t>
      </w:r>
      <w:r w:rsidRPr="00E26488">
        <w:rPr>
          <w:rFonts w:cs="Calibri"/>
          <w:i/>
          <w:spacing w:val="-1"/>
        </w:rPr>
        <w:t>J</w:t>
      </w:r>
      <w:r w:rsidRPr="00E26488">
        <w:rPr>
          <w:rFonts w:cs="Calibri"/>
          <w:i/>
        </w:rPr>
        <w:t>E</w:t>
      </w:r>
      <w:r w:rsidRPr="00E26488">
        <w:rPr>
          <w:rFonts w:cs="Calibri"/>
          <w:i/>
          <w:spacing w:val="1"/>
        </w:rPr>
        <w:t xml:space="preserve"> D</w:t>
      </w:r>
      <w:r w:rsidRPr="00E26488">
        <w:rPr>
          <w:rFonts w:cs="Calibri"/>
          <w:i/>
        </w:rPr>
        <w:t>E</w:t>
      </w:r>
      <w:r w:rsidRPr="00E26488">
        <w:rPr>
          <w:rFonts w:cs="Calibri"/>
          <w:i/>
          <w:spacing w:val="-1"/>
        </w:rPr>
        <w:t xml:space="preserve"> </w:t>
      </w:r>
      <w:r w:rsidRPr="00E26488">
        <w:rPr>
          <w:rFonts w:cs="Calibri"/>
          <w:i/>
          <w:spacing w:val="1"/>
        </w:rPr>
        <w:t>L</w:t>
      </w:r>
      <w:r w:rsidRPr="00E26488">
        <w:rPr>
          <w:rFonts w:cs="Calibri"/>
          <w:i/>
        </w:rPr>
        <w:t>OS</w:t>
      </w:r>
      <w:r w:rsidRPr="00E26488">
        <w:rPr>
          <w:rFonts w:cs="Calibri"/>
          <w:i/>
          <w:spacing w:val="-2"/>
        </w:rPr>
        <w:t xml:space="preserve"> </w:t>
      </w:r>
      <w:r w:rsidRPr="00E26488">
        <w:rPr>
          <w:rFonts w:cs="Calibri"/>
          <w:i/>
          <w:spacing w:val="-1"/>
        </w:rPr>
        <w:t>P</w:t>
      </w:r>
      <w:r w:rsidRPr="00E26488">
        <w:rPr>
          <w:rFonts w:cs="Calibri"/>
          <w:i/>
        </w:rPr>
        <w:t>ROYE</w:t>
      </w:r>
      <w:r w:rsidRPr="00E26488">
        <w:rPr>
          <w:rFonts w:cs="Calibri"/>
          <w:i/>
          <w:spacing w:val="-2"/>
        </w:rPr>
        <w:t>C</w:t>
      </w:r>
      <w:r w:rsidRPr="00E26488">
        <w:rPr>
          <w:rFonts w:cs="Calibri"/>
          <w:i/>
        </w:rPr>
        <w:t xml:space="preserve">TOS </w:t>
      </w:r>
      <w:r w:rsidRPr="00E26488">
        <w:rPr>
          <w:rFonts w:cs="Calibri"/>
          <w:i/>
          <w:spacing w:val="-1"/>
        </w:rPr>
        <w:t>F</w:t>
      </w:r>
      <w:r w:rsidRPr="00E26488">
        <w:rPr>
          <w:rFonts w:cs="Calibri"/>
          <w:i/>
        </w:rPr>
        <w:t>ORMATIV</w:t>
      </w:r>
      <w:r w:rsidRPr="00E26488">
        <w:rPr>
          <w:rFonts w:cs="Calibri"/>
          <w:i/>
          <w:spacing w:val="-1"/>
        </w:rPr>
        <w:t>O</w:t>
      </w:r>
      <w:r w:rsidRPr="00E26488">
        <w:rPr>
          <w:rFonts w:cs="Calibri"/>
          <w:i/>
          <w:spacing w:val="1"/>
        </w:rPr>
        <w:t>S</w:t>
      </w:r>
      <w:r w:rsidRPr="00E26488">
        <w:rPr>
          <w:rFonts w:cs="Calibri"/>
          <w:i/>
        </w:rPr>
        <w:t>.</w:t>
      </w:r>
      <w:r w:rsidRPr="00E26488">
        <w:rPr>
          <w:rFonts w:cs="Calibri"/>
          <w:i/>
          <w:spacing w:val="-2"/>
        </w:rPr>
        <w:t xml:space="preserve"> </w:t>
      </w:r>
      <w:r w:rsidRPr="00E26488">
        <w:rPr>
          <w:rFonts w:cs="Calibri"/>
        </w:rPr>
        <w:t>B</w:t>
      </w:r>
      <w:r w:rsidRPr="00E26488">
        <w:rPr>
          <w:rFonts w:cs="Calibri"/>
          <w:spacing w:val="1"/>
        </w:rPr>
        <w:t>o</w:t>
      </w:r>
      <w:r w:rsidRPr="00E26488">
        <w:rPr>
          <w:rFonts w:cs="Calibri"/>
          <w:spacing w:val="-3"/>
        </w:rPr>
        <w:t>g</w:t>
      </w:r>
      <w:r w:rsidRPr="00E26488">
        <w:rPr>
          <w:rFonts w:cs="Calibri"/>
          <w:spacing w:val="1"/>
        </w:rPr>
        <w:t>o</w:t>
      </w:r>
      <w:r w:rsidRPr="00E26488">
        <w:rPr>
          <w:rFonts w:cs="Calibri"/>
        </w:rPr>
        <w:t>t</w:t>
      </w:r>
      <w:r w:rsidRPr="00E26488">
        <w:rPr>
          <w:rFonts w:cs="Calibri"/>
          <w:spacing w:val="-2"/>
        </w:rPr>
        <w:t>á</w:t>
      </w:r>
      <w:r w:rsidRPr="00E26488">
        <w:rPr>
          <w:rFonts w:cs="Calibri"/>
        </w:rPr>
        <w:t>:</w:t>
      </w:r>
      <w:r w:rsidRPr="00E26488">
        <w:rPr>
          <w:rFonts w:cs="Calibri"/>
          <w:spacing w:val="1"/>
        </w:rPr>
        <w:t xml:space="preserve"> </w:t>
      </w:r>
      <w:r w:rsidRPr="00E26488">
        <w:rPr>
          <w:rFonts w:cs="Calibri"/>
        </w:rPr>
        <w:t>Se</w:t>
      </w:r>
      <w:r w:rsidRPr="00E26488">
        <w:rPr>
          <w:rFonts w:cs="Calibri"/>
          <w:spacing w:val="-3"/>
        </w:rPr>
        <w:t>n</w:t>
      </w:r>
      <w:r w:rsidRPr="00E26488">
        <w:rPr>
          <w:rFonts w:cs="Calibri"/>
        </w:rPr>
        <w:t>a.</w:t>
      </w:r>
    </w:p>
    <w:p w14:paraId="340B1C33" w14:textId="77777777" w:rsidR="00CE7C44" w:rsidRPr="00B53D0D" w:rsidRDefault="00CE7C44" w:rsidP="00B53D0D">
      <w:pPr>
        <w:jc w:val="both"/>
        <w:rPr>
          <w:rFonts w:ascii="Arial" w:hAnsi="Arial" w:cs="Arial"/>
          <w:sz w:val="20"/>
          <w:szCs w:val="20"/>
        </w:rPr>
      </w:pPr>
    </w:p>
    <w:p w14:paraId="7A6FACEF" w14:textId="77777777" w:rsidR="00B53D0D" w:rsidRPr="00B53D0D" w:rsidRDefault="00B53D0D" w:rsidP="00B53D0D">
      <w:pPr>
        <w:jc w:val="both"/>
        <w:rPr>
          <w:rFonts w:ascii="Arial" w:hAnsi="Arial" w:cs="Arial"/>
          <w:b/>
          <w:sz w:val="20"/>
          <w:szCs w:val="20"/>
        </w:rPr>
      </w:pPr>
      <w:r w:rsidRPr="00B53D0D">
        <w:rPr>
          <w:rFonts w:ascii="Arial" w:hAnsi="Arial" w:cs="Arial"/>
          <w:b/>
          <w:sz w:val="20"/>
          <w:szCs w:val="20"/>
        </w:rPr>
        <w:t>7. CONTROL DEL DOCUMENTO</w:t>
      </w:r>
    </w:p>
    <w:p w14:paraId="294A3AAC" w14:textId="77777777" w:rsidR="00B53D0D" w:rsidRPr="00B53D0D" w:rsidRDefault="00B53D0D" w:rsidP="00B53D0D">
      <w:pPr>
        <w:jc w:val="both"/>
        <w:rPr>
          <w:rFonts w:ascii="Arial" w:hAnsi="Arial" w:cs="Arial"/>
          <w:b/>
          <w:sz w:val="20"/>
          <w:szCs w:val="20"/>
        </w:rPr>
      </w:pPr>
    </w:p>
    <w:tbl>
      <w:tblPr>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42"/>
        <w:gridCol w:w="2694"/>
        <w:gridCol w:w="1559"/>
        <w:gridCol w:w="1701"/>
        <w:gridCol w:w="2551"/>
      </w:tblGrid>
      <w:tr w:rsidR="00B53D0D" w:rsidRPr="00B53D0D" w14:paraId="713DDDE6" w14:textId="77777777" w:rsidTr="003C275C">
        <w:tc>
          <w:tcPr>
            <w:tcW w:w="1242" w:type="dxa"/>
            <w:tcBorders>
              <w:top w:val="nil"/>
              <w:left w:val="nil"/>
            </w:tcBorders>
          </w:tcPr>
          <w:p w14:paraId="1FB9970D" w14:textId="77777777" w:rsidR="00B53D0D" w:rsidRPr="00B53D0D" w:rsidRDefault="00B53D0D" w:rsidP="003C275C">
            <w:pPr>
              <w:jc w:val="both"/>
              <w:rPr>
                <w:rFonts w:ascii="Arial" w:hAnsi="Arial" w:cs="Arial"/>
                <w:b/>
                <w:sz w:val="20"/>
                <w:szCs w:val="20"/>
              </w:rPr>
            </w:pPr>
          </w:p>
        </w:tc>
        <w:tc>
          <w:tcPr>
            <w:tcW w:w="2694" w:type="dxa"/>
          </w:tcPr>
          <w:p w14:paraId="2DE49AE6" w14:textId="77777777" w:rsidR="00B53D0D" w:rsidRPr="00B53D0D" w:rsidRDefault="00B53D0D" w:rsidP="003C275C">
            <w:pPr>
              <w:jc w:val="both"/>
              <w:rPr>
                <w:rFonts w:ascii="Arial" w:hAnsi="Arial" w:cs="Arial"/>
                <w:b/>
                <w:sz w:val="20"/>
                <w:szCs w:val="20"/>
              </w:rPr>
            </w:pPr>
            <w:r w:rsidRPr="00B53D0D">
              <w:rPr>
                <w:rFonts w:ascii="Arial" w:hAnsi="Arial" w:cs="Arial"/>
                <w:b/>
                <w:sz w:val="20"/>
                <w:szCs w:val="20"/>
              </w:rPr>
              <w:t>Nombre</w:t>
            </w:r>
          </w:p>
        </w:tc>
        <w:tc>
          <w:tcPr>
            <w:tcW w:w="1559" w:type="dxa"/>
          </w:tcPr>
          <w:p w14:paraId="361746D7" w14:textId="77777777" w:rsidR="00B53D0D" w:rsidRPr="00B53D0D" w:rsidRDefault="00B53D0D" w:rsidP="003C275C">
            <w:pPr>
              <w:jc w:val="both"/>
              <w:rPr>
                <w:rFonts w:ascii="Arial" w:hAnsi="Arial" w:cs="Arial"/>
                <w:b/>
                <w:sz w:val="20"/>
                <w:szCs w:val="20"/>
              </w:rPr>
            </w:pPr>
            <w:r w:rsidRPr="00B53D0D">
              <w:rPr>
                <w:rFonts w:ascii="Arial" w:hAnsi="Arial" w:cs="Arial"/>
                <w:b/>
                <w:sz w:val="20"/>
                <w:szCs w:val="20"/>
              </w:rPr>
              <w:t>Cargo</w:t>
            </w:r>
          </w:p>
        </w:tc>
        <w:tc>
          <w:tcPr>
            <w:tcW w:w="1701" w:type="dxa"/>
          </w:tcPr>
          <w:p w14:paraId="3605856A" w14:textId="77777777" w:rsidR="00B53D0D" w:rsidRPr="00B53D0D" w:rsidRDefault="00B53D0D" w:rsidP="003C275C">
            <w:pPr>
              <w:jc w:val="both"/>
              <w:rPr>
                <w:rFonts w:ascii="Arial" w:hAnsi="Arial" w:cs="Arial"/>
                <w:b/>
                <w:sz w:val="20"/>
                <w:szCs w:val="20"/>
              </w:rPr>
            </w:pPr>
            <w:r w:rsidRPr="00B53D0D">
              <w:rPr>
                <w:rFonts w:ascii="Arial" w:hAnsi="Arial" w:cs="Arial"/>
                <w:b/>
                <w:sz w:val="20"/>
                <w:szCs w:val="20"/>
              </w:rPr>
              <w:t>Dependencia</w:t>
            </w:r>
          </w:p>
        </w:tc>
        <w:tc>
          <w:tcPr>
            <w:tcW w:w="2551" w:type="dxa"/>
          </w:tcPr>
          <w:p w14:paraId="0CDC0F26" w14:textId="77777777" w:rsidR="00B53D0D" w:rsidRPr="00B53D0D" w:rsidRDefault="00B53D0D" w:rsidP="003C275C">
            <w:pPr>
              <w:jc w:val="both"/>
              <w:rPr>
                <w:rFonts w:ascii="Arial" w:hAnsi="Arial" w:cs="Arial"/>
                <w:b/>
                <w:sz w:val="20"/>
                <w:szCs w:val="20"/>
              </w:rPr>
            </w:pPr>
            <w:r w:rsidRPr="00B53D0D">
              <w:rPr>
                <w:rFonts w:ascii="Arial" w:hAnsi="Arial" w:cs="Arial"/>
                <w:b/>
                <w:sz w:val="20"/>
                <w:szCs w:val="20"/>
              </w:rPr>
              <w:t>Fecha</w:t>
            </w:r>
          </w:p>
        </w:tc>
      </w:tr>
      <w:tr w:rsidR="00351E07" w:rsidRPr="00B53D0D" w14:paraId="3F4A6432" w14:textId="77777777" w:rsidTr="003C275C">
        <w:tc>
          <w:tcPr>
            <w:tcW w:w="1242" w:type="dxa"/>
          </w:tcPr>
          <w:p w14:paraId="6D76AA20" w14:textId="77777777" w:rsidR="00351E07" w:rsidRPr="00B53D0D" w:rsidRDefault="00351E07" w:rsidP="00351E07">
            <w:pPr>
              <w:jc w:val="both"/>
              <w:rPr>
                <w:rFonts w:ascii="Arial" w:hAnsi="Arial" w:cs="Arial"/>
                <w:b/>
                <w:sz w:val="20"/>
                <w:szCs w:val="20"/>
              </w:rPr>
            </w:pPr>
            <w:r w:rsidRPr="00B53D0D">
              <w:rPr>
                <w:rFonts w:ascii="Arial" w:hAnsi="Arial" w:cs="Arial"/>
                <w:b/>
                <w:sz w:val="20"/>
                <w:szCs w:val="20"/>
              </w:rPr>
              <w:t>Autor (es)</w:t>
            </w:r>
          </w:p>
        </w:tc>
        <w:tc>
          <w:tcPr>
            <w:tcW w:w="2694" w:type="dxa"/>
          </w:tcPr>
          <w:p w14:paraId="7C698B47" w14:textId="78933EB6" w:rsidR="00351E07" w:rsidRPr="00B53D0D" w:rsidRDefault="00680312" w:rsidP="00BA6261">
            <w:pPr>
              <w:jc w:val="both"/>
              <w:rPr>
                <w:rFonts w:ascii="Arial" w:hAnsi="Arial" w:cs="Arial"/>
                <w:b/>
                <w:sz w:val="20"/>
                <w:szCs w:val="20"/>
              </w:rPr>
            </w:pPr>
            <w:r>
              <w:rPr>
                <w:rFonts w:ascii="Arial" w:hAnsi="Arial" w:cs="Arial"/>
                <w:b/>
                <w:sz w:val="20"/>
                <w:szCs w:val="20"/>
              </w:rPr>
              <w:t xml:space="preserve">Johan camilo </w:t>
            </w:r>
            <w:proofErr w:type="spellStart"/>
            <w:r>
              <w:rPr>
                <w:rFonts w:ascii="Arial" w:hAnsi="Arial" w:cs="Arial"/>
                <w:b/>
                <w:sz w:val="20"/>
                <w:szCs w:val="20"/>
              </w:rPr>
              <w:t>avila</w:t>
            </w:r>
            <w:proofErr w:type="spellEnd"/>
          </w:p>
        </w:tc>
        <w:tc>
          <w:tcPr>
            <w:tcW w:w="1559" w:type="dxa"/>
          </w:tcPr>
          <w:p w14:paraId="78111428" w14:textId="231955AB" w:rsidR="00351E07" w:rsidRPr="00B53D0D" w:rsidRDefault="00680312" w:rsidP="00351E07">
            <w:pPr>
              <w:jc w:val="both"/>
              <w:rPr>
                <w:rFonts w:ascii="Arial" w:hAnsi="Arial" w:cs="Arial"/>
                <w:b/>
                <w:sz w:val="20"/>
                <w:szCs w:val="20"/>
              </w:rPr>
            </w:pPr>
            <w:r>
              <w:rPr>
                <w:rFonts w:ascii="Arial" w:hAnsi="Arial" w:cs="Arial"/>
                <w:b/>
                <w:sz w:val="20"/>
                <w:szCs w:val="20"/>
              </w:rPr>
              <w:t>aprendiz</w:t>
            </w:r>
          </w:p>
        </w:tc>
        <w:tc>
          <w:tcPr>
            <w:tcW w:w="1701" w:type="dxa"/>
          </w:tcPr>
          <w:p w14:paraId="423F3BFD" w14:textId="2A8102EA" w:rsidR="00351E07" w:rsidRPr="00B53D0D" w:rsidRDefault="00680312" w:rsidP="00351E07">
            <w:pPr>
              <w:jc w:val="both"/>
              <w:rPr>
                <w:rFonts w:ascii="Arial" w:hAnsi="Arial" w:cs="Arial"/>
                <w:b/>
                <w:sz w:val="20"/>
                <w:szCs w:val="20"/>
              </w:rPr>
            </w:pPr>
            <w:r>
              <w:rPr>
                <w:rFonts w:ascii="Arial" w:hAnsi="Arial" w:cs="Arial"/>
                <w:b/>
                <w:sz w:val="20"/>
                <w:szCs w:val="20"/>
              </w:rPr>
              <w:t>desarrollo</w:t>
            </w:r>
          </w:p>
        </w:tc>
        <w:tc>
          <w:tcPr>
            <w:tcW w:w="2551" w:type="dxa"/>
          </w:tcPr>
          <w:p w14:paraId="0EED43B0" w14:textId="3BB27735" w:rsidR="00351E07" w:rsidRPr="00B53D0D" w:rsidRDefault="00680312" w:rsidP="00351E07">
            <w:pPr>
              <w:jc w:val="both"/>
              <w:rPr>
                <w:rFonts w:ascii="Arial" w:hAnsi="Arial" w:cs="Arial"/>
                <w:b/>
                <w:sz w:val="20"/>
                <w:szCs w:val="20"/>
              </w:rPr>
            </w:pPr>
            <w:r>
              <w:rPr>
                <w:rFonts w:ascii="Arial" w:hAnsi="Arial" w:cs="Arial"/>
                <w:b/>
                <w:sz w:val="20"/>
                <w:szCs w:val="20"/>
              </w:rPr>
              <w:t>8-11-21</w:t>
            </w:r>
          </w:p>
        </w:tc>
      </w:tr>
    </w:tbl>
    <w:p w14:paraId="23F2A0EA" w14:textId="2D48C664" w:rsidR="00B53D0D" w:rsidRDefault="00B53D0D" w:rsidP="00B53D0D">
      <w:pPr>
        <w:rPr>
          <w:rFonts w:ascii="Arial" w:hAnsi="Arial" w:cs="Arial"/>
          <w:sz w:val="20"/>
          <w:szCs w:val="20"/>
        </w:rPr>
      </w:pPr>
    </w:p>
    <w:p w14:paraId="5BEFA4C5" w14:textId="13910D7C" w:rsidR="00351E07" w:rsidRDefault="00351E07" w:rsidP="00B53D0D">
      <w:pPr>
        <w:rPr>
          <w:rFonts w:ascii="Arial" w:hAnsi="Arial" w:cs="Arial"/>
          <w:sz w:val="20"/>
          <w:szCs w:val="20"/>
        </w:rPr>
      </w:pPr>
    </w:p>
    <w:p w14:paraId="3EBF0173" w14:textId="40A7637B" w:rsidR="00351E07" w:rsidRDefault="00351E07" w:rsidP="00B53D0D">
      <w:pPr>
        <w:rPr>
          <w:rFonts w:ascii="Arial" w:hAnsi="Arial" w:cs="Arial"/>
          <w:sz w:val="20"/>
          <w:szCs w:val="20"/>
        </w:rPr>
      </w:pPr>
      <w:bookmarkStart w:id="2" w:name="_GoBack"/>
      <w:bookmarkEnd w:id="2"/>
    </w:p>
    <w:p w14:paraId="70A04331" w14:textId="4F3EA304" w:rsidR="00351E07" w:rsidRDefault="00351E07" w:rsidP="00B53D0D">
      <w:pPr>
        <w:rPr>
          <w:rFonts w:ascii="Arial" w:hAnsi="Arial" w:cs="Arial"/>
          <w:sz w:val="20"/>
          <w:szCs w:val="20"/>
        </w:rPr>
      </w:pPr>
    </w:p>
    <w:p w14:paraId="31009FCE" w14:textId="7FFF6305" w:rsidR="00351E07" w:rsidRDefault="00351E07" w:rsidP="00B53D0D">
      <w:pPr>
        <w:rPr>
          <w:rFonts w:ascii="Arial" w:hAnsi="Arial" w:cs="Arial"/>
          <w:sz w:val="20"/>
          <w:szCs w:val="20"/>
        </w:rPr>
      </w:pPr>
    </w:p>
    <w:p w14:paraId="0386B812" w14:textId="77777777" w:rsidR="00351E07" w:rsidRPr="00B53D0D" w:rsidRDefault="00351E07" w:rsidP="00B53D0D">
      <w:pPr>
        <w:rPr>
          <w:rFonts w:ascii="Arial" w:hAnsi="Arial" w:cs="Arial"/>
          <w:sz w:val="20"/>
          <w:szCs w:val="20"/>
        </w:rPr>
      </w:pPr>
    </w:p>
    <w:p w14:paraId="2E14072D" w14:textId="057BBCE4" w:rsidR="00B53D0D" w:rsidRDefault="00B53D0D" w:rsidP="00B53D0D">
      <w:pPr>
        <w:rPr>
          <w:rFonts w:ascii="Arial" w:hAnsi="Arial" w:cs="Arial"/>
          <w:sz w:val="20"/>
          <w:szCs w:val="20"/>
        </w:rPr>
      </w:pPr>
      <w:r w:rsidRPr="00B53D0D">
        <w:rPr>
          <w:rFonts w:ascii="Arial" w:hAnsi="Arial" w:cs="Arial"/>
          <w:b/>
          <w:sz w:val="20"/>
          <w:szCs w:val="20"/>
        </w:rPr>
        <w:t xml:space="preserve">8. CONTROL DE CAMBIOS </w:t>
      </w:r>
      <w:r w:rsidRPr="00B53D0D">
        <w:rPr>
          <w:rFonts w:ascii="Arial" w:hAnsi="Arial" w:cs="Arial"/>
          <w:sz w:val="20"/>
          <w:szCs w:val="20"/>
        </w:rPr>
        <w:t>(diligenciar únicamente si realiza ajustes a la guía)</w:t>
      </w:r>
    </w:p>
    <w:p w14:paraId="770A1938" w14:textId="5976617E" w:rsidR="00351E07" w:rsidRDefault="00351E07" w:rsidP="00B53D0D">
      <w:pPr>
        <w:rPr>
          <w:rFonts w:ascii="Arial" w:hAnsi="Arial" w:cs="Arial"/>
          <w:sz w:val="20"/>
          <w:szCs w:val="20"/>
        </w:rPr>
      </w:pPr>
    </w:p>
    <w:tbl>
      <w:tblPr>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13"/>
        <w:gridCol w:w="2597"/>
        <w:gridCol w:w="1532"/>
        <w:gridCol w:w="1695"/>
        <w:gridCol w:w="795"/>
        <w:gridCol w:w="1915"/>
      </w:tblGrid>
      <w:tr w:rsidR="00B53D0D" w:rsidRPr="00B53D0D" w14:paraId="3475B2E1" w14:textId="77777777" w:rsidTr="00351E07">
        <w:tc>
          <w:tcPr>
            <w:tcW w:w="1213" w:type="dxa"/>
            <w:tcBorders>
              <w:top w:val="nil"/>
              <w:left w:val="nil"/>
            </w:tcBorders>
          </w:tcPr>
          <w:p w14:paraId="0900019D" w14:textId="77777777" w:rsidR="00B53D0D" w:rsidRPr="00B53D0D" w:rsidRDefault="00B53D0D" w:rsidP="003C275C">
            <w:pPr>
              <w:jc w:val="both"/>
              <w:rPr>
                <w:rFonts w:ascii="Arial" w:hAnsi="Arial" w:cs="Arial"/>
                <w:b/>
                <w:sz w:val="20"/>
                <w:szCs w:val="20"/>
              </w:rPr>
            </w:pPr>
          </w:p>
        </w:tc>
        <w:tc>
          <w:tcPr>
            <w:tcW w:w="2597" w:type="dxa"/>
          </w:tcPr>
          <w:p w14:paraId="604A9FE7" w14:textId="77777777" w:rsidR="00B53D0D" w:rsidRPr="00B53D0D" w:rsidRDefault="00B53D0D" w:rsidP="003C275C">
            <w:pPr>
              <w:jc w:val="both"/>
              <w:rPr>
                <w:rFonts w:ascii="Arial" w:hAnsi="Arial" w:cs="Arial"/>
                <w:b/>
                <w:sz w:val="20"/>
                <w:szCs w:val="20"/>
              </w:rPr>
            </w:pPr>
            <w:r w:rsidRPr="00B53D0D">
              <w:rPr>
                <w:rFonts w:ascii="Arial" w:hAnsi="Arial" w:cs="Arial"/>
                <w:b/>
                <w:sz w:val="20"/>
                <w:szCs w:val="20"/>
              </w:rPr>
              <w:t>Nombre</w:t>
            </w:r>
          </w:p>
        </w:tc>
        <w:tc>
          <w:tcPr>
            <w:tcW w:w="1532" w:type="dxa"/>
          </w:tcPr>
          <w:p w14:paraId="29E53FC7" w14:textId="77777777" w:rsidR="00B53D0D" w:rsidRPr="00B53D0D" w:rsidRDefault="00B53D0D" w:rsidP="003C275C">
            <w:pPr>
              <w:jc w:val="both"/>
              <w:rPr>
                <w:rFonts w:ascii="Arial" w:hAnsi="Arial" w:cs="Arial"/>
                <w:b/>
                <w:sz w:val="20"/>
                <w:szCs w:val="20"/>
              </w:rPr>
            </w:pPr>
            <w:r w:rsidRPr="00B53D0D">
              <w:rPr>
                <w:rFonts w:ascii="Arial" w:hAnsi="Arial" w:cs="Arial"/>
                <w:b/>
                <w:sz w:val="20"/>
                <w:szCs w:val="20"/>
              </w:rPr>
              <w:t>Cargo</w:t>
            </w:r>
          </w:p>
        </w:tc>
        <w:tc>
          <w:tcPr>
            <w:tcW w:w="1695" w:type="dxa"/>
          </w:tcPr>
          <w:p w14:paraId="5ACC8D7B" w14:textId="77777777" w:rsidR="00B53D0D" w:rsidRPr="00B53D0D" w:rsidRDefault="00B53D0D" w:rsidP="003C275C">
            <w:pPr>
              <w:jc w:val="both"/>
              <w:rPr>
                <w:rFonts w:ascii="Arial" w:hAnsi="Arial" w:cs="Arial"/>
                <w:b/>
                <w:sz w:val="20"/>
                <w:szCs w:val="20"/>
              </w:rPr>
            </w:pPr>
            <w:r w:rsidRPr="00B53D0D">
              <w:rPr>
                <w:rFonts w:ascii="Arial" w:hAnsi="Arial" w:cs="Arial"/>
                <w:b/>
                <w:sz w:val="20"/>
                <w:szCs w:val="20"/>
              </w:rPr>
              <w:t>Dependencia</w:t>
            </w:r>
          </w:p>
        </w:tc>
        <w:tc>
          <w:tcPr>
            <w:tcW w:w="795" w:type="dxa"/>
          </w:tcPr>
          <w:p w14:paraId="745C9FDE" w14:textId="77777777" w:rsidR="00B53D0D" w:rsidRPr="00B53D0D" w:rsidRDefault="00B53D0D" w:rsidP="003C275C">
            <w:pPr>
              <w:jc w:val="both"/>
              <w:rPr>
                <w:rFonts w:ascii="Arial" w:hAnsi="Arial" w:cs="Arial"/>
                <w:b/>
                <w:sz w:val="20"/>
                <w:szCs w:val="20"/>
              </w:rPr>
            </w:pPr>
            <w:r w:rsidRPr="00B53D0D">
              <w:rPr>
                <w:rFonts w:ascii="Arial" w:hAnsi="Arial" w:cs="Arial"/>
                <w:b/>
                <w:sz w:val="20"/>
                <w:szCs w:val="20"/>
              </w:rPr>
              <w:t>Fecha</w:t>
            </w:r>
          </w:p>
        </w:tc>
        <w:tc>
          <w:tcPr>
            <w:tcW w:w="1915" w:type="dxa"/>
          </w:tcPr>
          <w:p w14:paraId="206DEEFA" w14:textId="77777777" w:rsidR="00B53D0D" w:rsidRPr="00B53D0D" w:rsidRDefault="00B53D0D" w:rsidP="003C275C">
            <w:pPr>
              <w:jc w:val="both"/>
              <w:rPr>
                <w:rFonts w:ascii="Arial" w:hAnsi="Arial" w:cs="Arial"/>
                <w:b/>
                <w:sz w:val="20"/>
                <w:szCs w:val="20"/>
              </w:rPr>
            </w:pPr>
            <w:r w:rsidRPr="00B53D0D">
              <w:rPr>
                <w:rFonts w:ascii="Arial" w:hAnsi="Arial" w:cs="Arial"/>
                <w:b/>
                <w:sz w:val="20"/>
                <w:szCs w:val="20"/>
              </w:rPr>
              <w:t>Razón del Cambio</w:t>
            </w:r>
          </w:p>
        </w:tc>
      </w:tr>
      <w:tr w:rsidR="00351E07" w:rsidRPr="00B53D0D" w14:paraId="7D3D6392" w14:textId="77777777" w:rsidTr="00351E07">
        <w:tc>
          <w:tcPr>
            <w:tcW w:w="1213" w:type="dxa"/>
          </w:tcPr>
          <w:p w14:paraId="225C3536" w14:textId="77777777" w:rsidR="00351E07" w:rsidRPr="00B53D0D" w:rsidRDefault="00351E07" w:rsidP="00351E07">
            <w:pPr>
              <w:jc w:val="both"/>
              <w:rPr>
                <w:rFonts w:ascii="Arial" w:hAnsi="Arial" w:cs="Arial"/>
                <w:b/>
                <w:sz w:val="20"/>
                <w:szCs w:val="20"/>
              </w:rPr>
            </w:pPr>
            <w:r w:rsidRPr="00B53D0D">
              <w:rPr>
                <w:rFonts w:ascii="Arial" w:hAnsi="Arial" w:cs="Arial"/>
                <w:b/>
                <w:sz w:val="20"/>
                <w:szCs w:val="20"/>
              </w:rPr>
              <w:t>Autor (es)</w:t>
            </w:r>
          </w:p>
        </w:tc>
        <w:tc>
          <w:tcPr>
            <w:tcW w:w="2597" w:type="dxa"/>
          </w:tcPr>
          <w:p w14:paraId="4672196E" w14:textId="11264490" w:rsidR="00351E07" w:rsidRPr="00B53D0D" w:rsidRDefault="00E134E8" w:rsidP="00351E07">
            <w:pPr>
              <w:jc w:val="both"/>
              <w:rPr>
                <w:rFonts w:ascii="Arial" w:hAnsi="Arial" w:cs="Arial"/>
                <w:b/>
                <w:sz w:val="20"/>
                <w:szCs w:val="20"/>
              </w:rPr>
            </w:pPr>
            <w:r>
              <w:rPr>
                <w:rFonts w:ascii="Arial" w:hAnsi="Arial" w:cs="Arial"/>
                <w:b/>
                <w:sz w:val="20"/>
                <w:szCs w:val="20"/>
              </w:rPr>
              <w:t>Carlos Andres Herrera</w:t>
            </w:r>
          </w:p>
        </w:tc>
        <w:tc>
          <w:tcPr>
            <w:tcW w:w="1532" w:type="dxa"/>
          </w:tcPr>
          <w:p w14:paraId="22466F5F" w14:textId="4084D5AC" w:rsidR="00351E07" w:rsidRPr="00B53D0D" w:rsidRDefault="003E614D" w:rsidP="00351E07">
            <w:pPr>
              <w:jc w:val="both"/>
              <w:rPr>
                <w:rFonts w:ascii="Arial" w:hAnsi="Arial" w:cs="Arial"/>
                <w:b/>
                <w:sz w:val="20"/>
                <w:szCs w:val="20"/>
              </w:rPr>
            </w:pPr>
            <w:r>
              <w:rPr>
                <w:rFonts w:ascii="Arial" w:hAnsi="Arial" w:cs="Arial"/>
                <w:b/>
                <w:sz w:val="20"/>
                <w:szCs w:val="20"/>
              </w:rPr>
              <w:t>Instructor</w:t>
            </w:r>
          </w:p>
        </w:tc>
        <w:tc>
          <w:tcPr>
            <w:tcW w:w="1695" w:type="dxa"/>
          </w:tcPr>
          <w:p w14:paraId="032B6442" w14:textId="5AA9A516" w:rsidR="00351E07" w:rsidRPr="00B53D0D" w:rsidRDefault="003E614D" w:rsidP="00351E07">
            <w:pPr>
              <w:jc w:val="both"/>
              <w:rPr>
                <w:rFonts w:ascii="Arial" w:hAnsi="Arial" w:cs="Arial"/>
                <w:b/>
                <w:sz w:val="20"/>
                <w:szCs w:val="20"/>
              </w:rPr>
            </w:pPr>
            <w:r>
              <w:rPr>
                <w:rFonts w:ascii="Arial" w:hAnsi="Arial" w:cs="Arial"/>
                <w:b/>
                <w:sz w:val="20"/>
                <w:szCs w:val="20"/>
              </w:rPr>
              <w:t>Teleinformática</w:t>
            </w:r>
          </w:p>
        </w:tc>
        <w:tc>
          <w:tcPr>
            <w:tcW w:w="795" w:type="dxa"/>
          </w:tcPr>
          <w:p w14:paraId="32B1FC2A" w14:textId="033E1B94" w:rsidR="00351E07" w:rsidRPr="00B53D0D" w:rsidRDefault="00E134E8" w:rsidP="00351E07">
            <w:pPr>
              <w:jc w:val="both"/>
              <w:rPr>
                <w:rFonts w:ascii="Arial" w:hAnsi="Arial" w:cs="Arial"/>
                <w:b/>
                <w:sz w:val="20"/>
                <w:szCs w:val="20"/>
              </w:rPr>
            </w:pPr>
            <w:r>
              <w:rPr>
                <w:rFonts w:ascii="Arial" w:hAnsi="Arial" w:cs="Arial"/>
                <w:b/>
                <w:sz w:val="20"/>
                <w:szCs w:val="20"/>
              </w:rPr>
              <w:t>13-10-2021</w:t>
            </w:r>
          </w:p>
        </w:tc>
        <w:tc>
          <w:tcPr>
            <w:tcW w:w="1915" w:type="dxa"/>
          </w:tcPr>
          <w:p w14:paraId="712395F9" w14:textId="13CC253B" w:rsidR="00351E07" w:rsidRPr="00B53D0D" w:rsidRDefault="003E614D" w:rsidP="00351E07">
            <w:pPr>
              <w:jc w:val="both"/>
              <w:rPr>
                <w:rFonts w:ascii="Arial" w:hAnsi="Arial" w:cs="Arial"/>
                <w:b/>
                <w:sz w:val="20"/>
                <w:szCs w:val="20"/>
              </w:rPr>
            </w:pPr>
            <w:r>
              <w:rPr>
                <w:rFonts w:ascii="Arial" w:hAnsi="Arial" w:cs="Arial"/>
                <w:b/>
                <w:sz w:val="20"/>
                <w:szCs w:val="20"/>
              </w:rPr>
              <w:t>Actualización</w:t>
            </w:r>
            <w:r w:rsidR="00E134E8">
              <w:rPr>
                <w:rFonts w:ascii="Arial" w:hAnsi="Arial" w:cs="Arial"/>
                <w:b/>
                <w:sz w:val="20"/>
                <w:szCs w:val="20"/>
              </w:rPr>
              <w:t xml:space="preserve"> de la </w:t>
            </w:r>
            <w:r>
              <w:rPr>
                <w:rFonts w:ascii="Arial" w:hAnsi="Arial" w:cs="Arial"/>
                <w:b/>
                <w:sz w:val="20"/>
                <w:szCs w:val="20"/>
              </w:rPr>
              <w:t>información</w:t>
            </w:r>
          </w:p>
        </w:tc>
      </w:tr>
    </w:tbl>
    <w:p w14:paraId="3721CA75" w14:textId="77777777" w:rsidR="00E85AFD" w:rsidRDefault="00E85AFD" w:rsidP="00117BFB">
      <w:pPr>
        <w:spacing w:after="0"/>
        <w:rPr>
          <w:color w:val="000000" w:themeColor="text1"/>
        </w:rPr>
      </w:pPr>
    </w:p>
    <w:sectPr w:rsidR="00E85AFD">
      <w:headerReference w:type="default" r:id="rId17"/>
      <w:footerReference w:type="default" r:id="rId18"/>
      <w:headerReference w:type="first" r:id="rId19"/>
      <w:pgSz w:w="12240" w:h="15840"/>
      <w:pgMar w:top="1779" w:right="1041" w:bottom="1418" w:left="156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10937E" w14:textId="77777777" w:rsidR="00C72767" w:rsidRDefault="00C72767">
      <w:pPr>
        <w:spacing w:after="0" w:line="240" w:lineRule="auto"/>
      </w:pPr>
      <w:r>
        <w:separator/>
      </w:r>
    </w:p>
  </w:endnote>
  <w:endnote w:type="continuationSeparator" w:id="0">
    <w:p w14:paraId="4D8D2BFB" w14:textId="77777777" w:rsidR="00C72767" w:rsidRDefault="00C727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eiryo">
    <w:charset w:val="80"/>
    <w:family w:val="swiss"/>
    <w:pitch w:val="variable"/>
    <w:sig w:usb0="E10102FF" w:usb1="EAC7FFFF" w:usb2="00010012" w:usb3="00000000" w:csb0="0002009F" w:csb1="00000000"/>
  </w:font>
  <w:font w:name="Calibri">
    <w:panose1 w:val="020F0502020204030204"/>
    <w:charset w:val="00"/>
    <w:family w:val="swiss"/>
    <w:pitch w:val="variable"/>
    <w:sig w:usb0="E10002FF" w:usb1="4000ACFF" w:usb2="00000009" w:usb3="00000000" w:csb0="0000019F" w:csb1="00000000"/>
  </w:font>
  <w:font w:name="Century Gothic">
    <w:charset w:val="00"/>
    <w:family w:val="swiss"/>
    <w:pitch w:val="variable"/>
    <w:sig w:usb0="00000287" w:usb1="00000000" w:usb2="00000000" w:usb3="00000000" w:csb0="0000009F" w:csb1="00000000"/>
  </w:font>
  <w:font w:name="Lucida Grande">
    <w:altName w:val="Arial"/>
    <w:charset w:val="00"/>
    <w:family w:val="auto"/>
    <w:pitch w:val="variable"/>
    <w:sig w:usb0="00000000" w:usb1="5000A1FF" w:usb2="00000000" w:usb3="00000000" w:csb0="000001BF" w:csb1="00000000"/>
  </w:font>
  <w:font w:name="Helvetica">
    <w:panose1 w:val="020B05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C73B89" w14:textId="45EC4337" w:rsidR="00E85AFD" w:rsidRDefault="002E0F5A">
    <w:pPr>
      <w:pStyle w:val="Piedepgina"/>
      <w:jc w:val="right"/>
      <w:rPr>
        <w:color w:val="595959" w:themeColor="text1" w:themeTint="A6"/>
        <w:sz w:val="18"/>
      </w:rPr>
    </w:pPr>
    <w:r>
      <w:rPr>
        <w:rFonts w:asciiTheme="majorHAnsi" w:hAnsiTheme="majorHAnsi" w:cs="Arial"/>
        <w:b/>
        <w:noProof/>
        <w:lang w:eastAsia="es-CO"/>
      </w:rPr>
      <mc:AlternateContent>
        <mc:Choice Requires="wps">
          <w:drawing>
            <wp:anchor distT="0" distB="0" distL="114300" distR="114300" simplePos="0" relativeHeight="251656704" behindDoc="0" locked="0" layoutInCell="1" allowOverlap="1" wp14:anchorId="3F0523B1" wp14:editId="019E068B">
              <wp:simplePos x="0" y="0"/>
              <wp:positionH relativeFrom="column">
                <wp:posOffset>5324475</wp:posOffset>
              </wp:positionH>
              <wp:positionV relativeFrom="paragraph">
                <wp:posOffset>-678815</wp:posOffset>
              </wp:positionV>
              <wp:extent cx="1247775" cy="276225"/>
              <wp:effectExtent l="0" t="0" r="9525" b="9525"/>
              <wp:wrapNone/>
              <wp:docPr id="10" name="Cuadro de texto 10"/>
              <wp:cNvGraphicFramePr/>
              <a:graphic xmlns:a="http://schemas.openxmlformats.org/drawingml/2006/main">
                <a:graphicData uri="http://schemas.microsoft.com/office/word/2010/wordprocessingShape">
                  <wps:wsp>
                    <wps:cNvSpPr txBox="1"/>
                    <wps:spPr>
                      <a:xfrm>
                        <a:off x="0" y="0"/>
                        <a:ext cx="1247775"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2C41349" w14:textId="0D9E8DA4" w:rsidR="00E85AFD" w:rsidRPr="00B53D0D" w:rsidRDefault="00B53D0D">
                          <w:r w:rsidRPr="00B53D0D">
                            <w:rPr>
                              <w:sz w:val="18"/>
                            </w:rPr>
                            <w:t>GFPI</w:t>
                          </w:r>
                          <w:r w:rsidR="002D12AD" w:rsidRPr="00B53D0D">
                            <w:rPr>
                              <w:sz w:val="18"/>
                            </w:rPr>
                            <w:t>-F-</w:t>
                          </w:r>
                          <w:r w:rsidR="000F2166">
                            <w:rPr>
                              <w:sz w:val="18"/>
                            </w:rPr>
                            <w:t>135</w:t>
                          </w:r>
                          <w:r w:rsidRPr="00B53D0D">
                            <w:rPr>
                              <w:sz w:val="18"/>
                            </w:rPr>
                            <w:t xml:space="preserve"> V</w:t>
                          </w:r>
                          <w:r w:rsidR="002D12AD" w:rsidRPr="00B53D0D">
                            <w:rPr>
                              <w:sz w:val="18"/>
                            </w:rPr>
                            <w:t>0</w:t>
                          </w:r>
                          <w:r w:rsidR="00763DBE">
                            <w:rPr>
                              <w:sz w:val="18"/>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0523B1" id="_x0000_t202" coordsize="21600,21600" o:spt="202" path="m,l,21600r21600,l21600,xe">
              <v:stroke joinstyle="miter"/>
              <v:path gradientshapeok="t" o:connecttype="rect"/>
            </v:shapetype>
            <v:shape id="Cuadro de texto 10" o:spid="_x0000_s1026" type="#_x0000_t202" style="position:absolute;left:0;text-align:left;margin-left:419.25pt;margin-top:-53.45pt;width:98.25pt;height:21.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" fillcolor="white [3201]" stroked="f" strokeweight=".5pt">
              <v:textbox>
                <w:txbxContent>
                  <w:p w14:paraId="22C41349" w14:textId="0D9E8DA4" w:rsidR="00E85AFD" w:rsidRPr="00B53D0D" w:rsidRDefault="00B53D0D">
                    <w:r w:rsidRPr="00B53D0D">
                      <w:rPr>
                        <w:sz w:val="18"/>
                      </w:rPr>
                      <w:t>GFPI</w:t>
                    </w:r>
                    <w:r w:rsidR="002D12AD" w:rsidRPr="00B53D0D">
                      <w:rPr>
                        <w:sz w:val="18"/>
                      </w:rPr>
                      <w:t>-F-</w:t>
                    </w:r>
                    <w:r w:rsidR="000F2166">
                      <w:rPr>
                        <w:sz w:val="18"/>
                      </w:rPr>
                      <w:t>135</w:t>
                    </w:r>
                    <w:r w:rsidRPr="00B53D0D">
                      <w:rPr>
                        <w:sz w:val="18"/>
                      </w:rPr>
                      <w:t xml:space="preserve"> V</w:t>
                    </w:r>
                    <w:r w:rsidR="002D12AD" w:rsidRPr="00B53D0D">
                      <w:rPr>
                        <w:sz w:val="18"/>
                      </w:rPr>
                      <w:t>0</w:t>
                    </w:r>
                    <w:r w:rsidR="00763DBE">
                      <w:rPr>
                        <w:sz w:val="18"/>
                      </w:rPr>
                      <w:t>1</w:t>
                    </w:r>
                  </w:p>
                </w:txbxContent>
              </v:textbox>
            </v:shape>
          </w:pict>
        </mc:Fallback>
      </mc:AlternateContent>
    </w:r>
  </w:p>
  <w:p w14:paraId="5643DDF2" w14:textId="6ED03E20" w:rsidR="00E85AFD" w:rsidRDefault="00E85AFD">
    <w:pPr>
      <w:pStyle w:val="Piedepgina"/>
    </w:pPr>
  </w:p>
  <w:p w14:paraId="04A66B54" w14:textId="77777777" w:rsidR="00E85AFD" w:rsidRDefault="00E85AF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266EF0" w14:textId="77777777" w:rsidR="00C72767" w:rsidRDefault="00C72767">
      <w:pPr>
        <w:spacing w:after="0" w:line="240" w:lineRule="auto"/>
      </w:pPr>
      <w:r>
        <w:separator/>
      </w:r>
    </w:p>
  </w:footnote>
  <w:footnote w:type="continuationSeparator" w:id="0">
    <w:p w14:paraId="3E042B49" w14:textId="77777777" w:rsidR="00C72767" w:rsidRDefault="00C727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8635E" w14:textId="29F96B69" w:rsidR="00E85AFD" w:rsidRDefault="002E0F5A">
    <w:pPr>
      <w:pStyle w:val="Encabezado"/>
    </w:pPr>
    <w:r>
      <w:rPr>
        <w:noProof/>
        <w:lang w:eastAsia="es-CO"/>
      </w:rPr>
      <w:drawing>
        <wp:anchor distT="0" distB="0" distL="114300" distR="114300" simplePos="0" relativeHeight="251661824" behindDoc="0" locked="0" layoutInCell="1" allowOverlap="1" wp14:anchorId="595AC467" wp14:editId="6EF4FE00">
          <wp:simplePos x="0" y="0"/>
          <wp:positionH relativeFrom="margin">
            <wp:posOffset>2447925</wp:posOffset>
          </wp:positionH>
          <wp:positionV relativeFrom="topMargin">
            <wp:posOffset>363855</wp:posOffset>
          </wp:positionV>
          <wp:extent cx="629920" cy="588645"/>
          <wp:effectExtent l="0" t="0" r="0" b="1905"/>
          <wp:wrapNone/>
          <wp:docPr id="2"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leonardocantor:Desktop:Assets-plantillas.png"/>
                  <pic:cNvPicPr>
                    <a:picLocks noChangeAspect="1" noChangeArrowheads="1"/>
                  </pic:cNvPicPr>
                </pic:nvPicPr>
                <pic:blipFill rotWithShape="1">
                  <a:blip r:embed="rId1">
                    <a:extLst>
                      <a:ext uri="{28A0092B-C50C-407E-A947-70E740481C1C}">
                        <a14:useLocalDpi xmlns:a14="http://schemas.microsoft.com/office/drawing/2010/main" val="0"/>
                      </a:ext>
                    </a:extLst>
                  </a:blip>
                  <a:srcRect l="88752" t="-3394" b="-1"/>
                  <a:stretch/>
                </pic:blipFill>
                <pic:spPr bwMode="auto">
                  <a:xfrm>
                    <a:off x="0" y="0"/>
                    <a:ext cx="629920" cy="588645"/>
                  </a:xfrm>
                  <a:prstGeom prst="rect">
                    <a:avLst/>
                  </a:prstGeom>
                  <a:noFill/>
                  <a:ln>
                    <a:noFill/>
                  </a:ln>
                  <a:extLst>
                    <a:ext uri="{53640926-AAD7-44d8-BBD7-CCE9431645EC}">
                      <a14:shadowObscured xmlns:w16sdtdh="http://schemas.microsoft.com/office/word/2020/wordml/sdtdatahash"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r w:rsidR="002D12AD">
      <w:rPr>
        <w:noProof/>
        <w:lang w:val="es-ES" w:eastAsia="es-ES"/>
      </w:rPr>
      <w:t xml:space="preserve"> </w:t>
    </w:r>
    <w:r w:rsidR="002D12AD">
      <w:rPr>
        <w:noProof/>
        <w:lang w:eastAsia="es-CO"/>
      </w:rPr>
      <w:t xml:space="preserve">                                                                                                                      </w:t>
    </w:r>
  </w:p>
  <w:p w14:paraId="5178D12F" w14:textId="77777777" w:rsidR="00E85AFD" w:rsidRDefault="00E85AFD">
    <w:pPr>
      <w:pStyle w:val="Encabezado"/>
    </w:pPr>
  </w:p>
  <w:p w14:paraId="22FDCF38" w14:textId="77777777" w:rsidR="00E85AFD" w:rsidRDefault="00E85AFD">
    <w:pPr>
      <w:pStyle w:val="Encabezado"/>
      <w:tabs>
        <w:tab w:val="clear" w:pos="4419"/>
        <w:tab w:val="clear" w:pos="8838"/>
        <w:tab w:val="right" w:pos="8413"/>
      </w:tabs>
      <w:ind w:left="-113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1DF2BE" w14:textId="77777777" w:rsidR="00E85AFD" w:rsidRDefault="00E85AFD">
    <w:pPr>
      <w:pStyle w:val="Encabezado"/>
      <w:rPr>
        <w:noProof/>
        <w:lang w:val="es-ES" w:eastAsia="es-ES"/>
      </w:rPr>
    </w:pPr>
  </w:p>
  <w:p w14:paraId="73F621E3" w14:textId="77777777" w:rsidR="00E85AFD" w:rsidRDefault="00E85AF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826EB"/>
    <w:multiLevelType w:val="hybridMultilevel"/>
    <w:tmpl w:val="5E845510"/>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9F50990"/>
    <w:multiLevelType w:val="hybridMultilevel"/>
    <w:tmpl w:val="3234765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3967335"/>
    <w:multiLevelType w:val="multilevel"/>
    <w:tmpl w:val="2D78B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3E1D30"/>
    <w:multiLevelType w:val="hybridMultilevel"/>
    <w:tmpl w:val="3DDA450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83D5484"/>
    <w:multiLevelType w:val="hybridMultilevel"/>
    <w:tmpl w:val="2CA2B20A"/>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15:restartNumberingAfterBreak="0">
    <w:nsid w:val="28FA4672"/>
    <w:multiLevelType w:val="hybridMultilevel"/>
    <w:tmpl w:val="0D2A63B8"/>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 w15:restartNumberingAfterBreak="0">
    <w:nsid w:val="2B5E7590"/>
    <w:multiLevelType w:val="hybridMultilevel"/>
    <w:tmpl w:val="C2B8B3F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31900EA8"/>
    <w:multiLevelType w:val="hybridMultilevel"/>
    <w:tmpl w:val="9A0A09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C6C2BEA"/>
    <w:multiLevelType w:val="hybridMultilevel"/>
    <w:tmpl w:val="A8147E8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3D937DCB"/>
    <w:multiLevelType w:val="multilevel"/>
    <w:tmpl w:val="3B208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F67AD9"/>
    <w:multiLevelType w:val="hybridMultilevel"/>
    <w:tmpl w:val="2E6AFA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99522EA"/>
    <w:multiLevelType w:val="hybridMultilevel"/>
    <w:tmpl w:val="5FF239F0"/>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5B5F15F8"/>
    <w:multiLevelType w:val="hybridMultilevel"/>
    <w:tmpl w:val="1B3888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5C5D2C7C"/>
    <w:multiLevelType w:val="hybridMultilevel"/>
    <w:tmpl w:val="00D693DE"/>
    <w:lvl w:ilvl="0" w:tplc="BE265A92">
      <w:numFmt w:val="bullet"/>
      <w:lvlText w:val="-"/>
      <w:lvlJc w:val="left"/>
      <w:pPr>
        <w:ind w:left="720" w:hanging="360"/>
      </w:pPr>
      <w:rPr>
        <w:rFonts w:ascii="Arial" w:eastAsiaTheme="minorEastAsia"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60055D19"/>
    <w:multiLevelType w:val="hybridMultilevel"/>
    <w:tmpl w:val="962C9A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43644ED"/>
    <w:multiLevelType w:val="hybridMultilevel"/>
    <w:tmpl w:val="0664A674"/>
    <w:lvl w:ilvl="0" w:tplc="0C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67AA2D74"/>
    <w:multiLevelType w:val="hybridMultilevel"/>
    <w:tmpl w:val="E1AE4C04"/>
    <w:lvl w:ilvl="0" w:tplc="240A000D">
      <w:start w:val="1"/>
      <w:numFmt w:val="bullet"/>
      <w:lvlText w:val=""/>
      <w:lvlJc w:val="left"/>
      <w:pPr>
        <w:ind w:left="1004" w:hanging="360"/>
      </w:pPr>
      <w:rPr>
        <w:rFonts w:ascii="Wingdings" w:hAnsi="Wingdings"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7" w15:restartNumberingAfterBreak="0">
    <w:nsid w:val="69C168C3"/>
    <w:multiLevelType w:val="hybridMultilevel"/>
    <w:tmpl w:val="E7A8A5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6A365BCE"/>
    <w:multiLevelType w:val="hybridMultilevel"/>
    <w:tmpl w:val="691009F8"/>
    <w:lvl w:ilvl="0" w:tplc="A1D058EE">
      <w:numFmt w:val="bullet"/>
      <w:lvlText w:val="-"/>
      <w:lvlJc w:val="left"/>
      <w:pPr>
        <w:ind w:left="720" w:hanging="360"/>
      </w:pPr>
      <w:rPr>
        <w:rFonts w:ascii="Arial" w:eastAsiaTheme="minorEastAsia"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6E56374C"/>
    <w:multiLevelType w:val="hybridMultilevel"/>
    <w:tmpl w:val="1DEA028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0" w15:restartNumberingAfterBreak="0">
    <w:nsid w:val="6F585EFB"/>
    <w:multiLevelType w:val="hybridMultilevel"/>
    <w:tmpl w:val="FCAE5AE4"/>
    <w:lvl w:ilvl="0" w:tplc="240A000D">
      <w:start w:val="1"/>
      <w:numFmt w:val="bullet"/>
      <w:lvlText w:val=""/>
      <w:lvlJc w:val="left"/>
      <w:pPr>
        <w:ind w:left="2143" w:hanging="360"/>
      </w:pPr>
      <w:rPr>
        <w:rFonts w:ascii="Wingdings" w:hAnsi="Wingdings" w:hint="default"/>
      </w:rPr>
    </w:lvl>
    <w:lvl w:ilvl="1" w:tplc="240A0003" w:tentative="1">
      <w:start w:val="1"/>
      <w:numFmt w:val="bullet"/>
      <w:lvlText w:val="o"/>
      <w:lvlJc w:val="left"/>
      <w:pPr>
        <w:ind w:left="2863" w:hanging="360"/>
      </w:pPr>
      <w:rPr>
        <w:rFonts w:ascii="Courier New" w:hAnsi="Courier New" w:cs="Courier New" w:hint="default"/>
      </w:rPr>
    </w:lvl>
    <w:lvl w:ilvl="2" w:tplc="240A0005" w:tentative="1">
      <w:start w:val="1"/>
      <w:numFmt w:val="bullet"/>
      <w:lvlText w:val=""/>
      <w:lvlJc w:val="left"/>
      <w:pPr>
        <w:ind w:left="3583" w:hanging="360"/>
      </w:pPr>
      <w:rPr>
        <w:rFonts w:ascii="Wingdings" w:hAnsi="Wingdings" w:hint="default"/>
      </w:rPr>
    </w:lvl>
    <w:lvl w:ilvl="3" w:tplc="240A0001" w:tentative="1">
      <w:start w:val="1"/>
      <w:numFmt w:val="bullet"/>
      <w:lvlText w:val=""/>
      <w:lvlJc w:val="left"/>
      <w:pPr>
        <w:ind w:left="4303" w:hanging="360"/>
      </w:pPr>
      <w:rPr>
        <w:rFonts w:ascii="Symbol" w:hAnsi="Symbol" w:hint="default"/>
      </w:rPr>
    </w:lvl>
    <w:lvl w:ilvl="4" w:tplc="240A0003" w:tentative="1">
      <w:start w:val="1"/>
      <w:numFmt w:val="bullet"/>
      <w:lvlText w:val="o"/>
      <w:lvlJc w:val="left"/>
      <w:pPr>
        <w:ind w:left="5023" w:hanging="360"/>
      </w:pPr>
      <w:rPr>
        <w:rFonts w:ascii="Courier New" w:hAnsi="Courier New" w:cs="Courier New" w:hint="default"/>
      </w:rPr>
    </w:lvl>
    <w:lvl w:ilvl="5" w:tplc="240A0005" w:tentative="1">
      <w:start w:val="1"/>
      <w:numFmt w:val="bullet"/>
      <w:lvlText w:val=""/>
      <w:lvlJc w:val="left"/>
      <w:pPr>
        <w:ind w:left="5743" w:hanging="360"/>
      </w:pPr>
      <w:rPr>
        <w:rFonts w:ascii="Wingdings" w:hAnsi="Wingdings" w:hint="default"/>
      </w:rPr>
    </w:lvl>
    <w:lvl w:ilvl="6" w:tplc="240A0001" w:tentative="1">
      <w:start w:val="1"/>
      <w:numFmt w:val="bullet"/>
      <w:lvlText w:val=""/>
      <w:lvlJc w:val="left"/>
      <w:pPr>
        <w:ind w:left="6463" w:hanging="360"/>
      </w:pPr>
      <w:rPr>
        <w:rFonts w:ascii="Symbol" w:hAnsi="Symbol" w:hint="default"/>
      </w:rPr>
    </w:lvl>
    <w:lvl w:ilvl="7" w:tplc="240A0003" w:tentative="1">
      <w:start w:val="1"/>
      <w:numFmt w:val="bullet"/>
      <w:lvlText w:val="o"/>
      <w:lvlJc w:val="left"/>
      <w:pPr>
        <w:ind w:left="7183" w:hanging="360"/>
      </w:pPr>
      <w:rPr>
        <w:rFonts w:ascii="Courier New" w:hAnsi="Courier New" w:cs="Courier New" w:hint="default"/>
      </w:rPr>
    </w:lvl>
    <w:lvl w:ilvl="8" w:tplc="240A0005" w:tentative="1">
      <w:start w:val="1"/>
      <w:numFmt w:val="bullet"/>
      <w:lvlText w:val=""/>
      <w:lvlJc w:val="left"/>
      <w:pPr>
        <w:ind w:left="7903" w:hanging="360"/>
      </w:pPr>
      <w:rPr>
        <w:rFonts w:ascii="Wingdings" w:hAnsi="Wingdings" w:hint="default"/>
      </w:rPr>
    </w:lvl>
  </w:abstractNum>
  <w:abstractNum w:abstractNumId="21" w15:restartNumberingAfterBreak="0">
    <w:nsid w:val="71231B5C"/>
    <w:multiLevelType w:val="multilevel"/>
    <w:tmpl w:val="240A0021"/>
    <w:styleLink w:val="Estilo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color w:val="auto"/>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712B53D5"/>
    <w:multiLevelType w:val="hybridMultilevel"/>
    <w:tmpl w:val="B058C6E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3" w15:restartNumberingAfterBreak="0">
    <w:nsid w:val="738E7238"/>
    <w:multiLevelType w:val="hybridMultilevel"/>
    <w:tmpl w:val="1CEE311A"/>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abstractNumId w:val="21"/>
  </w:num>
  <w:num w:numId="2">
    <w:abstractNumId w:val="7"/>
  </w:num>
  <w:num w:numId="3">
    <w:abstractNumId w:val="17"/>
  </w:num>
  <w:num w:numId="4">
    <w:abstractNumId w:val="4"/>
  </w:num>
  <w:num w:numId="5">
    <w:abstractNumId w:val="23"/>
  </w:num>
  <w:num w:numId="6">
    <w:abstractNumId w:val="5"/>
  </w:num>
  <w:num w:numId="7">
    <w:abstractNumId w:val="11"/>
  </w:num>
  <w:num w:numId="8">
    <w:abstractNumId w:val="16"/>
  </w:num>
  <w:num w:numId="9">
    <w:abstractNumId w:val="20"/>
  </w:num>
  <w:num w:numId="10">
    <w:abstractNumId w:val="1"/>
  </w:num>
  <w:num w:numId="11">
    <w:abstractNumId w:val="19"/>
  </w:num>
  <w:num w:numId="12">
    <w:abstractNumId w:val="22"/>
  </w:num>
  <w:num w:numId="13">
    <w:abstractNumId w:val="2"/>
  </w:num>
  <w:num w:numId="14">
    <w:abstractNumId w:val="3"/>
  </w:num>
  <w:num w:numId="15">
    <w:abstractNumId w:val="6"/>
  </w:num>
  <w:num w:numId="16">
    <w:abstractNumId w:val="8"/>
  </w:num>
  <w:num w:numId="17">
    <w:abstractNumId w:val="0"/>
  </w:num>
  <w:num w:numId="18">
    <w:abstractNumId w:val="12"/>
  </w:num>
  <w:num w:numId="19">
    <w:abstractNumId w:val="14"/>
  </w:num>
  <w:num w:numId="20">
    <w:abstractNumId w:val="10"/>
  </w:num>
  <w:num w:numId="21">
    <w:abstractNumId w:val="18"/>
  </w:num>
  <w:num w:numId="22">
    <w:abstractNumId w:val="13"/>
  </w:num>
  <w:num w:numId="23">
    <w:abstractNumId w:val="15"/>
  </w:num>
  <w:num w:numId="24">
    <w:abstractNumId w:val="9"/>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niel Ballesteros">
    <w15:presenceInfo w15:providerId="None" w15:userId="Daniel Ballestero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hideGrammaticalErrors/>
  <w:proofState w:spelling="clean" w:grammar="clean"/>
  <w:attachedTemplate r:id="rId1"/>
  <w:revisionView w:markup="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5AFD"/>
    <w:rsid w:val="000A4FAB"/>
    <w:rsid w:val="000C23A5"/>
    <w:rsid w:val="000F2166"/>
    <w:rsid w:val="00117BFB"/>
    <w:rsid w:val="00122E6F"/>
    <w:rsid w:val="001473D2"/>
    <w:rsid w:val="001A7372"/>
    <w:rsid w:val="001A7B58"/>
    <w:rsid w:val="001D51FD"/>
    <w:rsid w:val="001F6195"/>
    <w:rsid w:val="001F73B6"/>
    <w:rsid w:val="00200185"/>
    <w:rsid w:val="002020EB"/>
    <w:rsid w:val="00246AB9"/>
    <w:rsid w:val="002748FB"/>
    <w:rsid w:val="00280125"/>
    <w:rsid w:val="002C4C00"/>
    <w:rsid w:val="002C5A39"/>
    <w:rsid w:val="002D12AD"/>
    <w:rsid w:val="002D264B"/>
    <w:rsid w:val="002D60CA"/>
    <w:rsid w:val="002E0F5A"/>
    <w:rsid w:val="002E69B5"/>
    <w:rsid w:val="002F5C23"/>
    <w:rsid w:val="003232D5"/>
    <w:rsid w:val="00326F43"/>
    <w:rsid w:val="003274B7"/>
    <w:rsid w:val="00333111"/>
    <w:rsid w:val="00342614"/>
    <w:rsid w:val="00351E07"/>
    <w:rsid w:val="00377F03"/>
    <w:rsid w:val="00390034"/>
    <w:rsid w:val="003A7721"/>
    <w:rsid w:val="003B2FA3"/>
    <w:rsid w:val="003B79F2"/>
    <w:rsid w:val="003C51B8"/>
    <w:rsid w:val="003E614D"/>
    <w:rsid w:val="00400D09"/>
    <w:rsid w:val="00401AE9"/>
    <w:rsid w:val="00427157"/>
    <w:rsid w:val="004538C0"/>
    <w:rsid w:val="004646DC"/>
    <w:rsid w:val="004702A6"/>
    <w:rsid w:val="00474690"/>
    <w:rsid w:val="00480FDE"/>
    <w:rsid w:val="004A784A"/>
    <w:rsid w:val="004D164C"/>
    <w:rsid w:val="00502891"/>
    <w:rsid w:val="005132EF"/>
    <w:rsid w:val="005904AB"/>
    <w:rsid w:val="00592B50"/>
    <w:rsid w:val="005B4F59"/>
    <w:rsid w:val="005B5EDF"/>
    <w:rsid w:val="005C1896"/>
    <w:rsid w:val="005D446C"/>
    <w:rsid w:val="005F3D43"/>
    <w:rsid w:val="00641C23"/>
    <w:rsid w:val="00673AD9"/>
    <w:rsid w:val="00680312"/>
    <w:rsid w:val="006866E9"/>
    <w:rsid w:val="006A2C03"/>
    <w:rsid w:val="00732CA1"/>
    <w:rsid w:val="00754C70"/>
    <w:rsid w:val="00763DBE"/>
    <w:rsid w:val="007A57D0"/>
    <w:rsid w:val="007F0A47"/>
    <w:rsid w:val="00837D99"/>
    <w:rsid w:val="008838BA"/>
    <w:rsid w:val="00890441"/>
    <w:rsid w:val="00892A2C"/>
    <w:rsid w:val="008E0130"/>
    <w:rsid w:val="008E0719"/>
    <w:rsid w:val="008E25C1"/>
    <w:rsid w:val="009004B1"/>
    <w:rsid w:val="009015A5"/>
    <w:rsid w:val="009242EB"/>
    <w:rsid w:val="0092573A"/>
    <w:rsid w:val="00946848"/>
    <w:rsid w:val="00952B1B"/>
    <w:rsid w:val="009534B4"/>
    <w:rsid w:val="00971C91"/>
    <w:rsid w:val="00972C6F"/>
    <w:rsid w:val="009739F9"/>
    <w:rsid w:val="009A7EC3"/>
    <w:rsid w:val="009B678E"/>
    <w:rsid w:val="009D3278"/>
    <w:rsid w:val="009D376B"/>
    <w:rsid w:val="00A00F5D"/>
    <w:rsid w:val="00A31A67"/>
    <w:rsid w:val="00A55D21"/>
    <w:rsid w:val="00A61488"/>
    <w:rsid w:val="00A6274E"/>
    <w:rsid w:val="00A63563"/>
    <w:rsid w:val="00A90AC2"/>
    <w:rsid w:val="00A92164"/>
    <w:rsid w:val="00A95051"/>
    <w:rsid w:val="00AF2137"/>
    <w:rsid w:val="00B142F5"/>
    <w:rsid w:val="00B457AB"/>
    <w:rsid w:val="00B53D0D"/>
    <w:rsid w:val="00B80A1C"/>
    <w:rsid w:val="00BA6261"/>
    <w:rsid w:val="00BD0FA5"/>
    <w:rsid w:val="00BD5241"/>
    <w:rsid w:val="00C043B1"/>
    <w:rsid w:val="00C512CE"/>
    <w:rsid w:val="00C675EB"/>
    <w:rsid w:val="00C7120A"/>
    <w:rsid w:val="00C72767"/>
    <w:rsid w:val="00C82D9C"/>
    <w:rsid w:val="00CA1E58"/>
    <w:rsid w:val="00CA7CB4"/>
    <w:rsid w:val="00CE7C44"/>
    <w:rsid w:val="00D03596"/>
    <w:rsid w:val="00D250FF"/>
    <w:rsid w:val="00D277E1"/>
    <w:rsid w:val="00D53963"/>
    <w:rsid w:val="00D64516"/>
    <w:rsid w:val="00D67E22"/>
    <w:rsid w:val="00D7296B"/>
    <w:rsid w:val="00D820FC"/>
    <w:rsid w:val="00DB167D"/>
    <w:rsid w:val="00DD2054"/>
    <w:rsid w:val="00DD44EC"/>
    <w:rsid w:val="00DE31EF"/>
    <w:rsid w:val="00E134E8"/>
    <w:rsid w:val="00E476AE"/>
    <w:rsid w:val="00E605FD"/>
    <w:rsid w:val="00E71331"/>
    <w:rsid w:val="00E75E5A"/>
    <w:rsid w:val="00E851F3"/>
    <w:rsid w:val="00E85AFD"/>
    <w:rsid w:val="00E868CF"/>
    <w:rsid w:val="00F3054C"/>
    <w:rsid w:val="00F37891"/>
    <w:rsid w:val="00FA6D0E"/>
    <w:rsid w:val="00FB155A"/>
    <w:rsid w:val="00FB6AFE"/>
    <w:rsid w:val="00FC0418"/>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9793E1E"/>
  <w15:docId w15:val="{6A082FD8-D857-4227-8F55-7A538B944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CO"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paragraph" w:styleId="Ttulo1">
    <w:name w:val="heading 1"/>
    <w:basedOn w:val="Normal"/>
    <w:next w:val="Normal"/>
    <w:link w:val="Ttulo1Car"/>
    <w:uiPriority w:val="9"/>
    <w:qFormat/>
    <w:pPr>
      <w:spacing w:line="360" w:lineRule="auto"/>
      <w:jc w:val="center"/>
      <w:outlineLvl w:val="0"/>
    </w:pPr>
    <w:rPr>
      <w:rFonts w:cs="Arial"/>
      <w:b/>
      <w:color w:val="262626"/>
      <w:sz w:val="28"/>
      <w:szCs w:val="24"/>
    </w:rPr>
  </w:style>
  <w:style w:type="paragraph" w:styleId="Ttulo2">
    <w:name w:val="heading 2"/>
    <w:basedOn w:val="Normal"/>
    <w:next w:val="Normal"/>
    <w:link w:val="Ttulo2Car"/>
    <w:uiPriority w:val="9"/>
    <w:unhideWhenUsed/>
    <w:qFormat/>
    <w:pPr>
      <w:spacing w:line="240" w:lineRule="auto"/>
      <w:jc w:val="center"/>
      <w:outlineLvl w:val="1"/>
    </w:pPr>
    <w:rPr>
      <w:rFonts w:cs="Arial"/>
      <w:color w:val="262626"/>
      <w:szCs w:val="24"/>
    </w:rPr>
  </w:style>
  <w:style w:type="paragraph" w:styleId="Ttulo3">
    <w:name w:val="heading 3"/>
    <w:basedOn w:val="Normal"/>
    <w:next w:val="Normal"/>
    <w:link w:val="Ttulo3Car"/>
    <w:uiPriority w:val="9"/>
    <w:unhideWhenUsed/>
    <w:qFormat/>
    <w:pPr>
      <w:keepNext/>
      <w:keepLines/>
      <w:spacing w:before="200" w:after="0"/>
      <w:outlineLvl w:val="2"/>
    </w:pPr>
    <w:rPr>
      <w:rFonts w:asciiTheme="majorHAnsi" w:eastAsiaTheme="majorEastAsia" w:hAnsiTheme="majorHAnsi" w:cstheme="majorBidi"/>
      <w:b/>
      <w:bCs/>
      <w:color w:val="052F61"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Listamulticolor-nfasis11">
    <w:name w:val="Lista multicolor - Énfasis 11"/>
    <w:basedOn w:val="Normal"/>
    <w:uiPriority w:val="34"/>
    <w:qFormat/>
    <w:pPr>
      <w:ind w:left="720"/>
      <w:contextualSpacing/>
    </w:pPr>
  </w:style>
  <w:style w:type="paragraph" w:styleId="Encabezado">
    <w:name w:val="header"/>
    <w:basedOn w:val="Normal"/>
    <w:link w:val="EncabezadoCar"/>
    <w:unhideWhenUse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tyle>
  <w:style w:type="paragraph" w:styleId="Textodeglobo">
    <w:name w:val="Balloon Text"/>
    <w:basedOn w:val="Normal"/>
    <w:link w:val="TextodegloboCar"/>
    <w:uiPriority w:val="99"/>
    <w:semiHidden/>
    <w:unhideWhenUsed/>
    <w:pPr>
      <w:spacing w:after="0" w:line="240" w:lineRule="auto"/>
    </w:pPr>
    <w:rPr>
      <w:rFonts w:ascii="Lucida Grande" w:hAnsi="Lucida Grande" w:cs="Lucida Grande"/>
      <w:sz w:val="18"/>
      <w:szCs w:val="18"/>
    </w:rPr>
  </w:style>
  <w:style w:type="character" w:customStyle="1" w:styleId="TextodegloboCar">
    <w:name w:val="Texto de globo Car"/>
    <w:link w:val="Textodeglobo"/>
    <w:uiPriority w:val="99"/>
    <w:semiHidden/>
    <w:rPr>
      <w:rFonts w:ascii="Lucida Grande" w:hAnsi="Lucida Grande" w:cs="Lucida Grande"/>
      <w:sz w:val="18"/>
      <w:szCs w:val="18"/>
    </w:rPr>
  </w:style>
  <w:style w:type="character" w:customStyle="1" w:styleId="EncabezadoCar1">
    <w:name w:val="Encabezado Car1"/>
    <w:rPr>
      <w:rFonts w:ascii="Calibri" w:eastAsia="Calibri" w:hAnsi="Calibri"/>
      <w:sz w:val="22"/>
      <w:szCs w:val="22"/>
      <w:lang w:eastAsia="ar-SA"/>
    </w:rPr>
  </w:style>
  <w:style w:type="character" w:customStyle="1" w:styleId="Ttulo1Car">
    <w:name w:val="Título 1 Car"/>
    <w:link w:val="Ttulo1"/>
    <w:uiPriority w:val="9"/>
    <w:rPr>
      <w:rFonts w:cs="Arial"/>
      <w:b/>
      <w:color w:val="262626"/>
      <w:sz w:val="28"/>
      <w:szCs w:val="24"/>
      <w:lang w:eastAsia="en-US"/>
    </w:rPr>
  </w:style>
  <w:style w:type="character" w:customStyle="1" w:styleId="Ttulo2Car">
    <w:name w:val="Título 2 Car"/>
    <w:link w:val="Ttulo2"/>
    <w:uiPriority w:val="9"/>
    <w:rPr>
      <w:rFonts w:cs="Arial"/>
      <w:color w:val="262626"/>
      <w:sz w:val="22"/>
      <w:szCs w:val="24"/>
      <w:lang w:eastAsia="en-US"/>
    </w:rPr>
  </w:style>
  <w:style w:type="paragraph" w:styleId="Prrafodelista">
    <w:name w:val="List Paragraph"/>
    <w:basedOn w:val="Normal"/>
    <w:link w:val="PrrafodelistaCar"/>
    <w:uiPriority w:val="34"/>
    <w:qFormat/>
    <w:pPr>
      <w:ind w:left="720"/>
      <w:contextualSpacing/>
    </w:pPr>
    <w:rPr>
      <w:rFonts w:asciiTheme="minorHAnsi" w:eastAsiaTheme="minorHAnsi" w:hAnsiTheme="minorHAnsi" w:cstheme="minorBidi"/>
    </w:rPr>
  </w:style>
  <w:style w:type="character" w:customStyle="1" w:styleId="PrrafodelistaCar">
    <w:name w:val="Párrafo de lista Car"/>
    <w:link w:val="Prrafodelista"/>
    <w:uiPriority w:val="34"/>
    <w:rPr>
      <w:rFonts w:asciiTheme="minorHAnsi" w:eastAsiaTheme="minorHAnsi" w:hAnsiTheme="minorHAnsi" w:cstheme="minorBidi"/>
      <w:sz w:val="22"/>
      <w:szCs w:val="22"/>
      <w:lang w:eastAsia="en-US"/>
    </w:rPr>
  </w:style>
  <w:style w:type="numbering" w:customStyle="1" w:styleId="Estilo1">
    <w:name w:val="Estilo1"/>
    <w:uiPriority w:val="99"/>
    <w:pPr>
      <w:numPr>
        <w:numId w:val="1"/>
      </w:numPr>
    </w:pPr>
  </w:style>
  <w:style w:type="paragraph" w:styleId="TtuloTDC">
    <w:name w:val="TOC Heading"/>
    <w:basedOn w:val="Ttulo1"/>
    <w:next w:val="Normal"/>
    <w:uiPriority w:val="39"/>
    <w:unhideWhenUsed/>
    <w:qFormat/>
    <w:pPr>
      <w:keepNext/>
      <w:keepLines/>
      <w:spacing w:before="240" w:after="0" w:line="259" w:lineRule="auto"/>
      <w:jc w:val="left"/>
      <w:outlineLvl w:val="9"/>
    </w:pPr>
    <w:rPr>
      <w:rFonts w:asciiTheme="majorHAnsi" w:eastAsiaTheme="majorEastAsia" w:hAnsiTheme="majorHAnsi" w:cstheme="majorBidi"/>
      <w:b w:val="0"/>
      <w:color w:val="032348" w:themeColor="accent1" w:themeShade="BF"/>
      <w:sz w:val="32"/>
      <w:szCs w:val="32"/>
      <w:lang w:eastAsia="es-CO"/>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20"/>
    </w:pPr>
  </w:style>
  <w:style w:type="character" w:styleId="Hipervnculo">
    <w:name w:val="Hyperlink"/>
    <w:basedOn w:val="Fuentedeprrafopredeter"/>
    <w:uiPriority w:val="99"/>
    <w:unhideWhenUsed/>
    <w:rPr>
      <w:color w:val="0D2E46" w:themeColor="hyperlink"/>
      <w:u w:val="single"/>
    </w:rPr>
  </w:style>
  <w:style w:type="table" w:customStyle="1" w:styleId="Tabladecuadrcula4-nfasis11">
    <w:name w:val="Tabla de cuadrícula 4 - Énfasis 11"/>
    <w:basedOn w:val="Tablanormal"/>
    <w:uiPriority w:val="49"/>
    <w:tblPr>
      <w:tblStyleRowBandSize w:val="1"/>
      <w:tblStyleColBandSize w:val="1"/>
      <w:tblBorders>
        <w:top w:val="single" w:sz="4" w:space="0" w:color="167AF3" w:themeColor="accent1" w:themeTint="99"/>
        <w:left w:val="single" w:sz="4" w:space="0" w:color="167AF3" w:themeColor="accent1" w:themeTint="99"/>
        <w:bottom w:val="single" w:sz="4" w:space="0" w:color="167AF3" w:themeColor="accent1" w:themeTint="99"/>
        <w:right w:val="single" w:sz="4" w:space="0" w:color="167AF3" w:themeColor="accent1" w:themeTint="99"/>
        <w:insideH w:val="single" w:sz="4" w:space="0" w:color="167AF3" w:themeColor="accent1" w:themeTint="99"/>
        <w:insideV w:val="single" w:sz="4" w:space="0" w:color="167AF3" w:themeColor="accent1" w:themeTint="99"/>
      </w:tblBorders>
    </w:tblPr>
    <w:tblStylePr w:type="firstRow">
      <w:rPr>
        <w:b/>
        <w:bCs/>
        <w:color w:val="FFFFFF" w:themeColor="background1"/>
      </w:rPr>
      <w:tblPr/>
      <w:tcPr>
        <w:tcBorders>
          <w:top w:val="single" w:sz="4" w:space="0" w:color="052F61" w:themeColor="accent1"/>
          <w:left w:val="single" w:sz="4" w:space="0" w:color="052F61" w:themeColor="accent1"/>
          <w:bottom w:val="single" w:sz="4" w:space="0" w:color="052F61" w:themeColor="accent1"/>
          <w:right w:val="single" w:sz="4" w:space="0" w:color="052F61" w:themeColor="accent1"/>
          <w:insideH w:val="nil"/>
          <w:insideV w:val="nil"/>
        </w:tcBorders>
        <w:shd w:val="clear" w:color="auto" w:fill="052F61" w:themeFill="accent1"/>
      </w:tcPr>
    </w:tblStylePr>
    <w:tblStylePr w:type="lastRow">
      <w:rPr>
        <w:b/>
        <w:bCs/>
      </w:rPr>
      <w:tblPr/>
      <w:tcPr>
        <w:tcBorders>
          <w:top w:val="double" w:sz="4" w:space="0" w:color="052F61" w:themeColor="accent1"/>
        </w:tcBorders>
      </w:tcPr>
    </w:tblStylePr>
    <w:tblStylePr w:type="firstCol">
      <w:rPr>
        <w:b/>
        <w:bCs/>
      </w:rPr>
    </w:tblStylePr>
    <w:tblStylePr w:type="lastCol">
      <w:rPr>
        <w:b/>
        <w:bCs/>
      </w:rPr>
    </w:tblStylePr>
    <w:tblStylePr w:type="band1Vert">
      <w:tblPr/>
      <w:tcPr>
        <w:shd w:val="clear" w:color="auto" w:fill="B1D2FB" w:themeFill="accent1" w:themeFillTint="33"/>
      </w:tcPr>
    </w:tblStylePr>
    <w:tblStylePr w:type="band1Horz">
      <w:tblPr/>
      <w:tcPr>
        <w:shd w:val="clear" w:color="auto" w:fill="B1D2FB" w:themeFill="accent1" w:themeFillTint="33"/>
      </w:tcPr>
    </w:tblStylePr>
  </w:style>
  <w:style w:type="table" w:styleId="Tablaconcuadrcula">
    <w:name w:val="Table Grid"/>
    <w:basedOn w:val="Tabla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Pr>
      <w:sz w:val="16"/>
      <w:szCs w:val="16"/>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lang w:eastAsia="en-US"/>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lang w:eastAsia="en-US"/>
    </w:rPr>
  </w:style>
  <w:style w:type="paragraph" w:styleId="Sinespaciado">
    <w:name w:val="No Spacing"/>
    <w:link w:val="SinespaciadoCar"/>
    <w:uiPriority w:val="1"/>
    <w:qFormat/>
    <w:rPr>
      <w:rFonts w:asciiTheme="minorHAnsi" w:eastAsiaTheme="minorEastAsia" w:hAnsiTheme="minorHAnsi" w:cstheme="minorBidi"/>
      <w:sz w:val="22"/>
      <w:szCs w:val="22"/>
      <w:lang w:eastAsia="es-CO"/>
    </w:rPr>
  </w:style>
  <w:style w:type="character" w:customStyle="1" w:styleId="SinespaciadoCar">
    <w:name w:val="Sin espaciado Car"/>
    <w:basedOn w:val="Fuentedeprrafopredeter"/>
    <w:link w:val="Sinespaciado"/>
    <w:uiPriority w:val="1"/>
    <w:rPr>
      <w:rFonts w:asciiTheme="minorHAnsi" w:eastAsiaTheme="minorEastAsia" w:hAnsiTheme="minorHAnsi" w:cstheme="minorBidi"/>
      <w:sz w:val="22"/>
      <w:szCs w:val="22"/>
      <w:lang w:eastAsia="es-CO"/>
    </w:rPr>
  </w:style>
  <w:style w:type="character" w:customStyle="1" w:styleId="Ttulo3Car">
    <w:name w:val="Título 3 Car"/>
    <w:basedOn w:val="Fuentedeprrafopredeter"/>
    <w:link w:val="Ttulo3"/>
    <w:uiPriority w:val="9"/>
    <w:rPr>
      <w:rFonts w:asciiTheme="majorHAnsi" w:eastAsiaTheme="majorEastAsia" w:hAnsiTheme="majorHAnsi" w:cstheme="majorBidi"/>
      <w:b/>
      <w:bCs/>
      <w:color w:val="052F61" w:themeColor="accent1"/>
      <w:sz w:val="22"/>
      <w:szCs w:val="22"/>
      <w:lang w:eastAsia="en-US"/>
    </w:rPr>
  </w:style>
  <w:style w:type="paragraph" w:styleId="TDC3">
    <w:name w:val="toc 3"/>
    <w:basedOn w:val="Normal"/>
    <w:next w:val="Normal"/>
    <w:autoRedefine/>
    <w:uiPriority w:val="39"/>
    <w:unhideWhenUsed/>
    <w:pPr>
      <w:spacing w:after="100"/>
      <w:ind w:left="440"/>
    </w:pPr>
  </w:style>
  <w:style w:type="paragraph" w:styleId="Textonotapie">
    <w:name w:val="footnote text"/>
    <w:basedOn w:val="Normal"/>
    <w:link w:val="TextonotapieCar"/>
    <w:uiPriority w:val="99"/>
    <w:semiHidden/>
    <w:unhideWhenUsed/>
    <w:pPr>
      <w:spacing w:after="0" w:line="240" w:lineRule="auto"/>
    </w:pPr>
    <w:rPr>
      <w:sz w:val="20"/>
      <w:szCs w:val="20"/>
    </w:rPr>
  </w:style>
  <w:style w:type="character" w:customStyle="1" w:styleId="TextonotapieCar">
    <w:name w:val="Texto nota pie Car"/>
    <w:basedOn w:val="Fuentedeprrafopredeter"/>
    <w:link w:val="Textonotapie"/>
    <w:uiPriority w:val="99"/>
    <w:semiHidden/>
    <w:rPr>
      <w:lang w:eastAsia="en-US"/>
    </w:rPr>
  </w:style>
  <w:style w:type="character" w:styleId="Refdenotaalpie">
    <w:name w:val="footnote reference"/>
    <w:basedOn w:val="Fuentedeprrafopredeter"/>
    <w:uiPriority w:val="99"/>
    <w:semiHidden/>
    <w:unhideWhenUsed/>
    <w:rPr>
      <w:vertAlign w:val="superscript"/>
    </w:rPr>
  </w:style>
  <w:style w:type="table" w:styleId="Cuadrculaclara-nfasis3">
    <w:name w:val="Light Grid Accent 3"/>
    <w:basedOn w:val="Tablanormal"/>
    <w:uiPriority w:val="62"/>
    <w:tblPr>
      <w:tblStyleRowBandSize w:val="1"/>
      <w:tblStyleColBandSize w:val="1"/>
      <w:tblBorders>
        <w:top w:val="single" w:sz="8" w:space="0" w:color="14967C" w:themeColor="accent3"/>
        <w:left w:val="single" w:sz="8" w:space="0" w:color="14967C" w:themeColor="accent3"/>
        <w:bottom w:val="single" w:sz="8" w:space="0" w:color="14967C" w:themeColor="accent3"/>
        <w:right w:val="single" w:sz="8" w:space="0" w:color="14967C" w:themeColor="accent3"/>
        <w:insideH w:val="single" w:sz="8" w:space="0" w:color="14967C" w:themeColor="accent3"/>
        <w:insideV w:val="single" w:sz="8" w:space="0" w:color="14967C"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967C" w:themeColor="accent3"/>
          <w:left w:val="single" w:sz="8" w:space="0" w:color="14967C" w:themeColor="accent3"/>
          <w:bottom w:val="single" w:sz="18" w:space="0" w:color="14967C" w:themeColor="accent3"/>
          <w:right w:val="single" w:sz="8" w:space="0" w:color="14967C" w:themeColor="accent3"/>
          <w:insideH w:val="nil"/>
          <w:insideV w:val="single" w:sz="8" w:space="0" w:color="14967C"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967C" w:themeColor="accent3"/>
          <w:left w:val="single" w:sz="8" w:space="0" w:color="14967C" w:themeColor="accent3"/>
          <w:bottom w:val="single" w:sz="8" w:space="0" w:color="14967C" w:themeColor="accent3"/>
          <w:right w:val="single" w:sz="8" w:space="0" w:color="14967C" w:themeColor="accent3"/>
          <w:insideH w:val="nil"/>
          <w:insideV w:val="single" w:sz="8" w:space="0" w:color="14967C"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967C" w:themeColor="accent3"/>
          <w:left w:val="single" w:sz="8" w:space="0" w:color="14967C" w:themeColor="accent3"/>
          <w:bottom w:val="single" w:sz="8" w:space="0" w:color="14967C" w:themeColor="accent3"/>
          <w:right w:val="single" w:sz="8" w:space="0" w:color="14967C" w:themeColor="accent3"/>
        </w:tcBorders>
      </w:tcPr>
    </w:tblStylePr>
    <w:tblStylePr w:type="band1Vert">
      <w:tblPr/>
      <w:tcPr>
        <w:tcBorders>
          <w:top w:val="single" w:sz="8" w:space="0" w:color="14967C" w:themeColor="accent3"/>
          <w:left w:val="single" w:sz="8" w:space="0" w:color="14967C" w:themeColor="accent3"/>
          <w:bottom w:val="single" w:sz="8" w:space="0" w:color="14967C" w:themeColor="accent3"/>
          <w:right w:val="single" w:sz="8" w:space="0" w:color="14967C" w:themeColor="accent3"/>
        </w:tcBorders>
        <w:shd w:val="clear" w:color="auto" w:fill="B4F5E8" w:themeFill="accent3" w:themeFillTint="3F"/>
      </w:tcPr>
    </w:tblStylePr>
    <w:tblStylePr w:type="band1Horz">
      <w:tblPr/>
      <w:tcPr>
        <w:tcBorders>
          <w:top w:val="single" w:sz="8" w:space="0" w:color="14967C" w:themeColor="accent3"/>
          <w:left w:val="single" w:sz="8" w:space="0" w:color="14967C" w:themeColor="accent3"/>
          <w:bottom w:val="single" w:sz="8" w:space="0" w:color="14967C" w:themeColor="accent3"/>
          <w:right w:val="single" w:sz="8" w:space="0" w:color="14967C" w:themeColor="accent3"/>
          <w:insideV w:val="single" w:sz="8" w:space="0" w:color="14967C" w:themeColor="accent3"/>
        </w:tcBorders>
        <w:shd w:val="clear" w:color="auto" w:fill="B4F5E8" w:themeFill="accent3" w:themeFillTint="3F"/>
      </w:tcPr>
    </w:tblStylePr>
    <w:tblStylePr w:type="band2Horz">
      <w:tblPr/>
      <w:tcPr>
        <w:tcBorders>
          <w:top w:val="single" w:sz="8" w:space="0" w:color="14967C" w:themeColor="accent3"/>
          <w:left w:val="single" w:sz="8" w:space="0" w:color="14967C" w:themeColor="accent3"/>
          <w:bottom w:val="single" w:sz="8" w:space="0" w:color="14967C" w:themeColor="accent3"/>
          <w:right w:val="single" w:sz="8" w:space="0" w:color="14967C" w:themeColor="accent3"/>
          <w:insideV w:val="single" w:sz="8" w:space="0" w:color="14967C" w:themeColor="accent3"/>
        </w:tcBorders>
      </w:tcPr>
    </w:tblStylePr>
  </w:style>
  <w:style w:type="paragraph" w:styleId="NormalWeb">
    <w:name w:val="Normal (Web)"/>
    <w:basedOn w:val="Normal"/>
    <w:uiPriority w:val="99"/>
    <w:unhideWhenUsed/>
    <w:pPr>
      <w:spacing w:before="100" w:beforeAutospacing="1" w:after="100" w:afterAutospacing="1" w:line="240" w:lineRule="auto"/>
    </w:pPr>
    <w:rPr>
      <w:rFonts w:ascii="Times New Roman" w:eastAsiaTheme="minorEastAsia" w:hAnsi="Times New Roman"/>
      <w:sz w:val="24"/>
      <w:szCs w:val="24"/>
      <w:lang w:eastAsia="es-CO"/>
    </w:rPr>
  </w:style>
  <w:style w:type="paragraph" w:customStyle="1" w:styleId="Default">
    <w:name w:val="Default"/>
    <w:pPr>
      <w:autoSpaceDE w:val="0"/>
      <w:autoSpaceDN w:val="0"/>
      <w:adjustRightInd w:val="0"/>
    </w:pPr>
    <w:rPr>
      <w:rFonts w:ascii="Times New Roman" w:hAnsi="Times New Roman"/>
      <w:color w:val="000000"/>
      <w:sz w:val="24"/>
      <w:szCs w:val="24"/>
    </w:rPr>
  </w:style>
  <w:style w:type="character" w:styleId="Textoennegrita">
    <w:name w:val="Strong"/>
    <w:basedOn w:val="Fuentedeprrafopredeter"/>
    <w:uiPriority w:val="22"/>
    <w:qFormat/>
    <w:rPr>
      <w:b/>
      <w:bCs/>
    </w:rPr>
  </w:style>
  <w:style w:type="character" w:customStyle="1" w:styleId="apple-converted-space">
    <w:name w:val="apple-converted-space"/>
    <w:basedOn w:val="Fuentedeprrafopredeter"/>
  </w:style>
  <w:style w:type="paragraph" w:styleId="z-Principiodelformulario">
    <w:name w:val="HTML Top of Form"/>
    <w:basedOn w:val="Normal"/>
    <w:next w:val="Normal"/>
    <w:link w:val="z-PrincipiodelformularioCar"/>
    <w:hidden/>
    <w:uiPriority w:val="99"/>
    <w:semiHidden/>
    <w:unhideWhenUsed/>
    <w:pPr>
      <w:pBdr>
        <w:bottom w:val="single" w:sz="6" w:space="1" w:color="auto"/>
      </w:pBdr>
      <w:spacing w:after="0" w:line="240" w:lineRule="auto"/>
      <w:jc w:val="center"/>
    </w:pPr>
    <w:rPr>
      <w:rFonts w:ascii="Arial" w:eastAsia="Times New Roman" w:hAnsi="Arial" w:cs="Arial"/>
      <w:vanish/>
      <w:sz w:val="16"/>
      <w:szCs w:val="16"/>
      <w:lang w:eastAsia="es-CO"/>
    </w:rPr>
  </w:style>
  <w:style w:type="character" w:customStyle="1" w:styleId="z-PrincipiodelformularioCar">
    <w:name w:val="z-Principio del formulario Car"/>
    <w:basedOn w:val="Fuentedeprrafopredeter"/>
    <w:link w:val="z-Principiodelformulario"/>
    <w:uiPriority w:val="99"/>
    <w:semiHidden/>
    <w:rPr>
      <w:rFonts w:ascii="Arial" w:eastAsia="Times New Roman" w:hAnsi="Arial" w:cs="Arial"/>
      <w:vanish/>
      <w:sz w:val="16"/>
      <w:szCs w:val="16"/>
      <w:lang w:eastAsia="es-CO"/>
    </w:rPr>
  </w:style>
  <w:style w:type="paragraph" w:styleId="z-Finaldelformulario">
    <w:name w:val="HTML Bottom of Form"/>
    <w:basedOn w:val="Normal"/>
    <w:next w:val="Normal"/>
    <w:link w:val="z-FinaldelformularioCar"/>
    <w:hidden/>
    <w:uiPriority w:val="99"/>
    <w:semiHidden/>
    <w:unhideWhenUsed/>
    <w:pPr>
      <w:pBdr>
        <w:top w:val="single" w:sz="6" w:space="1" w:color="auto"/>
      </w:pBdr>
      <w:spacing w:after="0" w:line="240" w:lineRule="auto"/>
      <w:jc w:val="center"/>
    </w:pPr>
    <w:rPr>
      <w:rFonts w:ascii="Arial" w:eastAsia="Times New Roman" w:hAnsi="Arial" w:cs="Arial"/>
      <w:vanish/>
      <w:sz w:val="16"/>
      <w:szCs w:val="16"/>
      <w:lang w:eastAsia="es-CO"/>
    </w:rPr>
  </w:style>
  <w:style w:type="character" w:customStyle="1" w:styleId="z-FinaldelformularioCar">
    <w:name w:val="z-Final del formulario Car"/>
    <w:basedOn w:val="Fuentedeprrafopredeter"/>
    <w:link w:val="z-Finaldelformulario"/>
    <w:uiPriority w:val="99"/>
    <w:semiHidden/>
    <w:rPr>
      <w:rFonts w:ascii="Arial" w:eastAsia="Times New Roman" w:hAnsi="Arial" w:cs="Arial"/>
      <w:vanish/>
      <w:sz w:val="16"/>
      <w:szCs w:val="16"/>
      <w:lang w:eastAsia="es-CO"/>
    </w:rPr>
  </w:style>
  <w:style w:type="character" w:styleId="Hipervnculovisitado">
    <w:name w:val="FollowedHyperlink"/>
    <w:basedOn w:val="Fuentedeprrafopredeter"/>
    <w:uiPriority w:val="99"/>
    <w:semiHidden/>
    <w:unhideWhenUsed/>
    <w:rsid w:val="00DD2054"/>
    <w:rPr>
      <w:color w:val="356A95"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945">
      <w:bodyDiv w:val="1"/>
      <w:marLeft w:val="0"/>
      <w:marRight w:val="0"/>
      <w:marTop w:val="0"/>
      <w:marBottom w:val="0"/>
      <w:divBdr>
        <w:top w:val="none" w:sz="0" w:space="0" w:color="auto"/>
        <w:left w:val="none" w:sz="0" w:space="0" w:color="auto"/>
        <w:bottom w:val="none" w:sz="0" w:space="0" w:color="auto"/>
        <w:right w:val="none" w:sz="0" w:space="0" w:color="auto"/>
      </w:divBdr>
    </w:div>
    <w:div w:id="33428041">
      <w:bodyDiv w:val="1"/>
      <w:marLeft w:val="0"/>
      <w:marRight w:val="0"/>
      <w:marTop w:val="0"/>
      <w:marBottom w:val="0"/>
      <w:divBdr>
        <w:top w:val="none" w:sz="0" w:space="0" w:color="auto"/>
        <w:left w:val="none" w:sz="0" w:space="0" w:color="auto"/>
        <w:bottom w:val="none" w:sz="0" w:space="0" w:color="auto"/>
        <w:right w:val="none" w:sz="0" w:space="0" w:color="auto"/>
      </w:divBdr>
    </w:div>
    <w:div w:id="62413963">
      <w:bodyDiv w:val="1"/>
      <w:marLeft w:val="0"/>
      <w:marRight w:val="0"/>
      <w:marTop w:val="0"/>
      <w:marBottom w:val="0"/>
      <w:divBdr>
        <w:top w:val="none" w:sz="0" w:space="0" w:color="auto"/>
        <w:left w:val="none" w:sz="0" w:space="0" w:color="auto"/>
        <w:bottom w:val="none" w:sz="0" w:space="0" w:color="auto"/>
        <w:right w:val="none" w:sz="0" w:space="0" w:color="auto"/>
      </w:divBdr>
    </w:div>
    <w:div w:id="73472874">
      <w:bodyDiv w:val="1"/>
      <w:marLeft w:val="0"/>
      <w:marRight w:val="0"/>
      <w:marTop w:val="0"/>
      <w:marBottom w:val="0"/>
      <w:divBdr>
        <w:top w:val="none" w:sz="0" w:space="0" w:color="auto"/>
        <w:left w:val="none" w:sz="0" w:space="0" w:color="auto"/>
        <w:bottom w:val="none" w:sz="0" w:space="0" w:color="auto"/>
        <w:right w:val="none" w:sz="0" w:space="0" w:color="auto"/>
      </w:divBdr>
    </w:div>
    <w:div w:id="101266289">
      <w:bodyDiv w:val="1"/>
      <w:marLeft w:val="0"/>
      <w:marRight w:val="0"/>
      <w:marTop w:val="0"/>
      <w:marBottom w:val="0"/>
      <w:divBdr>
        <w:top w:val="none" w:sz="0" w:space="0" w:color="auto"/>
        <w:left w:val="none" w:sz="0" w:space="0" w:color="auto"/>
        <w:bottom w:val="none" w:sz="0" w:space="0" w:color="auto"/>
        <w:right w:val="none" w:sz="0" w:space="0" w:color="auto"/>
      </w:divBdr>
      <w:divsChild>
        <w:div w:id="274944136">
          <w:marLeft w:val="0"/>
          <w:marRight w:val="0"/>
          <w:marTop w:val="300"/>
          <w:marBottom w:val="0"/>
          <w:divBdr>
            <w:top w:val="none" w:sz="0" w:space="0" w:color="auto"/>
            <w:left w:val="none" w:sz="0" w:space="0" w:color="auto"/>
            <w:bottom w:val="none" w:sz="0" w:space="0" w:color="auto"/>
            <w:right w:val="none" w:sz="0" w:space="0" w:color="auto"/>
          </w:divBdr>
        </w:div>
        <w:div w:id="161160634">
          <w:marLeft w:val="0"/>
          <w:marRight w:val="0"/>
          <w:marTop w:val="0"/>
          <w:marBottom w:val="0"/>
          <w:divBdr>
            <w:top w:val="none" w:sz="0" w:space="0" w:color="auto"/>
            <w:left w:val="none" w:sz="0" w:space="0" w:color="auto"/>
            <w:bottom w:val="none" w:sz="0" w:space="0" w:color="auto"/>
            <w:right w:val="none" w:sz="0" w:space="0" w:color="auto"/>
          </w:divBdr>
        </w:div>
      </w:divsChild>
    </w:div>
    <w:div w:id="122040344">
      <w:bodyDiv w:val="1"/>
      <w:marLeft w:val="0"/>
      <w:marRight w:val="0"/>
      <w:marTop w:val="0"/>
      <w:marBottom w:val="0"/>
      <w:divBdr>
        <w:top w:val="none" w:sz="0" w:space="0" w:color="auto"/>
        <w:left w:val="none" w:sz="0" w:space="0" w:color="auto"/>
        <w:bottom w:val="none" w:sz="0" w:space="0" w:color="auto"/>
        <w:right w:val="none" w:sz="0" w:space="0" w:color="auto"/>
      </w:divBdr>
    </w:div>
    <w:div w:id="154610165">
      <w:bodyDiv w:val="1"/>
      <w:marLeft w:val="0"/>
      <w:marRight w:val="0"/>
      <w:marTop w:val="0"/>
      <w:marBottom w:val="0"/>
      <w:divBdr>
        <w:top w:val="none" w:sz="0" w:space="0" w:color="auto"/>
        <w:left w:val="none" w:sz="0" w:space="0" w:color="auto"/>
        <w:bottom w:val="none" w:sz="0" w:space="0" w:color="auto"/>
        <w:right w:val="none" w:sz="0" w:space="0" w:color="auto"/>
      </w:divBdr>
    </w:div>
    <w:div w:id="257059227">
      <w:bodyDiv w:val="1"/>
      <w:marLeft w:val="0"/>
      <w:marRight w:val="0"/>
      <w:marTop w:val="0"/>
      <w:marBottom w:val="0"/>
      <w:divBdr>
        <w:top w:val="none" w:sz="0" w:space="0" w:color="auto"/>
        <w:left w:val="none" w:sz="0" w:space="0" w:color="auto"/>
        <w:bottom w:val="none" w:sz="0" w:space="0" w:color="auto"/>
        <w:right w:val="none" w:sz="0" w:space="0" w:color="auto"/>
      </w:divBdr>
    </w:div>
    <w:div w:id="259338366">
      <w:bodyDiv w:val="1"/>
      <w:marLeft w:val="0"/>
      <w:marRight w:val="0"/>
      <w:marTop w:val="0"/>
      <w:marBottom w:val="0"/>
      <w:divBdr>
        <w:top w:val="none" w:sz="0" w:space="0" w:color="auto"/>
        <w:left w:val="none" w:sz="0" w:space="0" w:color="auto"/>
        <w:bottom w:val="none" w:sz="0" w:space="0" w:color="auto"/>
        <w:right w:val="none" w:sz="0" w:space="0" w:color="auto"/>
      </w:divBdr>
    </w:div>
    <w:div w:id="324600680">
      <w:bodyDiv w:val="1"/>
      <w:marLeft w:val="0"/>
      <w:marRight w:val="0"/>
      <w:marTop w:val="0"/>
      <w:marBottom w:val="0"/>
      <w:divBdr>
        <w:top w:val="none" w:sz="0" w:space="0" w:color="auto"/>
        <w:left w:val="none" w:sz="0" w:space="0" w:color="auto"/>
        <w:bottom w:val="none" w:sz="0" w:space="0" w:color="auto"/>
        <w:right w:val="none" w:sz="0" w:space="0" w:color="auto"/>
      </w:divBdr>
    </w:div>
    <w:div w:id="335767989">
      <w:bodyDiv w:val="1"/>
      <w:marLeft w:val="0"/>
      <w:marRight w:val="0"/>
      <w:marTop w:val="0"/>
      <w:marBottom w:val="0"/>
      <w:divBdr>
        <w:top w:val="none" w:sz="0" w:space="0" w:color="auto"/>
        <w:left w:val="none" w:sz="0" w:space="0" w:color="auto"/>
        <w:bottom w:val="none" w:sz="0" w:space="0" w:color="auto"/>
        <w:right w:val="none" w:sz="0" w:space="0" w:color="auto"/>
      </w:divBdr>
    </w:div>
    <w:div w:id="421072011">
      <w:bodyDiv w:val="1"/>
      <w:marLeft w:val="0"/>
      <w:marRight w:val="0"/>
      <w:marTop w:val="0"/>
      <w:marBottom w:val="0"/>
      <w:divBdr>
        <w:top w:val="none" w:sz="0" w:space="0" w:color="auto"/>
        <w:left w:val="none" w:sz="0" w:space="0" w:color="auto"/>
        <w:bottom w:val="none" w:sz="0" w:space="0" w:color="auto"/>
        <w:right w:val="none" w:sz="0" w:space="0" w:color="auto"/>
      </w:divBdr>
    </w:div>
    <w:div w:id="649136482">
      <w:bodyDiv w:val="1"/>
      <w:marLeft w:val="0"/>
      <w:marRight w:val="0"/>
      <w:marTop w:val="0"/>
      <w:marBottom w:val="0"/>
      <w:divBdr>
        <w:top w:val="none" w:sz="0" w:space="0" w:color="auto"/>
        <w:left w:val="none" w:sz="0" w:space="0" w:color="auto"/>
        <w:bottom w:val="none" w:sz="0" w:space="0" w:color="auto"/>
        <w:right w:val="none" w:sz="0" w:space="0" w:color="auto"/>
      </w:divBdr>
    </w:div>
    <w:div w:id="681204308">
      <w:bodyDiv w:val="1"/>
      <w:marLeft w:val="0"/>
      <w:marRight w:val="0"/>
      <w:marTop w:val="0"/>
      <w:marBottom w:val="0"/>
      <w:divBdr>
        <w:top w:val="none" w:sz="0" w:space="0" w:color="auto"/>
        <w:left w:val="none" w:sz="0" w:space="0" w:color="auto"/>
        <w:bottom w:val="none" w:sz="0" w:space="0" w:color="auto"/>
        <w:right w:val="none" w:sz="0" w:space="0" w:color="auto"/>
      </w:divBdr>
    </w:div>
    <w:div w:id="899755918">
      <w:bodyDiv w:val="1"/>
      <w:marLeft w:val="0"/>
      <w:marRight w:val="0"/>
      <w:marTop w:val="0"/>
      <w:marBottom w:val="0"/>
      <w:divBdr>
        <w:top w:val="none" w:sz="0" w:space="0" w:color="auto"/>
        <w:left w:val="none" w:sz="0" w:space="0" w:color="auto"/>
        <w:bottom w:val="none" w:sz="0" w:space="0" w:color="auto"/>
        <w:right w:val="none" w:sz="0" w:space="0" w:color="auto"/>
      </w:divBdr>
    </w:div>
    <w:div w:id="960722723">
      <w:bodyDiv w:val="1"/>
      <w:marLeft w:val="0"/>
      <w:marRight w:val="0"/>
      <w:marTop w:val="0"/>
      <w:marBottom w:val="0"/>
      <w:divBdr>
        <w:top w:val="none" w:sz="0" w:space="0" w:color="auto"/>
        <w:left w:val="none" w:sz="0" w:space="0" w:color="auto"/>
        <w:bottom w:val="none" w:sz="0" w:space="0" w:color="auto"/>
        <w:right w:val="none" w:sz="0" w:space="0" w:color="auto"/>
      </w:divBdr>
    </w:div>
    <w:div w:id="1065179747">
      <w:bodyDiv w:val="1"/>
      <w:marLeft w:val="0"/>
      <w:marRight w:val="0"/>
      <w:marTop w:val="0"/>
      <w:marBottom w:val="0"/>
      <w:divBdr>
        <w:top w:val="none" w:sz="0" w:space="0" w:color="auto"/>
        <w:left w:val="none" w:sz="0" w:space="0" w:color="auto"/>
        <w:bottom w:val="none" w:sz="0" w:space="0" w:color="auto"/>
        <w:right w:val="none" w:sz="0" w:space="0" w:color="auto"/>
      </w:divBdr>
    </w:div>
    <w:div w:id="1071467477">
      <w:bodyDiv w:val="1"/>
      <w:marLeft w:val="0"/>
      <w:marRight w:val="0"/>
      <w:marTop w:val="0"/>
      <w:marBottom w:val="0"/>
      <w:divBdr>
        <w:top w:val="none" w:sz="0" w:space="0" w:color="auto"/>
        <w:left w:val="none" w:sz="0" w:space="0" w:color="auto"/>
        <w:bottom w:val="none" w:sz="0" w:space="0" w:color="auto"/>
        <w:right w:val="none" w:sz="0" w:space="0" w:color="auto"/>
      </w:divBdr>
    </w:div>
    <w:div w:id="1099373191">
      <w:bodyDiv w:val="1"/>
      <w:marLeft w:val="0"/>
      <w:marRight w:val="0"/>
      <w:marTop w:val="0"/>
      <w:marBottom w:val="0"/>
      <w:divBdr>
        <w:top w:val="none" w:sz="0" w:space="0" w:color="auto"/>
        <w:left w:val="none" w:sz="0" w:space="0" w:color="auto"/>
        <w:bottom w:val="none" w:sz="0" w:space="0" w:color="auto"/>
        <w:right w:val="none" w:sz="0" w:space="0" w:color="auto"/>
      </w:divBdr>
    </w:div>
    <w:div w:id="1228345351">
      <w:bodyDiv w:val="1"/>
      <w:marLeft w:val="0"/>
      <w:marRight w:val="0"/>
      <w:marTop w:val="0"/>
      <w:marBottom w:val="0"/>
      <w:divBdr>
        <w:top w:val="none" w:sz="0" w:space="0" w:color="auto"/>
        <w:left w:val="none" w:sz="0" w:space="0" w:color="auto"/>
        <w:bottom w:val="none" w:sz="0" w:space="0" w:color="auto"/>
        <w:right w:val="none" w:sz="0" w:space="0" w:color="auto"/>
      </w:divBdr>
    </w:div>
    <w:div w:id="1231233097">
      <w:bodyDiv w:val="1"/>
      <w:marLeft w:val="0"/>
      <w:marRight w:val="0"/>
      <w:marTop w:val="0"/>
      <w:marBottom w:val="0"/>
      <w:divBdr>
        <w:top w:val="none" w:sz="0" w:space="0" w:color="auto"/>
        <w:left w:val="none" w:sz="0" w:space="0" w:color="auto"/>
        <w:bottom w:val="none" w:sz="0" w:space="0" w:color="auto"/>
        <w:right w:val="none" w:sz="0" w:space="0" w:color="auto"/>
      </w:divBdr>
    </w:div>
    <w:div w:id="1254120894">
      <w:bodyDiv w:val="1"/>
      <w:marLeft w:val="0"/>
      <w:marRight w:val="0"/>
      <w:marTop w:val="0"/>
      <w:marBottom w:val="0"/>
      <w:divBdr>
        <w:top w:val="none" w:sz="0" w:space="0" w:color="auto"/>
        <w:left w:val="none" w:sz="0" w:space="0" w:color="auto"/>
        <w:bottom w:val="none" w:sz="0" w:space="0" w:color="auto"/>
        <w:right w:val="none" w:sz="0" w:space="0" w:color="auto"/>
      </w:divBdr>
    </w:div>
    <w:div w:id="1261526349">
      <w:bodyDiv w:val="1"/>
      <w:marLeft w:val="0"/>
      <w:marRight w:val="0"/>
      <w:marTop w:val="0"/>
      <w:marBottom w:val="0"/>
      <w:divBdr>
        <w:top w:val="none" w:sz="0" w:space="0" w:color="auto"/>
        <w:left w:val="none" w:sz="0" w:space="0" w:color="auto"/>
        <w:bottom w:val="none" w:sz="0" w:space="0" w:color="auto"/>
        <w:right w:val="none" w:sz="0" w:space="0" w:color="auto"/>
      </w:divBdr>
    </w:div>
    <w:div w:id="1265532219">
      <w:bodyDiv w:val="1"/>
      <w:marLeft w:val="0"/>
      <w:marRight w:val="0"/>
      <w:marTop w:val="0"/>
      <w:marBottom w:val="0"/>
      <w:divBdr>
        <w:top w:val="none" w:sz="0" w:space="0" w:color="auto"/>
        <w:left w:val="none" w:sz="0" w:space="0" w:color="auto"/>
        <w:bottom w:val="none" w:sz="0" w:space="0" w:color="auto"/>
        <w:right w:val="none" w:sz="0" w:space="0" w:color="auto"/>
      </w:divBdr>
    </w:div>
    <w:div w:id="1544832939">
      <w:bodyDiv w:val="1"/>
      <w:marLeft w:val="0"/>
      <w:marRight w:val="0"/>
      <w:marTop w:val="0"/>
      <w:marBottom w:val="0"/>
      <w:divBdr>
        <w:top w:val="none" w:sz="0" w:space="0" w:color="auto"/>
        <w:left w:val="none" w:sz="0" w:space="0" w:color="auto"/>
        <w:bottom w:val="none" w:sz="0" w:space="0" w:color="auto"/>
        <w:right w:val="none" w:sz="0" w:space="0" w:color="auto"/>
      </w:divBdr>
    </w:div>
    <w:div w:id="1654218354">
      <w:bodyDiv w:val="1"/>
      <w:marLeft w:val="0"/>
      <w:marRight w:val="0"/>
      <w:marTop w:val="0"/>
      <w:marBottom w:val="0"/>
      <w:divBdr>
        <w:top w:val="none" w:sz="0" w:space="0" w:color="auto"/>
        <w:left w:val="none" w:sz="0" w:space="0" w:color="auto"/>
        <w:bottom w:val="none" w:sz="0" w:space="0" w:color="auto"/>
        <w:right w:val="none" w:sz="0" w:space="0" w:color="auto"/>
      </w:divBdr>
    </w:div>
    <w:div w:id="1744982967">
      <w:bodyDiv w:val="1"/>
      <w:marLeft w:val="0"/>
      <w:marRight w:val="0"/>
      <w:marTop w:val="0"/>
      <w:marBottom w:val="0"/>
      <w:divBdr>
        <w:top w:val="none" w:sz="0" w:space="0" w:color="auto"/>
        <w:left w:val="none" w:sz="0" w:space="0" w:color="auto"/>
        <w:bottom w:val="none" w:sz="0" w:space="0" w:color="auto"/>
        <w:right w:val="none" w:sz="0" w:space="0" w:color="auto"/>
      </w:divBdr>
    </w:div>
    <w:div w:id="1780641389">
      <w:bodyDiv w:val="1"/>
      <w:marLeft w:val="0"/>
      <w:marRight w:val="0"/>
      <w:marTop w:val="0"/>
      <w:marBottom w:val="0"/>
      <w:divBdr>
        <w:top w:val="none" w:sz="0" w:space="0" w:color="auto"/>
        <w:left w:val="none" w:sz="0" w:space="0" w:color="auto"/>
        <w:bottom w:val="none" w:sz="0" w:space="0" w:color="auto"/>
        <w:right w:val="none" w:sz="0" w:space="0" w:color="auto"/>
      </w:divBdr>
    </w:div>
    <w:div w:id="1921018662">
      <w:bodyDiv w:val="1"/>
      <w:marLeft w:val="0"/>
      <w:marRight w:val="0"/>
      <w:marTop w:val="0"/>
      <w:marBottom w:val="0"/>
      <w:divBdr>
        <w:top w:val="none" w:sz="0" w:space="0" w:color="auto"/>
        <w:left w:val="none" w:sz="0" w:space="0" w:color="auto"/>
        <w:bottom w:val="none" w:sz="0" w:space="0" w:color="auto"/>
        <w:right w:val="none" w:sz="0" w:space="0" w:color="auto"/>
      </w:divBdr>
    </w:div>
    <w:div w:id="1960410244">
      <w:bodyDiv w:val="1"/>
      <w:marLeft w:val="0"/>
      <w:marRight w:val="0"/>
      <w:marTop w:val="0"/>
      <w:marBottom w:val="0"/>
      <w:divBdr>
        <w:top w:val="none" w:sz="0" w:space="0" w:color="auto"/>
        <w:left w:val="none" w:sz="0" w:space="0" w:color="auto"/>
        <w:bottom w:val="none" w:sz="0" w:space="0" w:color="auto"/>
        <w:right w:val="none" w:sz="0" w:space="0" w:color="auto"/>
      </w:divBdr>
    </w:div>
    <w:div w:id="1963807035">
      <w:bodyDiv w:val="1"/>
      <w:marLeft w:val="0"/>
      <w:marRight w:val="0"/>
      <w:marTop w:val="0"/>
      <w:marBottom w:val="0"/>
      <w:divBdr>
        <w:top w:val="none" w:sz="0" w:space="0" w:color="auto"/>
        <w:left w:val="none" w:sz="0" w:space="0" w:color="auto"/>
        <w:bottom w:val="none" w:sz="0" w:space="0" w:color="auto"/>
        <w:right w:val="none" w:sz="0" w:space="0" w:color="auto"/>
      </w:divBdr>
      <w:divsChild>
        <w:div w:id="1206209959">
          <w:marLeft w:val="0"/>
          <w:marRight w:val="0"/>
          <w:marTop w:val="0"/>
          <w:marBottom w:val="0"/>
          <w:divBdr>
            <w:top w:val="none" w:sz="0" w:space="0" w:color="auto"/>
            <w:left w:val="none" w:sz="0" w:space="0" w:color="auto"/>
            <w:bottom w:val="none" w:sz="0" w:space="0" w:color="auto"/>
            <w:right w:val="none" w:sz="0" w:space="0" w:color="auto"/>
          </w:divBdr>
        </w:div>
      </w:divsChild>
    </w:div>
    <w:div w:id="2009482938">
      <w:bodyDiv w:val="1"/>
      <w:marLeft w:val="0"/>
      <w:marRight w:val="0"/>
      <w:marTop w:val="0"/>
      <w:marBottom w:val="0"/>
      <w:divBdr>
        <w:top w:val="none" w:sz="0" w:space="0" w:color="auto"/>
        <w:left w:val="none" w:sz="0" w:space="0" w:color="auto"/>
        <w:bottom w:val="none" w:sz="0" w:space="0" w:color="auto"/>
        <w:right w:val="none" w:sz="0" w:space="0" w:color="auto"/>
      </w:divBdr>
    </w:div>
    <w:div w:id="2029602162">
      <w:bodyDiv w:val="1"/>
      <w:marLeft w:val="0"/>
      <w:marRight w:val="0"/>
      <w:marTop w:val="0"/>
      <w:marBottom w:val="0"/>
      <w:divBdr>
        <w:top w:val="none" w:sz="0" w:space="0" w:color="auto"/>
        <w:left w:val="none" w:sz="0" w:space="0" w:color="auto"/>
        <w:bottom w:val="none" w:sz="0" w:space="0" w:color="auto"/>
        <w:right w:val="none" w:sz="0" w:space="0" w:color="auto"/>
      </w:divBdr>
    </w:div>
    <w:div w:id="2031636606">
      <w:bodyDiv w:val="1"/>
      <w:marLeft w:val="0"/>
      <w:marRight w:val="0"/>
      <w:marTop w:val="0"/>
      <w:marBottom w:val="0"/>
      <w:divBdr>
        <w:top w:val="none" w:sz="0" w:space="0" w:color="auto"/>
        <w:left w:val="none" w:sz="0" w:space="0" w:color="auto"/>
        <w:bottom w:val="none" w:sz="0" w:space="0" w:color="auto"/>
        <w:right w:val="none" w:sz="0" w:space="0" w:color="auto"/>
      </w:divBdr>
    </w:div>
    <w:div w:id="20641309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watch?v=k2e6eWyn0fE" TargetMode="External"/><Relationship Id="rId18" Type="http://schemas.openxmlformats.org/officeDocument/2006/relationships/footer" Target="foot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s://www.youtube.com/watch?v=WaxaOlnd_xE"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mediatecnica.weebly.com/lpp.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ELdvv9jIVbE" TargetMode="External"/><Relationship Id="rId5" Type="http://schemas.openxmlformats.org/officeDocument/2006/relationships/webSettings" Target="webSettings.xml"/><Relationship Id="rId15" Type="http://schemas.openxmlformats.org/officeDocument/2006/relationships/hyperlink" Target="http://mediatecnica.weebly.com/" TargetMode="External"/><Relationship Id="rId10" Type="http://schemas.openxmlformats.org/officeDocument/2006/relationships/hyperlink" Target="https://www.youtube.com/watch?v=pUENwBIX8lI"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www.youtube.com/watch?v=LvNgcLhkPjU" TargetMode="External"/><Relationship Id="rId14" Type="http://schemas.openxmlformats.org/officeDocument/2006/relationships/hyperlink" Target="https://www.youtube.com/watch?v=_5OjSrkZ964"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s\Formato_word-SENA-GC-F-005-V1.dotx" TargetMode="External"/></Relationships>
</file>

<file path=word/theme/theme1.xml><?xml version="1.0" encoding="utf-8"?>
<a:theme xmlns:a="http://schemas.openxmlformats.org/drawingml/2006/main" name="Sector">
  <a:themeElements>
    <a:clrScheme name="Sector">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ector">
      <a:maj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ector">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3C88A1-8F74-40E8-B94E-B3C5C8F8CA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Formato_word-SENA-GC-F-005-V1</Template>
  <TotalTime>11</TotalTime>
  <Pages>9</Pages>
  <Words>2359</Words>
  <Characters>12979</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15308</CharactersWithSpaces>
  <SharedDoc>false</SharedDoc>
  <HLinks>
    <vt:vector size="24" baseType="variant">
      <vt:variant>
        <vt:i4>4456560</vt:i4>
      </vt:variant>
      <vt:variant>
        <vt:i4>-1</vt:i4>
      </vt:variant>
      <vt:variant>
        <vt:i4>2059</vt:i4>
      </vt:variant>
      <vt:variant>
        <vt:i4>1</vt:i4>
      </vt:variant>
      <vt:variant>
        <vt:lpwstr>Redes-Pie</vt:lpwstr>
      </vt:variant>
      <vt:variant>
        <vt:lpwstr/>
      </vt:variant>
      <vt:variant>
        <vt:i4>3538956</vt:i4>
      </vt:variant>
      <vt:variant>
        <vt:i4>-1</vt:i4>
      </vt:variant>
      <vt:variant>
        <vt:i4>2060</vt:i4>
      </vt:variant>
      <vt:variant>
        <vt:i4>1</vt:i4>
      </vt:variant>
      <vt:variant>
        <vt:lpwstr>URL-pie</vt:lpwstr>
      </vt:variant>
      <vt:variant>
        <vt:lpwstr/>
      </vt:variant>
      <vt:variant>
        <vt:i4>983080</vt:i4>
      </vt:variant>
      <vt:variant>
        <vt:i4>-1</vt:i4>
      </vt:variant>
      <vt:variant>
        <vt:i4>2065</vt:i4>
      </vt:variant>
      <vt:variant>
        <vt:i4>1</vt:i4>
      </vt:variant>
      <vt:variant>
        <vt:lpwstr>Logo-cabezote</vt:lpwstr>
      </vt:variant>
      <vt:variant>
        <vt:lpwstr/>
      </vt:variant>
      <vt:variant>
        <vt:i4>983080</vt:i4>
      </vt:variant>
      <vt:variant>
        <vt:i4>-1</vt:i4>
      </vt:variant>
      <vt:variant>
        <vt:i4>2067</vt:i4>
      </vt:variant>
      <vt:variant>
        <vt:i4>1</vt:i4>
      </vt:variant>
      <vt:variant>
        <vt:lpwstr>Logo-cabezote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ASTRID SUAREZ</dc:creator>
  <cp:lastModifiedBy>Daniel Ballesteros</cp:lastModifiedBy>
  <cp:revision>3</cp:revision>
  <cp:lastPrinted>2016-06-08T15:42:00Z</cp:lastPrinted>
  <dcterms:created xsi:type="dcterms:W3CDTF">2021-11-05T20:07:00Z</dcterms:created>
  <dcterms:modified xsi:type="dcterms:W3CDTF">2021-11-08T23:42:00Z</dcterms:modified>
</cp:coreProperties>
</file>